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E2D3F" w14:textId="77777777" w:rsidR="00852F4E" w:rsidRDefault="00852F4E" w:rsidP="00852F4E">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1.1.1 Variable Description </w:t>
      </w:r>
    </w:p>
    <w:p w14:paraId="1F8F8267" w14:textId="58F468A0" w:rsidR="00FF5EA0" w:rsidRDefault="00435D42" w:rsidP="00FF5EA0">
      <w:pPr>
        <w:autoSpaceDE w:val="0"/>
        <w:autoSpaceDN w:val="0"/>
        <w:adjustRightInd w:val="0"/>
        <w:spacing w:after="240" w:line="300" w:lineRule="atLeast"/>
        <w:rPr>
          <w:ins w:id="0" w:author="Michael Daniels" w:date="2018-03-22T14:49:00Z"/>
          <w:rFonts w:ascii="Times" w:hAnsi="Times" w:cs="Times"/>
          <w:color w:val="000000"/>
          <w:sz w:val="26"/>
          <w:szCs w:val="26"/>
        </w:rPr>
      </w:pPr>
      <w:ins w:id="1" w:author="Michael Daniels" w:date="2018-03-08T13:29:00Z">
        <w:r>
          <w:rPr>
            <w:rFonts w:ascii="Times" w:hAnsi="Times" w:cs="Times"/>
            <w:color w:val="000000"/>
            <w:sz w:val="26"/>
            <w:szCs w:val="26"/>
          </w:rPr>
          <w:t>W</w:t>
        </w:r>
      </w:ins>
      <w:ins w:id="2" w:author="Michael Daniels" w:date="2018-03-08T13:26:00Z">
        <w:r>
          <w:rPr>
            <w:rFonts w:ascii="Times" w:hAnsi="Times" w:cs="Times"/>
            <w:color w:val="000000"/>
            <w:sz w:val="26"/>
            <w:szCs w:val="26"/>
          </w:rPr>
          <w:t xml:space="preserve">e </w:t>
        </w:r>
      </w:ins>
      <w:ins w:id="3" w:author="Michael Daniels" w:date="2018-03-08T13:28:00Z">
        <w:r>
          <w:rPr>
            <w:rFonts w:ascii="Times" w:hAnsi="Times" w:cs="Times"/>
            <w:color w:val="000000"/>
            <w:sz w:val="26"/>
            <w:szCs w:val="26"/>
          </w:rPr>
          <w:t>hypothesize that semi-supervise</w:t>
        </w:r>
      </w:ins>
      <w:ins w:id="4" w:author="Michael Daniels" w:date="2018-03-22T14:49:00Z">
        <w:r w:rsidR="008F2E1D">
          <w:rPr>
            <w:rFonts w:ascii="Times" w:hAnsi="Times" w:cs="Times"/>
            <w:color w:val="000000"/>
            <w:sz w:val="26"/>
            <w:szCs w:val="26"/>
          </w:rPr>
          <w:t>d method</w:t>
        </w:r>
      </w:ins>
      <w:ins w:id="5" w:author="Michael Daniels" w:date="2018-03-08T13:28:00Z">
        <w:r>
          <w:rPr>
            <w:rFonts w:ascii="Times" w:hAnsi="Times" w:cs="Times"/>
            <w:color w:val="000000"/>
            <w:sz w:val="26"/>
            <w:szCs w:val="26"/>
          </w:rPr>
          <w:t xml:space="preserve"> outperforms </w:t>
        </w:r>
      </w:ins>
      <w:ins w:id="6" w:author="Michael Daniels" w:date="2018-03-22T14:50:00Z">
        <w:r w:rsidR="008F2E1D">
          <w:rPr>
            <w:rFonts w:ascii="Times" w:hAnsi="Times" w:cs="Times"/>
            <w:color w:val="000000"/>
            <w:sz w:val="26"/>
            <w:szCs w:val="26"/>
          </w:rPr>
          <w:t xml:space="preserve">both </w:t>
        </w:r>
      </w:ins>
      <w:ins w:id="7" w:author="Michael Daniels" w:date="2018-03-22T14:44:00Z">
        <w:r w:rsidR="008F2E1D">
          <w:rPr>
            <w:rFonts w:ascii="Times" w:hAnsi="Times" w:cs="Times"/>
            <w:color w:val="000000"/>
            <w:sz w:val="26"/>
            <w:szCs w:val="26"/>
          </w:rPr>
          <w:t>unsupervised methods</w:t>
        </w:r>
      </w:ins>
      <w:ins w:id="8" w:author="Michael Daniels" w:date="2018-03-22T14:50:00Z">
        <w:r w:rsidR="008F2E1D">
          <w:rPr>
            <w:rFonts w:ascii="Times" w:hAnsi="Times" w:cs="Times"/>
            <w:color w:val="000000"/>
            <w:sz w:val="26"/>
            <w:szCs w:val="26"/>
          </w:rPr>
          <w:t xml:space="preserve"> at any training set size and</w:t>
        </w:r>
      </w:ins>
      <w:ins w:id="9" w:author="Michael Daniels" w:date="2018-03-22T14:44:00Z">
        <w:r w:rsidR="008F2E1D">
          <w:rPr>
            <w:rFonts w:ascii="Times" w:hAnsi="Times" w:cs="Times"/>
            <w:color w:val="000000"/>
            <w:sz w:val="26"/>
            <w:szCs w:val="26"/>
          </w:rPr>
          <w:t xml:space="preserve"> </w:t>
        </w:r>
      </w:ins>
      <w:ins w:id="10" w:author="Michael Daniels" w:date="2018-03-08T13:29:00Z">
        <w:r>
          <w:rPr>
            <w:rFonts w:ascii="Times" w:hAnsi="Times" w:cs="Times"/>
            <w:color w:val="000000"/>
            <w:sz w:val="26"/>
            <w:szCs w:val="26"/>
          </w:rPr>
          <w:t>supervised methods at low training set</w:t>
        </w:r>
      </w:ins>
      <w:ins w:id="11" w:author="Michael Daniels" w:date="2018-03-22T14:51:00Z">
        <w:r w:rsidR="008F2E1D">
          <w:rPr>
            <w:rFonts w:ascii="Times" w:hAnsi="Times" w:cs="Times"/>
            <w:color w:val="000000"/>
            <w:sz w:val="26"/>
            <w:szCs w:val="26"/>
          </w:rPr>
          <w:t xml:space="preserve"> size</w:t>
        </w:r>
      </w:ins>
      <w:ins w:id="12" w:author="Michael Daniels" w:date="2018-03-08T13:29:00Z">
        <w:r>
          <w:rPr>
            <w:rFonts w:ascii="Times" w:hAnsi="Times" w:cs="Times"/>
            <w:color w:val="000000"/>
            <w:sz w:val="26"/>
            <w:szCs w:val="26"/>
          </w:rPr>
          <w:t xml:space="preserve">s especially when positive labels are contaminated. </w:t>
        </w:r>
      </w:ins>
      <w:ins w:id="13" w:author="Michael Daniels" w:date="2018-03-08T13:26:00Z">
        <w:r>
          <w:rPr>
            <w:rFonts w:ascii="Times" w:hAnsi="Times" w:cs="Times"/>
            <w:color w:val="000000"/>
            <w:sz w:val="26"/>
            <w:szCs w:val="26"/>
          </w:rPr>
          <w:t xml:space="preserve"> </w:t>
        </w:r>
      </w:ins>
      <w:ins w:id="14" w:author="Michael Daniels" w:date="2018-03-22T14:54:00Z">
        <w:r w:rsidR="00F92BE4">
          <w:rPr>
            <w:rFonts w:ascii="Times" w:hAnsi="Times" w:cs="Times"/>
            <w:color w:val="000000"/>
            <w:sz w:val="26"/>
            <w:szCs w:val="26"/>
          </w:rPr>
          <w:t xml:space="preserve">The analysis combines features from two sources to predict essentiality of the genes </w:t>
        </w:r>
      </w:ins>
      <w:ins w:id="15" w:author="Michael Daniels" w:date="2018-03-22T14:55:00Z">
        <w:r w:rsidR="00F92BE4">
          <w:rPr>
            <w:rFonts w:ascii="Times" w:hAnsi="Times" w:cs="Times"/>
            <w:color w:val="000000"/>
            <w:sz w:val="26"/>
            <w:szCs w:val="26"/>
          </w:rPr>
          <w:t>in</w:t>
        </w:r>
        <w:r w:rsidR="00F92BE4" w:rsidRPr="008F2E1D">
          <w:rPr>
            <w:rFonts w:ascii="Times" w:hAnsi="Times" w:cs="Times"/>
            <w:color w:val="000000"/>
            <w:sz w:val="26"/>
            <w:szCs w:val="26"/>
          </w:rPr>
          <w:t xml:space="preserve"> yeast Saccharomyces cerevisiae</w:t>
        </w:r>
        <w:r w:rsidR="00F92BE4">
          <w:rPr>
            <w:rFonts w:ascii="Times" w:hAnsi="Times" w:cs="Times"/>
            <w:color w:val="000000"/>
            <w:sz w:val="26"/>
            <w:szCs w:val="26"/>
          </w:rPr>
          <w:t xml:space="preserve">. </w:t>
        </w:r>
      </w:ins>
      <w:ins w:id="16" w:author="Michael Daniels" w:date="2018-03-22T14:53:00Z">
        <w:r w:rsidR="00F92BE4">
          <w:rPr>
            <w:rFonts w:ascii="Times" w:hAnsi="Times" w:cs="Times"/>
            <w:color w:val="000000"/>
            <w:sz w:val="26"/>
            <w:szCs w:val="26"/>
          </w:rPr>
          <w:t xml:space="preserve"> </w:t>
        </w:r>
      </w:ins>
      <w:ins w:id="17" w:author="Michael Daniels" w:date="2018-03-22T14:56:00Z">
        <w:r w:rsidR="00F92BE4">
          <w:rPr>
            <w:rFonts w:ascii="Times" w:hAnsi="Times" w:cs="Times"/>
            <w:color w:val="000000"/>
            <w:sz w:val="26"/>
            <w:szCs w:val="26"/>
          </w:rPr>
          <w:t>Fourteen</w:t>
        </w:r>
      </w:ins>
      <w:ins w:id="18" w:author="Michael Daniels" w:date="2018-03-22T14:53:00Z">
        <w:r w:rsidR="00F92BE4">
          <w:rPr>
            <w:rFonts w:ascii="Times" w:hAnsi="Times" w:cs="Times"/>
            <w:color w:val="000000"/>
            <w:sz w:val="26"/>
            <w:szCs w:val="26"/>
          </w:rPr>
          <w:t xml:space="preserve"> sequence-derived features from </w:t>
        </w:r>
      </w:ins>
      <w:ins w:id="19" w:author="Michael Daniels" w:date="2018-03-22T14:57:00Z">
        <w:r w:rsidR="00F92BE4">
          <w:rPr>
            <w:rFonts w:ascii="Times" w:hAnsi="Times" w:cs="Times"/>
            <w:color w:val="000000"/>
            <w:sz w:val="26"/>
            <w:szCs w:val="26"/>
          </w:rPr>
          <w:t xml:space="preserve">the </w:t>
        </w:r>
        <w:proofErr w:type="spellStart"/>
        <w:r w:rsidR="00F92BE4">
          <w:rPr>
            <w:rFonts w:ascii="Times" w:hAnsi="Times" w:cs="Times"/>
            <w:color w:val="000000"/>
            <w:sz w:val="26"/>
            <w:szCs w:val="26"/>
          </w:rPr>
          <w:t>Seringhaus</w:t>
        </w:r>
      </w:ins>
      <w:proofErr w:type="spellEnd"/>
      <w:ins w:id="20" w:author="Michael Daniels" w:date="2018-03-22T14:58:00Z">
        <w:r w:rsidR="00F92BE4">
          <w:rPr>
            <w:rFonts w:ascii="Times" w:hAnsi="Times" w:cs="Times"/>
            <w:color w:val="000000"/>
            <w:sz w:val="26"/>
            <w:szCs w:val="26"/>
          </w:rPr>
          <w:t>, et al., 2006</w:t>
        </w:r>
      </w:ins>
      <w:ins w:id="21" w:author="Michael Daniels" w:date="2018-03-22T14:59:00Z">
        <w:r w:rsidR="00F92BE4">
          <w:rPr>
            <w:rFonts w:ascii="Times" w:hAnsi="Times" w:cs="Times"/>
            <w:color w:val="000000"/>
            <w:sz w:val="26"/>
            <w:szCs w:val="26"/>
          </w:rPr>
          <w:t xml:space="preserve"> study</w:t>
        </w:r>
      </w:ins>
      <w:ins w:id="22" w:author="Michael Daniels" w:date="2018-03-22T14:58:00Z">
        <w:r w:rsidR="00F92BE4">
          <w:rPr>
            <w:rFonts w:ascii="Times" w:hAnsi="Times" w:cs="Times"/>
            <w:color w:val="000000"/>
            <w:sz w:val="26"/>
            <w:szCs w:val="26"/>
          </w:rPr>
          <w:t xml:space="preserve">, </w:t>
        </w:r>
      </w:ins>
      <w:ins w:id="23" w:author="Michael Daniels" w:date="2018-03-22T14:59:00Z">
        <w:r w:rsidR="00F92BE4">
          <w:rPr>
            <w:rFonts w:ascii="Times" w:hAnsi="Times" w:cs="Times"/>
            <w:color w:val="000000"/>
            <w:sz w:val="26"/>
            <w:szCs w:val="26"/>
          </w:rPr>
          <w:t xml:space="preserve">and eight additional non-sequenced-derived features from </w:t>
        </w:r>
      </w:ins>
      <w:ins w:id="24" w:author="Michael Daniels" w:date="2018-03-22T15:00:00Z">
        <w:r w:rsidR="00F92BE4">
          <w:rPr>
            <w:rFonts w:ascii="Times" w:hAnsi="Times" w:cs="Times"/>
            <w:color w:val="000000"/>
            <w:sz w:val="26"/>
            <w:szCs w:val="26"/>
          </w:rPr>
          <w:t xml:space="preserve">the </w:t>
        </w:r>
      </w:ins>
      <w:proofErr w:type="spellStart"/>
      <w:ins w:id="25" w:author="Michael Daniels" w:date="2018-03-22T14:59:00Z">
        <w:r w:rsidR="00F92BE4">
          <w:rPr>
            <w:rFonts w:ascii="Times" w:hAnsi="Times" w:cs="Times"/>
            <w:color w:val="000000"/>
            <w:sz w:val="26"/>
            <w:szCs w:val="26"/>
          </w:rPr>
          <w:t>Ensembl</w:t>
        </w:r>
      </w:ins>
      <w:proofErr w:type="spellEnd"/>
      <w:ins w:id="26" w:author="Michael Daniels" w:date="2018-03-22T15:00:00Z">
        <w:r w:rsidR="00F92BE4">
          <w:rPr>
            <w:rFonts w:ascii="Times" w:hAnsi="Times" w:cs="Times"/>
            <w:color w:val="000000"/>
            <w:sz w:val="26"/>
            <w:szCs w:val="26"/>
          </w:rPr>
          <w:t xml:space="preserve"> website</w:t>
        </w:r>
      </w:ins>
      <w:ins w:id="27" w:author="Michael Daniels" w:date="2018-03-22T19:30:00Z">
        <w:r w:rsidR="000F5C1F">
          <w:rPr>
            <w:rFonts w:ascii="Times" w:hAnsi="Times" w:cs="Times"/>
            <w:color w:val="000000"/>
            <w:sz w:val="26"/>
            <w:szCs w:val="26"/>
          </w:rPr>
          <w:t xml:space="preserve"> (ref)</w:t>
        </w:r>
      </w:ins>
      <w:ins w:id="28" w:author="Michael Daniels" w:date="2018-03-22T15:00:00Z">
        <w:r w:rsidR="00F92BE4">
          <w:rPr>
            <w:rFonts w:ascii="Times" w:hAnsi="Times" w:cs="Times"/>
            <w:color w:val="000000"/>
            <w:sz w:val="26"/>
            <w:szCs w:val="26"/>
          </w:rPr>
          <w:t>.</w:t>
        </w:r>
      </w:ins>
      <w:ins w:id="29" w:author="Michael Daniels" w:date="2018-03-22T19:31:00Z">
        <w:r w:rsidR="000F5C1F">
          <w:rPr>
            <w:rFonts w:ascii="Times" w:hAnsi="Times" w:cs="Times"/>
            <w:color w:val="000000"/>
            <w:sz w:val="26"/>
            <w:szCs w:val="26"/>
          </w:rPr>
          <w:t xml:space="preserve"> </w:t>
        </w:r>
      </w:ins>
      <w:ins w:id="30" w:author="Michael Daniels" w:date="2018-03-22T19:37:00Z">
        <w:r w:rsidR="000F5C1F">
          <w:rPr>
            <w:rFonts w:ascii="Times" w:hAnsi="Times" w:cs="Times"/>
            <w:color w:val="000000"/>
            <w:sz w:val="26"/>
            <w:szCs w:val="26"/>
          </w:rPr>
          <w:t>Feature d</w:t>
        </w:r>
      </w:ins>
      <w:ins w:id="31" w:author="Michael Daniels" w:date="2018-03-22T19:34:00Z">
        <w:r w:rsidR="000F5C1F">
          <w:rPr>
            <w:rFonts w:ascii="Times" w:hAnsi="Times" w:cs="Times"/>
            <w:color w:val="000000"/>
            <w:sz w:val="26"/>
            <w:szCs w:val="26"/>
          </w:rPr>
          <w:t>e</w:t>
        </w:r>
      </w:ins>
      <w:ins w:id="32" w:author="Michael Daniels" w:date="2018-03-22T19:37:00Z">
        <w:r w:rsidR="000F5C1F">
          <w:rPr>
            <w:rFonts w:ascii="Times" w:hAnsi="Times" w:cs="Times"/>
            <w:color w:val="000000"/>
            <w:sz w:val="26"/>
            <w:szCs w:val="26"/>
          </w:rPr>
          <w:t>finitions</w:t>
        </w:r>
      </w:ins>
      <w:ins w:id="33" w:author="Michael Daniels" w:date="2018-03-22T19:34:00Z">
        <w:r w:rsidR="000F5C1F">
          <w:rPr>
            <w:rFonts w:ascii="Times" w:hAnsi="Times" w:cs="Times"/>
            <w:color w:val="000000"/>
            <w:sz w:val="26"/>
            <w:szCs w:val="26"/>
          </w:rPr>
          <w:t xml:space="preserve"> </w:t>
        </w:r>
      </w:ins>
      <w:ins w:id="34" w:author="Michael Daniels" w:date="2018-03-22T19:31:00Z">
        <w:r w:rsidR="000F5C1F">
          <w:rPr>
            <w:rFonts w:ascii="Times" w:hAnsi="Times" w:cs="Times"/>
            <w:color w:val="000000"/>
            <w:sz w:val="26"/>
            <w:szCs w:val="26"/>
          </w:rPr>
          <w:t>are</w:t>
        </w:r>
      </w:ins>
      <w:ins w:id="35" w:author="Michael Daniels" w:date="2018-03-22T19:34:00Z">
        <w:r w:rsidR="000F5C1F">
          <w:rPr>
            <w:rFonts w:ascii="Times" w:hAnsi="Times" w:cs="Times"/>
            <w:color w:val="000000"/>
            <w:sz w:val="26"/>
            <w:szCs w:val="26"/>
          </w:rPr>
          <w:t xml:space="preserve"> listed in </w:t>
        </w:r>
      </w:ins>
      <w:ins w:id="36" w:author="Michael Daniels" w:date="2018-03-22T19:35:00Z">
        <w:r w:rsidR="000F5C1F">
          <w:rPr>
            <w:rFonts w:ascii="Times" w:hAnsi="Times" w:cs="Times"/>
            <w:color w:val="000000"/>
            <w:sz w:val="26"/>
            <w:szCs w:val="26"/>
          </w:rPr>
          <w:t>T</w:t>
        </w:r>
      </w:ins>
      <w:ins w:id="37" w:author="Michael Daniels" w:date="2018-03-22T19:34:00Z">
        <w:r w:rsidR="000F5C1F">
          <w:rPr>
            <w:rFonts w:ascii="Times" w:hAnsi="Times" w:cs="Times"/>
            <w:color w:val="000000"/>
            <w:sz w:val="26"/>
            <w:szCs w:val="26"/>
          </w:rPr>
          <w:t>able 1</w:t>
        </w:r>
      </w:ins>
      <w:ins w:id="38" w:author="Michael Daniels" w:date="2018-03-22T19:35:00Z">
        <w:r w:rsidR="000F5C1F">
          <w:rPr>
            <w:rFonts w:ascii="Times" w:hAnsi="Times" w:cs="Times"/>
            <w:color w:val="000000"/>
            <w:sz w:val="26"/>
            <w:szCs w:val="26"/>
          </w:rPr>
          <w:t xml:space="preserve"> (ref) along with the univariate performance in predicting essentiality in </w:t>
        </w:r>
      </w:ins>
      <w:ins w:id="39" w:author="Michael Daniels" w:date="2018-03-22T19:37:00Z">
        <w:r w:rsidR="000F5C1F">
          <w:rPr>
            <w:rFonts w:ascii="Times" w:hAnsi="Times" w:cs="Times"/>
            <w:color w:val="000000"/>
            <w:sz w:val="26"/>
            <w:szCs w:val="26"/>
          </w:rPr>
          <w:t>T</w:t>
        </w:r>
      </w:ins>
      <w:ins w:id="40" w:author="Michael Daniels" w:date="2018-03-22T19:35:00Z">
        <w:r w:rsidR="000F5C1F">
          <w:rPr>
            <w:rFonts w:ascii="Times" w:hAnsi="Times" w:cs="Times"/>
            <w:color w:val="000000"/>
            <w:sz w:val="26"/>
            <w:szCs w:val="26"/>
          </w:rPr>
          <w:t xml:space="preserve">able 2 (ref). </w:t>
        </w:r>
      </w:ins>
      <w:ins w:id="41" w:author="Michael Daniels" w:date="2018-03-22T19:46:00Z">
        <w:r w:rsidR="00B17367">
          <w:rPr>
            <w:rFonts w:ascii="Times" w:hAnsi="Times" w:cs="Times"/>
            <w:color w:val="000000"/>
            <w:sz w:val="26"/>
            <w:szCs w:val="26"/>
          </w:rPr>
          <w:t>V</w:t>
        </w:r>
      </w:ins>
      <w:ins w:id="42" w:author="Michael Daniels" w:date="2018-03-22T19:35:00Z">
        <w:r w:rsidR="000F5C1F">
          <w:rPr>
            <w:rFonts w:ascii="Times" w:hAnsi="Times" w:cs="Times"/>
            <w:color w:val="000000"/>
            <w:sz w:val="26"/>
            <w:szCs w:val="26"/>
          </w:rPr>
          <w:t>ariab</w:t>
        </w:r>
      </w:ins>
      <w:ins w:id="43" w:author="Michael Daniels" w:date="2018-03-22T19:38:00Z">
        <w:r w:rsidR="00B17367">
          <w:rPr>
            <w:rFonts w:ascii="Times" w:hAnsi="Times" w:cs="Times"/>
            <w:color w:val="000000"/>
            <w:sz w:val="26"/>
            <w:szCs w:val="26"/>
          </w:rPr>
          <w:t>les</w:t>
        </w:r>
        <w:r w:rsidR="000F5C1F">
          <w:rPr>
            <w:rFonts w:ascii="Times" w:hAnsi="Times" w:cs="Times"/>
            <w:color w:val="000000"/>
            <w:sz w:val="26"/>
            <w:szCs w:val="26"/>
          </w:rPr>
          <w:t xml:space="preserve"> </w:t>
        </w:r>
      </w:ins>
      <w:ins w:id="44" w:author="Michael Daniels" w:date="2018-03-22T19:46:00Z">
        <w:r w:rsidR="00B17367">
          <w:rPr>
            <w:rFonts w:ascii="Times" w:hAnsi="Times" w:cs="Times"/>
            <w:color w:val="000000"/>
            <w:sz w:val="26"/>
            <w:szCs w:val="26"/>
          </w:rPr>
          <w:t xml:space="preserve">include predicted </w:t>
        </w:r>
      </w:ins>
      <w:ins w:id="45" w:author="Michael Daniels" w:date="2018-03-22T19:38:00Z">
        <w:r w:rsidR="000F5C1F">
          <w:rPr>
            <w:rFonts w:ascii="Times" w:hAnsi="Times" w:cs="Times"/>
            <w:color w:val="000000"/>
            <w:sz w:val="26"/>
            <w:szCs w:val="26"/>
          </w:rPr>
          <w:t>subcellular localization</w:t>
        </w:r>
      </w:ins>
      <w:ins w:id="46" w:author="Michael Daniels" w:date="2018-03-22T19:40:00Z">
        <w:r w:rsidR="00B17367">
          <w:rPr>
            <w:rFonts w:ascii="Times" w:hAnsi="Times" w:cs="Times"/>
            <w:color w:val="000000"/>
            <w:sz w:val="26"/>
            <w:szCs w:val="26"/>
          </w:rPr>
          <w:t>, GC content</w:t>
        </w:r>
      </w:ins>
      <w:ins w:id="47" w:author="Michael Daniels" w:date="2018-03-22T19:38:00Z">
        <w:r w:rsidR="000F5C1F">
          <w:rPr>
            <w:rFonts w:ascii="Times" w:hAnsi="Times" w:cs="Times"/>
            <w:color w:val="000000"/>
            <w:sz w:val="26"/>
            <w:szCs w:val="26"/>
          </w:rPr>
          <w:t>,</w:t>
        </w:r>
      </w:ins>
      <w:ins w:id="48" w:author="Michael Daniels" w:date="2018-03-22T19:40:00Z">
        <w:r w:rsidR="00B17367">
          <w:rPr>
            <w:rFonts w:ascii="Times" w:hAnsi="Times" w:cs="Times"/>
            <w:color w:val="000000"/>
            <w:sz w:val="26"/>
            <w:szCs w:val="26"/>
          </w:rPr>
          <w:t xml:space="preserve"> </w:t>
        </w:r>
      </w:ins>
      <w:ins w:id="49" w:author="Michael Daniels" w:date="2018-03-22T19:47:00Z">
        <w:r w:rsidR="00B17367">
          <w:rPr>
            <w:rFonts w:ascii="Times" w:hAnsi="Times" w:cs="Times"/>
            <w:color w:val="000000"/>
            <w:sz w:val="26"/>
            <w:szCs w:val="26"/>
          </w:rPr>
          <w:t>hydrophobicity, number of interaction partners,</w:t>
        </w:r>
      </w:ins>
      <w:ins w:id="50" w:author="Michael Daniels" w:date="2018-03-22T19:58:00Z">
        <w:r w:rsidR="00584884">
          <w:rPr>
            <w:rFonts w:ascii="Times" w:hAnsi="Times" w:cs="Times"/>
            <w:color w:val="000000"/>
            <w:sz w:val="26"/>
            <w:szCs w:val="26"/>
          </w:rPr>
          <w:t xml:space="preserve"> etc.</w:t>
        </w:r>
      </w:ins>
      <w:ins w:id="51" w:author="Michael Daniels" w:date="2018-03-22T14:59:00Z">
        <w:r w:rsidR="00F92BE4">
          <w:rPr>
            <w:rFonts w:ascii="Times" w:hAnsi="Times" w:cs="Times"/>
            <w:color w:val="000000"/>
            <w:sz w:val="26"/>
            <w:szCs w:val="26"/>
          </w:rPr>
          <w:t xml:space="preserve"> </w:t>
        </w:r>
      </w:ins>
      <w:ins w:id="52" w:author="Michael Daniels" w:date="2018-03-22T14:57:00Z">
        <w:r w:rsidR="00F92BE4">
          <w:rPr>
            <w:rFonts w:ascii="Times" w:hAnsi="Times" w:cs="Times"/>
            <w:color w:val="000000"/>
            <w:sz w:val="26"/>
            <w:szCs w:val="26"/>
          </w:rPr>
          <w:t xml:space="preserve"> </w:t>
        </w:r>
      </w:ins>
      <w:r w:rsidR="00852F4E">
        <w:rPr>
          <w:rFonts w:ascii="Times" w:hAnsi="Times" w:cs="Times"/>
          <w:color w:val="000000"/>
          <w:sz w:val="26"/>
          <w:szCs w:val="26"/>
        </w:rPr>
        <w:t>Five of 22 variables</w:t>
      </w:r>
      <w:ins w:id="53" w:author="Michael Daniels" w:date="2018-03-22T20:03:00Z">
        <w:r w:rsidR="00584884" w:rsidRPr="00584884">
          <w:t xml:space="preserve"> </w:t>
        </w:r>
        <w:r w:rsidR="00584884">
          <w:t>(</w:t>
        </w:r>
        <w:r w:rsidR="00584884" w:rsidRPr="00584884">
          <w:rPr>
            <w:rFonts w:ascii="Times" w:hAnsi="Times" w:cs="Times"/>
            <w:color w:val="000000"/>
            <w:sz w:val="26"/>
            <w:szCs w:val="26"/>
          </w:rPr>
          <w:t xml:space="preserve">mitochondria, vacuole in_how_many_of_5_proks_blast, intron, </w:t>
        </w:r>
        <w:proofErr w:type="spellStart"/>
        <w:r w:rsidR="00584884" w:rsidRPr="00584884">
          <w:rPr>
            <w:rFonts w:ascii="Times" w:hAnsi="Times" w:cs="Times"/>
            <w:color w:val="000000"/>
            <w:sz w:val="26"/>
            <w:szCs w:val="26"/>
          </w:rPr>
          <w:t>er</w:t>
        </w:r>
        <w:proofErr w:type="spellEnd"/>
        <w:r w:rsidR="00584884">
          <w:rPr>
            <w:rFonts w:ascii="Times" w:hAnsi="Times" w:cs="Times"/>
            <w:color w:val="000000"/>
            <w:sz w:val="26"/>
            <w:szCs w:val="26"/>
          </w:rPr>
          <w:t>)</w:t>
        </w:r>
      </w:ins>
      <w:r w:rsidR="00852F4E">
        <w:rPr>
          <w:rFonts w:ascii="Times" w:hAnsi="Times" w:cs="Times"/>
          <w:color w:val="000000"/>
          <w:sz w:val="26"/>
          <w:szCs w:val="26"/>
        </w:rPr>
        <w:t xml:space="preserve"> were removed from the analysis due to</w:t>
      </w:r>
      <w:ins w:id="54" w:author="Michael Daniels" w:date="2018-03-08T13:24:00Z">
        <w:r w:rsidR="00C933A1">
          <w:rPr>
            <w:rFonts w:ascii="Times" w:hAnsi="Times" w:cs="Times"/>
            <w:color w:val="000000"/>
            <w:sz w:val="26"/>
            <w:szCs w:val="26"/>
          </w:rPr>
          <w:t xml:space="preserve"> </w:t>
        </w:r>
      </w:ins>
      <w:del w:id="55" w:author="Michael Daniels" w:date="2018-03-22T10:22:00Z">
        <w:r w:rsidR="00852F4E" w:rsidDel="00FC091E">
          <w:rPr>
            <w:rFonts w:ascii="Times" w:hAnsi="Times" w:cs="Times"/>
            <w:color w:val="000000"/>
            <w:sz w:val="26"/>
            <w:szCs w:val="26"/>
          </w:rPr>
          <w:delText xml:space="preserve"> </w:delText>
        </w:r>
      </w:del>
      <w:commentRangeStart w:id="56"/>
      <w:del w:id="57" w:author="Michael Daniels" w:date="2018-03-22T20:02:00Z">
        <w:r w:rsidR="00852F4E" w:rsidDel="00584884">
          <w:rPr>
            <w:rFonts w:ascii="Times" w:hAnsi="Times" w:cs="Times"/>
            <w:color w:val="000000"/>
            <w:sz w:val="26"/>
            <w:szCs w:val="26"/>
          </w:rPr>
          <w:delText xml:space="preserve">their </w:delText>
        </w:r>
      </w:del>
      <w:r w:rsidR="00852F4E">
        <w:rPr>
          <w:rFonts w:ascii="Times" w:hAnsi="Times" w:cs="Times"/>
          <w:color w:val="000000"/>
          <w:sz w:val="26"/>
          <w:szCs w:val="26"/>
        </w:rPr>
        <w:t>low content</w:t>
      </w:r>
      <w:commentRangeEnd w:id="56"/>
      <w:r w:rsidR="00434904">
        <w:rPr>
          <w:rStyle w:val="CommentReference"/>
        </w:rPr>
        <w:commentReference w:id="56"/>
      </w:r>
      <w:ins w:id="58" w:author="Michael Daniels" w:date="2018-03-22T20:05:00Z">
        <w:r w:rsidR="00584884">
          <w:rPr>
            <w:rFonts w:ascii="Times" w:hAnsi="Times" w:cs="Times"/>
            <w:color w:val="000000"/>
            <w:sz w:val="26"/>
            <w:szCs w:val="26"/>
          </w:rPr>
          <w:t xml:space="preserve"> (less than 20% </w:t>
        </w:r>
      </w:ins>
      <w:ins w:id="59" w:author="Michael Daniels" w:date="2018-03-22T20:06:00Z">
        <w:r w:rsidR="00584884">
          <w:rPr>
            <w:rFonts w:ascii="Times" w:hAnsi="Times" w:cs="Times"/>
            <w:color w:val="000000"/>
            <w:sz w:val="26"/>
            <w:szCs w:val="26"/>
          </w:rPr>
          <w:t xml:space="preserve">of </w:t>
        </w:r>
      </w:ins>
      <w:ins w:id="60" w:author="Michael Daniels" w:date="2018-03-22T20:05:00Z">
        <w:r w:rsidR="00584884">
          <w:rPr>
            <w:rFonts w:ascii="Times" w:hAnsi="Times" w:cs="Times"/>
            <w:color w:val="000000"/>
            <w:sz w:val="26"/>
            <w:szCs w:val="26"/>
          </w:rPr>
          <w:t>non-zero values)</w:t>
        </w:r>
      </w:ins>
      <w:r w:rsidR="00852F4E">
        <w:rPr>
          <w:rFonts w:ascii="Times" w:hAnsi="Times" w:cs="Times"/>
          <w:color w:val="000000"/>
          <w:sz w:val="26"/>
          <w:szCs w:val="26"/>
        </w:rPr>
        <w:t xml:space="preserve">. </w:t>
      </w:r>
      <w:commentRangeStart w:id="61"/>
      <w:r w:rsidR="00852F4E">
        <w:rPr>
          <w:rFonts w:ascii="Times" w:hAnsi="Times" w:cs="Times"/>
          <w:color w:val="000000"/>
          <w:sz w:val="26"/>
          <w:szCs w:val="26"/>
        </w:rPr>
        <w:t>At lower training sizes, their low content resulted in deterministic models</w:t>
      </w:r>
      <w:commentRangeEnd w:id="61"/>
      <w:r w:rsidR="00434904">
        <w:rPr>
          <w:rStyle w:val="CommentReference"/>
        </w:rPr>
        <w:commentReference w:id="61"/>
      </w:r>
      <w:ins w:id="62" w:author="Michael Daniels" w:date="2018-03-22T20:06:00Z">
        <w:r w:rsidR="00584884">
          <w:rPr>
            <w:rFonts w:ascii="Times" w:hAnsi="Times" w:cs="Times"/>
            <w:color w:val="000000"/>
            <w:sz w:val="26"/>
            <w:szCs w:val="26"/>
          </w:rPr>
          <w:t xml:space="preserve"> because </w:t>
        </w:r>
      </w:ins>
      <w:ins w:id="63" w:author="Michael Daniels" w:date="2018-03-22T20:09:00Z">
        <w:r w:rsidR="002344E4">
          <w:rPr>
            <w:rFonts w:ascii="Times" w:hAnsi="Times" w:cs="Times"/>
            <w:color w:val="000000"/>
            <w:sz w:val="26"/>
            <w:szCs w:val="26"/>
          </w:rPr>
          <w:t xml:space="preserve">the </w:t>
        </w:r>
      </w:ins>
      <w:ins w:id="64" w:author="Michael Daniels" w:date="2018-03-22T20:06:00Z">
        <w:r w:rsidR="00584884">
          <w:rPr>
            <w:rFonts w:ascii="Times" w:hAnsi="Times" w:cs="Times"/>
            <w:color w:val="000000"/>
            <w:sz w:val="26"/>
            <w:szCs w:val="26"/>
          </w:rPr>
          <w:t xml:space="preserve">randomization </w:t>
        </w:r>
      </w:ins>
      <w:ins w:id="65" w:author="Michael Daniels" w:date="2018-03-22T20:09:00Z">
        <w:r w:rsidR="002344E4">
          <w:rPr>
            <w:rFonts w:ascii="Times" w:hAnsi="Times" w:cs="Times"/>
            <w:color w:val="000000"/>
            <w:sz w:val="26"/>
            <w:szCs w:val="26"/>
          </w:rPr>
          <w:t>employed multiple seeds until the design matrix had no columns of zeroes</w:t>
        </w:r>
      </w:ins>
      <w:r w:rsidR="00852F4E">
        <w:rPr>
          <w:rFonts w:ascii="Times" w:hAnsi="Times" w:cs="Times"/>
          <w:color w:val="000000"/>
          <w:sz w:val="26"/>
          <w:szCs w:val="26"/>
        </w:rPr>
        <w:t xml:space="preserve">. </w:t>
      </w:r>
      <w:ins w:id="66" w:author="Michael Daniels" w:date="2018-03-22T20:13:00Z">
        <w:r w:rsidR="002344E4">
          <w:rPr>
            <w:rFonts w:ascii="Times" w:hAnsi="Times" w:cs="Times"/>
            <w:color w:val="000000"/>
            <w:sz w:val="26"/>
            <w:szCs w:val="26"/>
          </w:rPr>
          <w:t xml:space="preserve">Genes </w:t>
        </w:r>
      </w:ins>
      <w:ins w:id="67" w:author="Michael Daniels" w:date="2018-03-22T20:14:00Z">
        <w:r w:rsidR="002344E4">
          <w:rPr>
            <w:rFonts w:ascii="Times" w:hAnsi="Times" w:cs="Times"/>
            <w:color w:val="000000"/>
            <w:sz w:val="26"/>
            <w:szCs w:val="26"/>
          </w:rPr>
          <w:t>which had</w:t>
        </w:r>
      </w:ins>
      <w:ins w:id="68" w:author="Michael Daniels" w:date="2018-03-22T20:13:00Z">
        <w:r w:rsidR="002344E4">
          <w:rPr>
            <w:rFonts w:ascii="Times" w:hAnsi="Times" w:cs="Times"/>
            <w:color w:val="000000"/>
            <w:sz w:val="26"/>
            <w:szCs w:val="26"/>
          </w:rPr>
          <w:t xml:space="preserve"> values for this low-content variables would have been selected </w:t>
        </w:r>
      </w:ins>
      <w:ins w:id="69" w:author="Michael Daniels" w:date="2018-03-22T20:14:00Z">
        <w:r w:rsidR="002344E4">
          <w:rPr>
            <w:rFonts w:ascii="Times" w:hAnsi="Times" w:cs="Times"/>
            <w:color w:val="000000"/>
            <w:sz w:val="26"/>
            <w:szCs w:val="26"/>
          </w:rPr>
          <w:t>more frequently than genes without information in these features.</w:t>
        </w:r>
      </w:ins>
      <w:commentRangeStart w:id="70"/>
      <w:del w:id="71" w:author="Michael Daniels" w:date="2018-03-22T20:11:00Z">
        <w:r w:rsidR="00852F4E" w:rsidDel="002344E4">
          <w:rPr>
            <w:rFonts w:ascii="Times" w:hAnsi="Times" w:cs="Times"/>
            <w:color w:val="000000"/>
            <w:sz w:val="26"/>
            <w:szCs w:val="26"/>
          </w:rPr>
          <w:delText>Unique initial seeds were chosen based on the 100 iterations, training set sizes ranging from 1% to 10%, and contamination rates ranging from 0% to 90%.</w:delText>
        </w:r>
      </w:del>
      <w:del w:id="72" w:author="Michael Daniels" w:date="2018-03-22T20:10:00Z">
        <w:r w:rsidR="00852F4E" w:rsidDel="002344E4">
          <w:rPr>
            <w:rFonts w:ascii="Times" w:hAnsi="Times" w:cs="Times"/>
            <w:color w:val="000000"/>
            <w:sz w:val="26"/>
            <w:szCs w:val="26"/>
          </w:rPr>
          <w:delText xml:space="preserve"> Only seeds without a column of all zeroes were selected for analysis. </w:delText>
        </w:r>
        <w:commentRangeEnd w:id="70"/>
        <w:r w:rsidR="00434904" w:rsidDel="002344E4">
          <w:rPr>
            <w:rStyle w:val="CommentReference"/>
          </w:rPr>
          <w:commentReference w:id="70"/>
        </w:r>
      </w:del>
    </w:p>
    <w:p w14:paraId="7E11581B" w14:textId="21B446BC" w:rsidR="008F2E1D" w:rsidRPr="00FF5EA0" w:rsidDel="00584884" w:rsidRDefault="008F2E1D" w:rsidP="00FF5EA0">
      <w:pPr>
        <w:autoSpaceDE w:val="0"/>
        <w:autoSpaceDN w:val="0"/>
        <w:adjustRightInd w:val="0"/>
        <w:spacing w:after="240" w:line="300" w:lineRule="atLeast"/>
        <w:rPr>
          <w:del w:id="73" w:author="Michael Daniels" w:date="2018-03-22T19:59:00Z"/>
          <w:moveTo w:id="74" w:author="Michael Daniels" w:date="2018-03-22T10:21:00Z"/>
          <w:rFonts w:ascii="Times" w:hAnsi="Times" w:cs="Times"/>
          <w:color w:val="000000"/>
          <w:sz w:val="26"/>
          <w:szCs w:val="26"/>
          <w:rPrChange w:id="75" w:author="Michael Daniels" w:date="2018-03-22T10:21:00Z">
            <w:rPr>
              <w:del w:id="76" w:author="Michael Daniels" w:date="2018-03-22T19:59:00Z"/>
              <w:moveTo w:id="77" w:author="Michael Daniels" w:date="2018-03-22T10:21:00Z"/>
              <w:rFonts w:ascii="Times" w:hAnsi="Times" w:cs="Times"/>
              <w:color w:val="000000"/>
            </w:rPr>
          </w:rPrChange>
        </w:rPr>
      </w:pPr>
      <w:moveToRangeStart w:id="78" w:author="Michael Daniels" w:date="2018-03-22T10:21:00Z" w:name="move509477420"/>
    </w:p>
    <w:p w14:paraId="5F8A5EFD" w14:textId="240A5286" w:rsidR="00FF5EA0" w:rsidDel="008F2E1D" w:rsidRDefault="00FF5EA0" w:rsidP="00FF5EA0">
      <w:pPr>
        <w:autoSpaceDE w:val="0"/>
        <w:autoSpaceDN w:val="0"/>
        <w:adjustRightInd w:val="0"/>
        <w:spacing w:after="240" w:line="300" w:lineRule="atLeast"/>
        <w:rPr>
          <w:del w:id="79" w:author="Michael Daniels" w:date="2018-03-22T14:42:00Z"/>
          <w:moveTo w:id="80" w:author="Michael Daniels" w:date="2018-03-22T10:21:00Z"/>
          <w:rFonts w:ascii="Times" w:hAnsi="Times" w:cs="Times"/>
          <w:color w:val="000000"/>
        </w:rPr>
      </w:pPr>
      <w:commentRangeStart w:id="81"/>
      <w:moveTo w:id="82" w:author="Michael Daniels" w:date="2018-03-22T10:21:00Z">
        <w:del w:id="83" w:author="Michael Daniels" w:date="2018-03-22T14:42:00Z">
          <w:r w:rsidDel="0039188B">
            <w:rPr>
              <w:rFonts w:ascii="Times" w:hAnsi="Times" w:cs="Times"/>
              <w:color w:val="000000"/>
              <w:sz w:val="26"/>
              <w:szCs w:val="26"/>
            </w:rPr>
            <w:delText xml:space="preserve">Five of 22 variables were removed from the analysis due to their low content. At lower training sizes, their low content resulted in deterministic models. Unique initial seeds were chosen based on the 100 iterations, training set sizes ranging from 1% to 10%, and contamination rates ranging from 0% to 90%. Only seeds without a column of all zeroes were selected for analysis. </w:delText>
          </w:r>
          <w:r w:rsidDel="008F2E1D">
            <w:rPr>
              <w:rFonts w:ascii="Times" w:hAnsi="Times" w:cs="Times"/>
              <w:color w:val="000000"/>
              <w:sz w:val="26"/>
              <w:szCs w:val="26"/>
            </w:rPr>
            <w:delText>Positive and negative labels at each training size matched the ratios in the full data set. For example, among the 3500 yeast genes, there are 769 essential genes resulting in a 21% ratio. At 1% training size, 35 randomly chosen genes contained 7 positive labels (</w:delText>
          </w:r>
        </w:del>
        <w:del w:id="84" w:author="Michael Daniels" w:date="2018-03-22T10:22:00Z">
          <w:r w:rsidDel="00BC4413">
            <w:rPr>
              <w:rFonts w:ascii="Times" w:hAnsi="Times" w:cs="Times"/>
              <w:color w:val="000000"/>
              <w:sz w:val="26"/>
              <w:szCs w:val="26"/>
            </w:rPr>
            <w:delText xml:space="preserve"> </w:delText>
          </w:r>
        </w:del>
        <w:del w:id="85" w:author="Michael Daniels" w:date="2018-03-22T14:42:00Z">
          <w:r w:rsidDel="008F2E1D">
            <w:rPr>
              <w:rFonts w:ascii="Times" w:hAnsi="Times" w:cs="Times"/>
              <w:color w:val="000000"/>
              <w:sz w:val="26"/>
              <w:szCs w:val="26"/>
            </w:rPr>
            <w:delText xml:space="preserve">21% of 35) and 28 negative labels for supervised methods while semi-supervised methods analyzed 35 positively labeled genes. In order to mimic contamination, negative labels were reassigned a positive label at rates of 0% to 90%. </w:delText>
          </w:r>
          <w:commentRangeEnd w:id="81"/>
          <w:r w:rsidDel="008F2E1D">
            <w:rPr>
              <w:rStyle w:val="CommentReference"/>
            </w:rPr>
            <w:commentReference w:id="81"/>
          </w:r>
        </w:del>
      </w:moveTo>
    </w:p>
    <w:moveToRangeEnd w:id="78"/>
    <w:p w14:paraId="70AFB3BE" w14:textId="579B229D" w:rsidR="00FF5EA0" w:rsidDel="00FF5EA0" w:rsidRDefault="00FF5EA0" w:rsidP="00852F4E">
      <w:pPr>
        <w:autoSpaceDE w:val="0"/>
        <w:autoSpaceDN w:val="0"/>
        <w:adjustRightInd w:val="0"/>
        <w:spacing w:after="240" w:line="300" w:lineRule="atLeast"/>
        <w:rPr>
          <w:ins w:id="86" w:author="Kechris, Katerina" w:date="2018-03-05T08:09:00Z"/>
          <w:del w:id="87" w:author="Michael Daniels" w:date="2018-03-22T10:21:00Z"/>
          <w:rFonts w:ascii="Times" w:hAnsi="Times" w:cs="Times"/>
          <w:color w:val="000000"/>
          <w:sz w:val="26"/>
          <w:szCs w:val="26"/>
        </w:rPr>
      </w:pPr>
    </w:p>
    <w:p w14:paraId="13537489" w14:textId="0C61D6FD" w:rsidR="00F33877" w:rsidRDefault="000F2701" w:rsidP="00F33877">
      <w:pPr>
        <w:autoSpaceDE w:val="0"/>
        <w:autoSpaceDN w:val="0"/>
        <w:adjustRightInd w:val="0"/>
        <w:spacing w:after="240" w:line="300" w:lineRule="atLeast"/>
        <w:rPr>
          <w:ins w:id="88" w:author="Michael Daniels" w:date="2018-03-22T09:39:00Z"/>
          <w:rFonts w:ascii="Times" w:hAnsi="Times" w:cs="Times"/>
          <w:color w:val="000000"/>
        </w:rPr>
      </w:pPr>
      <w:ins w:id="89" w:author="Kechris, Katerina" w:date="2018-03-05T08:28:00Z">
        <w:del w:id="90" w:author="Michael Daniels" w:date="2018-03-22T10:21:00Z">
          <w:r w:rsidDel="00FF5EA0">
            <w:rPr>
              <w:rStyle w:val="CommentReference"/>
            </w:rPr>
            <w:commentReference w:id="91"/>
          </w:r>
        </w:del>
      </w:ins>
      <w:ins w:id="92" w:author="Michael Daniels" w:date="2018-03-22T09:39:00Z">
        <w:r w:rsidR="00F33877">
          <w:rPr>
            <w:rFonts w:ascii="Times" w:hAnsi="Times" w:cs="Times"/>
            <w:color w:val="000000"/>
            <w:sz w:val="26"/>
            <w:szCs w:val="26"/>
          </w:rPr>
          <w:t xml:space="preserve">1.1.2 </w:t>
        </w:r>
      </w:ins>
      <w:ins w:id="93" w:author="Michael Daniels" w:date="2018-03-22T09:40:00Z">
        <w:r w:rsidR="00F33877">
          <w:rPr>
            <w:rFonts w:ascii="Times" w:hAnsi="Times" w:cs="Times"/>
            <w:color w:val="000000"/>
            <w:sz w:val="26"/>
            <w:szCs w:val="26"/>
          </w:rPr>
          <w:t>Cross-Validation Strategy</w:t>
        </w:r>
      </w:ins>
    </w:p>
    <w:p w14:paraId="16837FE2" w14:textId="54643B0F" w:rsidR="0072348F" w:rsidRDefault="0072348F">
      <w:pPr>
        <w:autoSpaceDE w:val="0"/>
        <w:autoSpaceDN w:val="0"/>
        <w:adjustRightInd w:val="0"/>
        <w:spacing w:after="240" w:line="300" w:lineRule="atLeast"/>
        <w:rPr>
          <w:ins w:id="94" w:author="Michael Daniels" w:date="2018-03-22T20:23:00Z"/>
          <w:rFonts w:ascii="Times" w:hAnsi="Times" w:cs="Times"/>
          <w:color w:val="000000"/>
          <w:sz w:val="26"/>
          <w:szCs w:val="26"/>
        </w:rPr>
      </w:pPr>
      <w:ins w:id="95" w:author="Michael Daniels" w:date="2018-03-22T20:26:00Z">
        <w:r>
          <w:rPr>
            <w:rFonts w:ascii="Times" w:hAnsi="Times" w:cs="Times"/>
            <w:color w:val="000000"/>
            <w:sz w:val="26"/>
            <w:szCs w:val="26"/>
          </w:rPr>
          <w:t>The cross-validation strategy incorporates a</w:t>
        </w:r>
      </w:ins>
      <w:ins w:id="96" w:author="Michael Daniels" w:date="2018-03-22T20:27:00Z">
        <w:r>
          <w:rPr>
            <w:rFonts w:ascii="Times" w:hAnsi="Times" w:cs="Times"/>
            <w:color w:val="000000"/>
            <w:sz w:val="26"/>
            <w:szCs w:val="26"/>
          </w:rPr>
          <w:t>n</w:t>
        </w:r>
      </w:ins>
      <w:ins w:id="97" w:author="Michael Daniels" w:date="2018-03-22T20:23:00Z">
        <w:r>
          <w:rPr>
            <w:rFonts w:ascii="Times" w:hAnsi="Times" w:cs="Times"/>
            <w:color w:val="000000"/>
            <w:sz w:val="26"/>
            <w:szCs w:val="26"/>
          </w:rPr>
          <w:t xml:space="preserve"> unbalanced strategy to the test set </w:t>
        </w:r>
      </w:ins>
      <w:ins w:id="98" w:author="Michael Daniels" w:date="2018-03-22T20:28:00Z">
        <w:r>
          <w:rPr>
            <w:rFonts w:ascii="Times" w:hAnsi="Times" w:cs="Times"/>
            <w:color w:val="000000"/>
            <w:sz w:val="26"/>
            <w:szCs w:val="26"/>
          </w:rPr>
          <w:t>(</w:t>
        </w:r>
      </w:ins>
      <w:ins w:id="99" w:author="Michael Daniels" w:date="2018-03-22T20:23:00Z">
        <w:r>
          <w:rPr>
            <w:rFonts w:ascii="Times" w:hAnsi="Times" w:cs="Times"/>
            <w:color w:val="000000"/>
            <w:sz w:val="26"/>
            <w:szCs w:val="26"/>
          </w:rPr>
          <w:t>Figure 1</w:t>
        </w:r>
      </w:ins>
      <w:ins w:id="100" w:author="Michael Daniels" w:date="2018-03-22T20:28:00Z">
        <w:r>
          <w:rPr>
            <w:rFonts w:ascii="Times" w:hAnsi="Times" w:cs="Times"/>
            <w:color w:val="000000"/>
            <w:sz w:val="26"/>
            <w:szCs w:val="26"/>
          </w:rPr>
          <w:t>) along with a contamination rate</w:t>
        </w:r>
      </w:ins>
      <w:ins w:id="101" w:author="Michael Daniels" w:date="2018-03-22T20:23:00Z">
        <w:r>
          <w:rPr>
            <w:rFonts w:ascii="Times" w:hAnsi="Times" w:cs="Times"/>
            <w:color w:val="000000"/>
            <w:sz w:val="26"/>
            <w:szCs w:val="26"/>
          </w:rPr>
          <w:t xml:space="preserve">. </w:t>
        </w:r>
      </w:ins>
      <w:ins w:id="102" w:author="Michael Daniels" w:date="2018-03-22T20:30:00Z">
        <w:r>
          <w:rPr>
            <w:rFonts w:ascii="Times" w:hAnsi="Times" w:cs="Times"/>
            <w:color w:val="000000"/>
            <w:sz w:val="26"/>
            <w:szCs w:val="26"/>
          </w:rPr>
          <w:t xml:space="preserve">For </w:t>
        </w:r>
      </w:ins>
      <w:ins w:id="103" w:author="Michael Daniels" w:date="2018-03-22T20:31:00Z">
        <w:r>
          <w:rPr>
            <w:rFonts w:ascii="Times" w:hAnsi="Times" w:cs="Times"/>
            <w:color w:val="000000"/>
            <w:sz w:val="26"/>
            <w:szCs w:val="26"/>
          </w:rPr>
          <w:t xml:space="preserve">an </w:t>
        </w:r>
      </w:ins>
      <w:ins w:id="104" w:author="Michael Daniels" w:date="2018-03-22T20:30:00Z">
        <w:r>
          <w:rPr>
            <w:rFonts w:ascii="Times" w:hAnsi="Times" w:cs="Times"/>
            <w:color w:val="000000"/>
            <w:sz w:val="26"/>
            <w:szCs w:val="26"/>
          </w:rPr>
          <w:t xml:space="preserve">unbalanced design, </w:t>
        </w:r>
      </w:ins>
      <w:ins w:id="105" w:author="Michael Daniels" w:date="2018-03-22T20:31:00Z">
        <w:r>
          <w:rPr>
            <w:rFonts w:ascii="Times" w:hAnsi="Times" w:cs="Times"/>
            <w:color w:val="000000"/>
            <w:sz w:val="26"/>
            <w:szCs w:val="26"/>
          </w:rPr>
          <w:t>t</w:t>
        </w:r>
      </w:ins>
      <w:ins w:id="106" w:author="Michael Daniels" w:date="2018-03-22T20:29:00Z">
        <w:r>
          <w:rPr>
            <w:rFonts w:ascii="Times" w:hAnsi="Times" w:cs="Times"/>
            <w:color w:val="000000"/>
            <w:sz w:val="26"/>
            <w:szCs w:val="26"/>
          </w:rPr>
          <w:t>est sets utilize</w:t>
        </w:r>
      </w:ins>
      <w:ins w:id="107" w:author="Michael Daniels" w:date="2018-03-25T09:53:00Z">
        <w:r w:rsidR="007B6098">
          <w:rPr>
            <w:rFonts w:ascii="Times" w:hAnsi="Times" w:cs="Times"/>
            <w:color w:val="000000"/>
            <w:sz w:val="26"/>
            <w:szCs w:val="26"/>
          </w:rPr>
          <w:t xml:space="preserve"> the</w:t>
        </w:r>
      </w:ins>
      <w:ins w:id="108" w:author="Michael Daniels" w:date="2018-03-22T20:29:00Z">
        <w:r>
          <w:rPr>
            <w:rFonts w:ascii="Times" w:hAnsi="Times" w:cs="Times"/>
            <w:color w:val="000000"/>
            <w:sz w:val="26"/>
            <w:szCs w:val="26"/>
          </w:rPr>
          <w:t xml:space="preserve"> remaining genes not used in the training sets rather than a balanced strategy which matches set sizes. </w:t>
        </w:r>
      </w:ins>
      <w:ins w:id="109" w:author="Michael Daniels" w:date="2018-03-22T20:33:00Z">
        <w:r w:rsidR="00F94B3E">
          <w:rPr>
            <w:rFonts w:ascii="Times" w:hAnsi="Times" w:cs="Times"/>
            <w:color w:val="000000"/>
            <w:sz w:val="26"/>
            <w:szCs w:val="26"/>
          </w:rPr>
          <w:t xml:space="preserve">The unbalanced strategy was chosen because, in practice, an investigator would typically want to test all the remaining genes for essentiality rather than just a subset of genes. </w:t>
        </w:r>
      </w:ins>
      <w:ins w:id="110" w:author="Michael Daniels" w:date="2018-03-22T20:29:00Z">
        <w:r>
          <w:rPr>
            <w:rFonts w:ascii="Times" w:hAnsi="Times" w:cs="Times"/>
            <w:color w:val="000000"/>
            <w:sz w:val="26"/>
            <w:szCs w:val="26"/>
          </w:rPr>
          <w:t xml:space="preserve">Another concept interwoven into the analysis </w:t>
        </w:r>
      </w:ins>
      <w:ins w:id="111" w:author="Michael Daniels" w:date="2018-03-22T20:32:00Z">
        <w:r>
          <w:rPr>
            <w:rFonts w:ascii="Times" w:hAnsi="Times" w:cs="Times"/>
            <w:color w:val="000000"/>
            <w:sz w:val="26"/>
            <w:szCs w:val="26"/>
          </w:rPr>
          <w:t>is</w:t>
        </w:r>
      </w:ins>
      <w:ins w:id="112" w:author="Michael Daniels" w:date="2018-03-22T20:29:00Z">
        <w:r>
          <w:rPr>
            <w:rFonts w:ascii="Times" w:hAnsi="Times" w:cs="Times"/>
            <w:color w:val="000000"/>
            <w:sz w:val="26"/>
            <w:szCs w:val="26"/>
          </w:rPr>
          <w:t xml:space="preserve"> contamination. </w:t>
        </w:r>
      </w:ins>
      <w:ins w:id="113" w:author="Michael Daniels" w:date="2018-03-22T20:33:00Z">
        <w:r w:rsidR="00F94B3E">
          <w:rPr>
            <w:rFonts w:ascii="Times" w:hAnsi="Times" w:cs="Times"/>
            <w:color w:val="000000"/>
            <w:sz w:val="26"/>
            <w:szCs w:val="26"/>
          </w:rPr>
          <w:t>C</w:t>
        </w:r>
      </w:ins>
      <w:ins w:id="114" w:author="Michael Daniels" w:date="2018-03-22T20:29:00Z">
        <w:r>
          <w:rPr>
            <w:rFonts w:ascii="Times" w:hAnsi="Times" w:cs="Times"/>
            <w:color w:val="000000"/>
            <w:sz w:val="26"/>
            <w:szCs w:val="26"/>
          </w:rPr>
          <w:t>ontamination consider</w:t>
        </w:r>
      </w:ins>
      <w:ins w:id="115" w:author="Michael Daniels" w:date="2018-03-22T20:32:00Z">
        <w:r>
          <w:rPr>
            <w:rFonts w:ascii="Times" w:hAnsi="Times" w:cs="Times"/>
            <w:color w:val="000000"/>
            <w:sz w:val="26"/>
            <w:szCs w:val="26"/>
          </w:rPr>
          <w:t>s</w:t>
        </w:r>
      </w:ins>
      <w:ins w:id="116" w:author="Michael Daniels" w:date="2018-03-22T20:29:00Z">
        <w:r>
          <w:rPr>
            <w:rFonts w:ascii="Times" w:hAnsi="Times" w:cs="Times"/>
            <w:color w:val="000000"/>
            <w:sz w:val="26"/>
            <w:szCs w:val="26"/>
          </w:rPr>
          <w:t xml:space="preserve"> the dilemma from falsely assigned genes in the training sets.</w:t>
        </w:r>
      </w:ins>
      <w:ins w:id="117" w:author="Michael Daniels" w:date="2018-03-22T20:23:00Z">
        <w:r>
          <w:rPr>
            <w:rFonts w:ascii="Times" w:hAnsi="Times" w:cs="Times"/>
            <w:color w:val="000000"/>
            <w:sz w:val="26"/>
            <w:szCs w:val="26"/>
          </w:rPr>
          <w:t xml:space="preserve"> </w:t>
        </w:r>
      </w:ins>
      <w:ins w:id="118" w:author="Michael Daniels" w:date="2018-03-22T20:33:00Z">
        <w:r w:rsidR="00F94B3E">
          <w:rPr>
            <w:rFonts w:ascii="Times" w:hAnsi="Times" w:cs="Times"/>
            <w:color w:val="000000"/>
            <w:sz w:val="26"/>
            <w:szCs w:val="26"/>
          </w:rPr>
          <w:t xml:space="preserve">However, semi-supervise and </w:t>
        </w:r>
      </w:ins>
      <w:ins w:id="119" w:author="Michael Daniels" w:date="2018-03-22T20:34:00Z">
        <w:r w:rsidR="00F94B3E">
          <w:rPr>
            <w:rFonts w:ascii="Times" w:hAnsi="Times" w:cs="Times"/>
            <w:color w:val="000000"/>
            <w:sz w:val="26"/>
            <w:szCs w:val="26"/>
          </w:rPr>
          <w:t>unsupervised</w:t>
        </w:r>
      </w:ins>
      <w:ins w:id="120" w:author="Michael Daniels" w:date="2018-03-22T20:33:00Z">
        <w:r w:rsidR="00F94B3E">
          <w:rPr>
            <w:rFonts w:ascii="Times" w:hAnsi="Times" w:cs="Times"/>
            <w:color w:val="000000"/>
            <w:sz w:val="26"/>
            <w:szCs w:val="26"/>
          </w:rPr>
          <w:t xml:space="preserve"> </w:t>
        </w:r>
      </w:ins>
      <w:ins w:id="121" w:author="Michael Daniels" w:date="2018-03-22T20:34:00Z">
        <w:r w:rsidR="00F94B3E">
          <w:rPr>
            <w:rFonts w:ascii="Times" w:hAnsi="Times" w:cs="Times"/>
            <w:color w:val="000000"/>
            <w:sz w:val="26"/>
            <w:szCs w:val="26"/>
          </w:rPr>
          <w:t xml:space="preserve">methods do </w:t>
        </w:r>
      </w:ins>
      <w:ins w:id="122" w:author="Michael Daniels" w:date="2018-03-25T09:55:00Z">
        <w:r w:rsidR="007B6098">
          <w:rPr>
            <w:rFonts w:ascii="Times" w:hAnsi="Times" w:cs="Times"/>
            <w:color w:val="000000"/>
            <w:sz w:val="26"/>
            <w:szCs w:val="26"/>
          </w:rPr>
          <w:t>consider</w:t>
        </w:r>
      </w:ins>
      <w:ins w:id="123" w:author="Michael Daniels" w:date="2018-03-22T20:34:00Z">
        <w:r w:rsidR="00F94B3E">
          <w:rPr>
            <w:rFonts w:ascii="Times" w:hAnsi="Times" w:cs="Times"/>
            <w:color w:val="000000"/>
            <w:sz w:val="26"/>
            <w:szCs w:val="26"/>
          </w:rPr>
          <w:t xml:space="preserve"> negative labels in their computations and, thus, are </w:t>
        </w:r>
      </w:ins>
      <w:ins w:id="124" w:author="Michael Daniels" w:date="2018-03-22T20:35:00Z">
        <w:r w:rsidR="00F94B3E">
          <w:rPr>
            <w:rFonts w:ascii="Times" w:hAnsi="Times" w:cs="Times"/>
            <w:color w:val="000000"/>
            <w:sz w:val="26"/>
            <w:szCs w:val="26"/>
          </w:rPr>
          <w:t>unaffected</w:t>
        </w:r>
      </w:ins>
      <w:ins w:id="125" w:author="Michael Daniels" w:date="2018-03-22T20:34:00Z">
        <w:r w:rsidR="00F94B3E">
          <w:rPr>
            <w:rFonts w:ascii="Times" w:hAnsi="Times" w:cs="Times"/>
            <w:color w:val="000000"/>
            <w:sz w:val="26"/>
            <w:szCs w:val="26"/>
          </w:rPr>
          <w:t xml:space="preserve"> </w:t>
        </w:r>
      </w:ins>
      <w:ins w:id="126" w:author="Michael Daniels" w:date="2018-03-22T20:35:00Z">
        <w:r w:rsidR="00F94B3E">
          <w:rPr>
            <w:rFonts w:ascii="Times" w:hAnsi="Times" w:cs="Times"/>
            <w:color w:val="000000"/>
            <w:sz w:val="26"/>
            <w:szCs w:val="26"/>
          </w:rPr>
          <w:t xml:space="preserve">by contamination. </w:t>
        </w:r>
      </w:ins>
      <w:ins w:id="127" w:author="Michael Daniels" w:date="2018-03-22T20:23:00Z">
        <w:r>
          <w:rPr>
            <w:rFonts w:ascii="Times" w:hAnsi="Times" w:cs="Times"/>
            <w:color w:val="000000"/>
            <w:sz w:val="26"/>
            <w:szCs w:val="26"/>
          </w:rPr>
          <w:t xml:space="preserve">For supervised methods, positive labels in the training set are mixed with negative labeled genes for analysis when varying percentages of contamination are introduced. </w:t>
        </w:r>
      </w:ins>
    </w:p>
    <w:p w14:paraId="13E168CC" w14:textId="10247678" w:rsidR="007B6098" w:rsidRDefault="007B6098" w:rsidP="00A96D55">
      <w:pPr>
        <w:autoSpaceDE w:val="0"/>
        <w:autoSpaceDN w:val="0"/>
        <w:adjustRightInd w:val="0"/>
        <w:spacing w:after="240" w:line="300" w:lineRule="atLeast"/>
        <w:rPr>
          <w:ins w:id="128" w:author="Michael Daniels" w:date="2018-03-25T10:00:00Z"/>
          <w:rFonts w:ascii="Times" w:hAnsi="Times" w:cs="Times"/>
          <w:color w:val="000000"/>
          <w:sz w:val="26"/>
          <w:szCs w:val="26"/>
        </w:rPr>
      </w:pPr>
      <w:ins w:id="129" w:author="Michael Daniels" w:date="2018-03-25T10:00:00Z">
        <w:r>
          <w:rPr>
            <w:rFonts w:ascii="Times" w:hAnsi="Times" w:cs="Times"/>
            <w:color w:val="000000"/>
            <w:sz w:val="26"/>
            <w:szCs w:val="26"/>
          </w:rPr>
          <w:t xml:space="preserve">In the unsupervised simulation, </w:t>
        </w:r>
      </w:ins>
      <w:ins w:id="130" w:author="Michael Daniels" w:date="2018-03-25T11:10:00Z">
        <w:r w:rsidR="00784DF9">
          <w:rPr>
            <w:rFonts w:ascii="Times" w:hAnsi="Times" w:cs="Times"/>
            <w:color w:val="000000"/>
            <w:sz w:val="26"/>
            <w:szCs w:val="26"/>
          </w:rPr>
          <w:t>semi-supervise</w:t>
        </w:r>
      </w:ins>
      <w:ins w:id="131" w:author="Michael Daniels" w:date="2018-03-25T11:12:00Z">
        <w:r w:rsidR="00784DF9">
          <w:rPr>
            <w:rFonts w:ascii="Times" w:hAnsi="Times" w:cs="Times"/>
            <w:color w:val="000000"/>
            <w:sz w:val="26"/>
            <w:szCs w:val="26"/>
          </w:rPr>
          <w:t>d</w:t>
        </w:r>
      </w:ins>
      <w:ins w:id="132" w:author="Michael Daniels" w:date="2018-03-25T11:10:00Z">
        <w:r w:rsidR="00784DF9">
          <w:rPr>
            <w:rFonts w:ascii="Times" w:hAnsi="Times" w:cs="Times"/>
            <w:color w:val="000000"/>
            <w:sz w:val="26"/>
            <w:szCs w:val="26"/>
          </w:rPr>
          <w:t xml:space="preserve"> was compared against </w:t>
        </w:r>
      </w:ins>
      <w:ins w:id="133" w:author="Michael Daniels" w:date="2018-03-25T11:12:00Z">
        <w:r w:rsidR="00784DF9">
          <w:rPr>
            <w:rFonts w:ascii="Times" w:hAnsi="Times" w:cs="Times"/>
            <w:color w:val="000000"/>
            <w:sz w:val="26"/>
            <w:szCs w:val="26"/>
          </w:rPr>
          <w:t>t</w:t>
        </w:r>
      </w:ins>
      <w:ins w:id="134" w:author="Michael Daniels" w:date="2018-03-25T11:10:00Z">
        <w:r w:rsidR="00784DF9">
          <w:rPr>
            <w:rFonts w:ascii="Times" w:hAnsi="Times" w:cs="Times"/>
            <w:color w:val="000000"/>
            <w:sz w:val="26"/>
            <w:szCs w:val="26"/>
          </w:rPr>
          <w:t>he unsupervised method described in section 2.4</w:t>
        </w:r>
      </w:ins>
      <w:ins w:id="135" w:author="Michael Daniels" w:date="2018-03-25T11:14:00Z">
        <w:r w:rsidR="00784DF9">
          <w:rPr>
            <w:rFonts w:ascii="Times" w:hAnsi="Times" w:cs="Times"/>
            <w:color w:val="000000"/>
            <w:sz w:val="26"/>
            <w:szCs w:val="26"/>
          </w:rPr>
          <w:t>.</w:t>
        </w:r>
      </w:ins>
      <w:ins w:id="136" w:author="Michael Daniels" w:date="2018-03-25T11:15:00Z">
        <w:r w:rsidR="00784DF9">
          <w:rPr>
            <w:rFonts w:ascii="Times" w:hAnsi="Times" w:cs="Times"/>
            <w:color w:val="000000"/>
            <w:sz w:val="26"/>
            <w:szCs w:val="26"/>
          </w:rPr>
          <w:t xml:space="preserve"> </w:t>
        </w:r>
      </w:ins>
      <w:ins w:id="137" w:author="Michael Daniels" w:date="2018-03-25T11:10:00Z">
        <w:r w:rsidR="00323A2F">
          <w:rPr>
            <w:rFonts w:ascii="Times" w:hAnsi="Times" w:cs="Times"/>
            <w:color w:val="000000"/>
            <w:sz w:val="26"/>
            <w:szCs w:val="26"/>
          </w:rPr>
          <w:t>W</w:t>
        </w:r>
      </w:ins>
      <w:ins w:id="138" w:author="Michael Daniels" w:date="2018-03-25T10:00:00Z">
        <w:r>
          <w:rPr>
            <w:rFonts w:ascii="Times" w:hAnsi="Times" w:cs="Times"/>
            <w:color w:val="000000"/>
            <w:sz w:val="26"/>
            <w:szCs w:val="26"/>
          </w:rPr>
          <w:t xml:space="preserve">e train our </w:t>
        </w:r>
      </w:ins>
      <w:ins w:id="139" w:author="Michael Daniels" w:date="2018-03-25T11:15:00Z">
        <w:r w:rsidR="00784DF9">
          <w:rPr>
            <w:rFonts w:ascii="Times" w:hAnsi="Times" w:cs="Times"/>
            <w:color w:val="000000"/>
            <w:sz w:val="26"/>
            <w:szCs w:val="26"/>
          </w:rPr>
          <w:t xml:space="preserve">two </w:t>
        </w:r>
      </w:ins>
      <w:ins w:id="140" w:author="Michael Daniels" w:date="2018-03-25T10:00:00Z">
        <w:r>
          <w:rPr>
            <w:rFonts w:ascii="Times" w:hAnsi="Times" w:cs="Times"/>
            <w:color w:val="000000"/>
            <w:sz w:val="26"/>
            <w:szCs w:val="26"/>
          </w:rPr>
          <w:t xml:space="preserve">methods </w:t>
        </w:r>
      </w:ins>
      <w:ins w:id="141" w:author="Michael Daniels" w:date="2018-03-25T11:16:00Z">
        <w:r w:rsidR="00784DF9">
          <w:rPr>
            <w:rFonts w:ascii="Times" w:hAnsi="Times" w:cs="Times"/>
            <w:color w:val="000000"/>
            <w:sz w:val="26"/>
            <w:szCs w:val="26"/>
          </w:rPr>
          <w:t>from one of</w:t>
        </w:r>
      </w:ins>
      <w:ins w:id="142" w:author="Michael Daniels" w:date="2018-03-25T10:00:00Z">
        <w:r>
          <w:rPr>
            <w:rFonts w:ascii="Times" w:hAnsi="Times" w:cs="Times"/>
            <w:color w:val="000000"/>
            <w:sz w:val="26"/>
            <w:szCs w:val="26"/>
          </w:rPr>
          <w:t xml:space="preserve"> two sets of essential genes (positive labels) - </w:t>
        </w:r>
      </w:ins>
      <w:ins w:id="143" w:author="Michael Daniels" w:date="2018-03-25T11:16:00Z">
        <w:r w:rsidR="00784DF9">
          <w:rPr>
            <w:rFonts w:ascii="Times" w:hAnsi="Times" w:cs="Times"/>
            <w:color w:val="000000"/>
            <w:sz w:val="26"/>
            <w:szCs w:val="26"/>
          </w:rPr>
          <w:t>known</w:t>
        </w:r>
      </w:ins>
      <w:ins w:id="144" w:author="Michael Daniels" w:date="2018-03-25T10:00:00Z">
        <w:r>
          <w:rPr>
            <w:rFonts w:ascii="Times" w:hAnsi="Times" w:cs="Times"/>
            <w:color w:val="000000"/>
            <w:sz w:val="26"/>
            <w:szCs w:val="26"/>
          </w:rPr>
          <w:t xml:space="preserve"> essential genes (769) and a subset of pre-2002</w:t>
        </w:r>
      </w:ins>
      <w:ins w:id="145" w:author="Michael Daniels" w:date="2018-03-25T11:16:00Z">
        <w:r w:rsidR="00784DF9">
          <w:rPr>
            <w:rFonts w:ascii="Times" w:hAnsi="Times" w:cs="Times"/>
            <w:color w:val="000000"/>
            <w:sz w:val="26"/>
            <w:szCs w:val="26"/>
          </w:rPr>
          <w:t xml:space="preserve"> known</w:t>
        </w:r>
      </w:ins>
      <w:ins w:id="146" w:author="Michael Daniels" w:date="2018-03-25T10:00:00Z">
        <w:r>
          <w:rPr>
            <w:rFonts w:ascii="Times" w:hAnsi="Times" w:cs="Times"/>
            <w:color w:val="000000"/>
            <w:sz w:val="26"/>
            <w:szCs w:val="26"/>
          </w:rPr>
          <w:t xml:space="preserve"> genes (64). Additionally, we </w:t>
        </w:r>
      </w:ins>
      <w:ins w:id="147" w:author="Michael Daniels" w:date="2018-03-25T11:17:00Z">
        <w:r w:rsidR="00784DF9">
          <w:rPr>
            <w:rFonts w:ascii="Times" w:hAnsi="Times" w:cs="Times"/>
            <w:color w:val="000000"/>
            <w:sz w:val="26"/>
            <w:szCs w:val="26"/>
          </w:rPr>
          <w:t xml:space="preserve">contrasted </w:t>
        </w:r>
      </w:ins>
      <w:ins w:id="148" w:author="Michael Daniels" w:date="2018-03-25T10:00:00Z">
        <w:r>
          <w:rPr>
            <w:rFonts w:ascii="Times" w:hAnsi="Times" w:cs="Times"/>
            <w:color w:val="000000"/>
            <w:sz w:val="26"/>
            <w:szCs w:val="26"/>
          </w:rPr>
          <w:t xml:space="preserve">all 22 features </w:t>
        </w:r>
      </w:ins>
      <w:ins w:id="149" w:author="Michael Daniels" w:date="2018-03-25T11:17:00Z">
        <w:r w:rsidR="00784DF9">
          <w:rPr>
            <w:rFonts w:ascii="Times" w:hAnsi="Times" w:cs="Times"/>
            <w:color w:val="000000"/>
            <w:sz w:val="26"/>
            <w:szCs w:val="26"/>
          </w:rPr>
          <w:t>against</w:t>
        </w:r>
      </w:ins>
      <w:ins w:id="150" w:author="Michael Daniels" w:date="2018-03-25T10:00:00Z">
        <w:r>
          <w:rPr>
            <w:rFonts w:ascii="Times" w:hAnsi="Times" w:cs="Times"/>
            <w:color w:val="000000"/>
            <w:sz w:val="26"/>
            <w:szCs w:val="26"/>
          </w:rPr>
          <w:t xml:space="preserve"> a subset of 14 sequenced-derived features</w:t>
        </w:r>
      </w:ins>
      <w:ins w:id="151" w:author="Michael Daniels" w:date="2018-03-25T11:18:00Z">
        <w:r w:rsidR="00784DF9">
          <w:rPr>
            <w:rFonts w:ascii="Times" w:hAnsi="Times" w:cs="Times"/>
            <w:color w:val="000000"/>
            <w:sz w:val="26"/>
            <w:szCs w:val="26"/>
          </w:rPr>
          <w:t xml:space="preserve"> as predictors of </w:t>
        </w:r>
      </w:ins>
      <w:ins w:id="152" w:author="Michael Daniels" w:date="2018-03-25T11:19:00Z">
        <w:r w:rsidR="00784DF9">
          <w:rPr>
            <w:rFonts w:ascii="Times" w:hAnsi="Times" w:cs="Times"/>
            <w:color w:val="000000"/>
            <w:sz w:val="26"/>
            <w:szCs w:val="26"/>
          </w:rPr>
          <w:t>essentiality</w:t>
        </w:r>
      </w:ins>
      <w:ins w:id="153" w:author="Michael Daniels" w:date="2018-03-25T10:00:00Z">
        <w:r>
          <w:rPr>
            <w:rFonts w:ascii="Times" w:hAnsi="Times" w:cs="Times"/>
            <w:color w:val="000000"/>
            <w:sz w:val="26"/>
            <w:szCs w:val="26"/>
          </w:rPr>
          <w:t>.</w:t>
        </w:r>
      </w:ins>
      <w:ins w:id="154" w:author="Michael Daniels" w:date="2018-03-25T11:19:00Z">
        <w:r w:rsidR="00784DF9">
          <w:rPr>
            <w:rFonts w:ascii="Times" w:hAnsi="Times" w:cs="Times"/>
            <w:color w:val="000000"/>
            <w:sz w:val="26"/>
            <w:szCs w:val="26"/>
          </w:rPr>
          <w:t xml:space="preserve"> </w:t>
        </w:r>
      </w:ins>
      <w:ins w:id="155" w:author="Michael Daniels" w:date="2018-03-25T11:28:00Z">
        <w:r w:rsidR="000472CD">
          <w:rPr>
            <w:rFonts w:ascii="Times" w:hAnsi="Times" w:cs="Times"/>
            <w:color w:val="000000"/>
            <w:sz w:val="26"/>
            <w:szCs w:val="26"/>
          </w:rPr>
          <w:t>Training set sizes were based on increments of 5 with minimum</w:t>
        </w:r>
      </w:ins>
      <w:ins w:id="156" w:author="Michael Daniels" w:date="2018-03-25T11:31:00Z">
        <w:r w:rsidR="0099304E">
          <w:rPr>
            <w:rFonts w:ascii="Times" w:hAnsi="Times" w:cs="Times"/>
            <w:color w:val="000000"/>
            <w:sz w:val="26"/>
            <w:szCs w:val="26"/>
          </w:rPr>
          <w:t xml:space="preserve"> set sizes</w:t>
        </w:r>
      </w:ins>
      <w:ins w:id="157" w:author="Michael Daniels" w:date="2018-03-25T11:28:00Z">
        <w:r w:rsidR="000472CD">
          <w:rPr>
            <w:rFonts w:ascii="Times" w:hAnsi="Times" w:cs="Times"/>
            <w:color w:val="000000"/>
            <w:sz w:val="26"/>
            <w:szCs w:val="26"/>
          </w:rPr>
          <w:t xml:space="preserve"> above the </w:t>
        </w:r>
      </w:ins>
      <w:ins w:id="158" w:author="Michael Daniels" w:date="2018-03-25T11:30:00Z">
        <w:r w:rsidR="0099304E">
          <w:rPr>
            <w:rFonts w:ascii="Times" w:hAnsi="Times" w:cs="Times"/>
            <w:color w:val="000000"/>
            <w:sz w:val="26"/>
            <w:szCs w:val="26"/>
          </w:rPr>
          <w:t xml:space="preserve">number of features </w:t>
        </w:r>
      </w:ins>
      <w:ins w:id="159" w:author="Michael Daniels" w:date="2018-03-25T11:31:00Z">
        <w:r w:rsidR="0099304E">
          <w:rPr>
            <w:rFonts w:ascii="Times" w:hAnsi="Times" w:cs="Times"/>
            <w:color w:val="000000"/>
            <w:sz w:val="26"/>
            <w:szCs w:val="26"/>
          </w:rPr>
          <w:t xml:space="preserve">to prevent </w:t>
        </w:r>
      </w:ins>
      <w:ins w:id="160" w:author="Michael Daniels" w:date="2018-03-25T11:40:00Z">
        <w:r w:rsidR="0099304E">
          <w:rPr>
            <w:rFonts w:ascii="Times" w:hAnsi="Times" w:cs="Times"/>
            <w:color w:val="000000"/>
            <w:sz w:val="26"/>
            <w:szCs w:val="26"/>
          </w:rPr>
          <w:t>rank deficiency</w:t>
        </w:r>
      </w:ins>
      <w:ins w:id="161" w:author="Michael Daniels" w:date="2018-03-25T11:41:00Z">
        <w:r w:rsidR="00115A85">
          <w:rPr>
            <w:rFonts w:ascii="Times" w:hAnsi="Times" w:cs="Times"/>
            <w:color w:val="000000"/>
            <w:sz w:val="26"/>
            <w:szCs w:val="26"/>
          </w:rPr>
          <w:t xml:space="preserve"> in training sets. </w:t>
        </w:r>
      </w:ins>
      <w:ins w:id="162" w:author="Michael Daniels" w:date="2018-03-25T11:53:00Z">
        <w:r w:rsidR="00DE05C3">
          <w:rPr>
            <w:rFonts w:ascii="Times" w:hAnsi="Times" w:cs="Times"/>
            <w:color w:val="000000"/>
            <w:sz w:val="26"/>
            <w:szCs w:val="26"/>
          </w:rPr>
          <w:t xml:space="preserve">AUC </w:t>
        </w:r>
      </w:ins>
      <w:ins w:id="163" w:author="Michael Daniels" w:date="2018-03-25T11:54:00Z">
        <w:r w:rsidR="00DE05C3">
          <w:rPr>
            <w:rFonts w:ascii="Times" w:hAnsi="Times" w:cs="Times"/>
            <w:color w:val="000000"/>
            <w:sz w:val="26"/>
            <w:szCs w:val="26"/>
          </w:rPr>
          <w:t>from</w:t>
        </w:r>
      </w:ins>
      <w:ins w:id="164" w:author="Michael Daniels" w:date="2018-03-25T11:53:00Z">
        <w:r w:rsidR="00DE05C3">
          <w:rPr>
            <w:rFonts w:ascii="Times" w:hAnsi="Times" w:cs="Times"/>
            <w:color w:val="000000"/>
            <w:sz w:val="26"/>
            <w:szCs w:val="26"/>
          </w:rPr>
          <w:t xml:space="preserve"> 30 iterations at each training set size </w:t>
        </w:r>
      </w:ins>
      <w:ins w:id="165" w:author="Michael Daniels" w:date="2018-03-25T11:54:00Z">
        <w:r w:rsidR="00DE05C3">
          <w:rPr>
            <w:rFonts w:ascii="Times" w:hAnsi="Times" w:cs="Times"/>
            <w:color w:val="000000"/>
            <w:sz w:val="26"/>
            <w:szCs w:val="26"/>
          </w:rPr>
          <w:t>summarized</w:t>
        </w:r>
      </w:ins>
      <w:ins w:id="166" w:author="Michael Daniels" w:date="2018-03-25T11:55:00Z">
        <w:r w:rsidR="00DE05C3">
          <w:rPr>
            <w:rFonts w:ascii="Times" w:hAnsi="Times" w:cs="Times"/>
            <w:color w:val="000000"/>
            <w:sz w:val="26"/>
            <w:szCs w:val="26"/>
          </w:rPr>
          <w:t xml:space="preserve"> the performances of the two methods.</w:t>
        </w:r>
      </w:ins>
    </w:p>
    <w:p w14:paraId="65A82A8C" w14:textId="14F70240" w:rsidR="00A96D55" w:rsidRPr="007B6098" w:rsidRDefault="007B6098" w:rsidP="00A96D55">
      <w:pPr>
        <w:autoSpaceDE w:val="0"/>
        <w:autoSpaceDN w:val="0"/>
        <w:adjustRightInd w:val="0"/>
        <w:spacing w:after="240" w:line="300" w:lineRule="atLeast"/>
        <w:rPr>
          <w:ins w:id="167" w:author="Michael Daniels" w:date="2018-03-23T07:30:00Z"/>
          <w:rFonts w:ascii="Times" w:hAnsi="Times" w:cs="Times"/>
          <w:color w:val="000000"/>
          <w:sz w:val="26"/>
          <w:szCs w:val="26"/>
          <w:rPrChange w:id="168" w:author="Michael Daniels" w:date="2018-03-25T10:00:00Z">
            <w:rPr>
              <w:ins w:id="169" w:author="Michael Daniels" w:date="2018-03-23T07:30:00Z"/>
              <w:rFonts w:ascii="Times" w:hAnsi="Times" w:cs="Times"/>
              <w:color w:val="000000"/>
            </w:rPr>
          </w:rPrChange>
        </w:rPr>
      </w:pPr>
      <w:ins w:id="170" w:author="Michael Daniels" w:date="2018-03-25T10:00:00Z">
        <w:r>
          <w:rPr>
            <w:rFonts w:ascii="Times" w:hAnsi="Times" w:cs="Times"/>
            <w:color w:val="000000"/>
            <w:sz w:val="26"/>
            <w:szCs w:val="26"/>
          </w:rPr>
          <w:t>In th</w:t>
        </w:r>
        <w:r>
          <w:rPr>
            <w:rFonts w:ascii="Times" w:hAnsi="Times" w:cs="Times"/>
            <w:color w:val="000000"/>
            <w:sz w:val="26"/>
            <w:szCs w:val="26"/>
          </w:rPr>
          <w:t>e supervised</w:t>
        </w:r>
        <w:r w:rsidR="00784DF9">
          <w:rPr>
            <w:rFonts w:ascii="Times" w:hAnsi="Times" w:cs="Times"/>
            <w:color w:val="000000"/>
            <w:sz w:val="26"/>
            <w:szCs w:val="26"/>
          </w:rPr>
          <w:t xml:space="preserve"> simulation, semi-supervise</w:t>
        </w:r>
      </w:ins>
      <w:ins w:id="171" w:author="Michael Daniels" w:date="2018-03-25T11:12:00Z">
        <w:r w:rsidR="00784DF9">
          <w:rPr>
            <w:rFonts w:ascii="Times" w:hAnsi="Times" w:cs="Times"/>
            <w:color w:val="000000"/>
            <w:sz w:val="26"/>
            <w:szCs w:val="26"/>
          </w:rPr>
          <w:t>d</w:t>
        </w:r>
      </w:ins>
      <w:ins w:id="172" w:author="Michael Daniels" w:date="2018-03-25T10:00:00Z">
        <w:r>
          <w:rPr>
            <w:rFonts w:ascii="Times" w:hAnsi="Times" w:cs="Times"/>
            <w:color w:val="000000"/>
            <w:sz w:val="26"/>
            <w:szCs w:val="26"/>
          </w:rPr>
          <w:t xml:space="preserve"> was compared against three supervised methods (LASSO, SVM, and Random Forest) at low training set sizes. AUC performance of these four methods was compared across training set sizes between 1 and </w:t>
        </w:r>
        <w:r>
          <w:rPr>
            <w:rFonts w:ascii="Times" w:hAnsi="Times" w:cs="Times"/>
            <w:color w:val="000000"/>
            <w:sz w:val="26"/>
            <w:szCs w:val="26"/>
          </w:rPr>
          <w:lastRenderedPageBreak/>
          <w:t xml:space="preserve">10%. </w:t>
        </w:r>
      </w:ins>
      <w:ins w:id="173" w:author="Michael Daniels" w:date="2018-03-22T20:36:00Z">
        <w:r w:rsidR="00F94B3E">
          <w:rPr>
            <w:rFonts w:ascii="Times" w:hAnsi="Times" w:cs="Times"/>
            <w:color w:val="000000"/>
            <w:sz w:val="26"/>
            <w:szCs w:val="26"/>
          </w:rPr>
          <w:t>Unique initial se</w:t>
        </w:r>
        <w:r>
          <w:rPr>
            <w:rFonts w:ascii="Times" w:hAnsi="Times" w:cs="Times"/>
            <w:color w:val="000000"/>
            <w:sz w:val="26"/>
            <w:szCs w:val="26"/>
          </w:rPr>
          <w:t>eds were chosen based on the iteration</w:t>
        </w:r>
      </w:ins>
      <w:ins w:id="174" w:author="Michael Daniels" w:date="2018-03-25T09:58:00Z">
        <w:r>
          <w:rPr>
            <w:rFonts w:ascii="Times" w:hAnsi="Times" w:cs="Times"/>
            <w:color w:val="000000"/>
            <w:sz w:val="26"/>
            <w:szCs w:val="26"/>
          </w:rPr>
          <w:t xml:space="preserve"> number</w:t>
        </w:r>
      </w:ins>
      <w:ins w:id="175" w:author="Michael Daniels" w:date="2018-03-22T20:36:00Z">
        <w:r>
          <w:rPr>
            <w:rFonts w:ascii="Times" w:hAnsi="Times" w:cs="Times"/>
            <w:color w:val="000000"/>
            <w:sz w:val="26"/>
            <w:szCs w:val="26"/>
          </w:rPr>
          <w:t>, training set size</w:t>
        </w:r>
      </w:ins>
      <w:ins w:id="176" w:author="Michael Daniels" w:date="2018-03-25T09:58:00Z">
        <w:r>
          <w:rPr>
            <w:rFonts w:ascii="Times" w:hAnsi="Times" w:cs="Times"/>
            <w:color w:val="000000"/>
            <w:sz w:val="26"/>
            <w:szCs w:val="26"/>
          </w:rPr>
          <w:t>, and contamination</w:t>
        </w:r>
      </w:ins>
      <w:ins w:id="177" w:author="Michael Daniels" w:date="2018-03-22T20:36:00Z">
        <w:r w:rsidR="00F94B3E">
          <w:rPr>
            <w:rFonts w:ascii="Times" w:hAnsi="Times" w:cs="Times"/>
            <w:color w:val="000000"/>
            <w:sz w:val="26"/>
            <w:szCs w:val="26"/>
          </w:rPr>
          <w:t>.</w:t>
        </w:r>
      </w:ins>
      <w:ins w:id="178" w:author="Michael Daniels" w:date="2018-03-22T20:37:00Z">
        <w:r w:rsidR="00F94B3E">
          <w:rPr>
            <w:rFonts w:ascii="Times" w:hAnsi="Times" w:cs="Times"/>
            <w:color w:val="000000"/>
            <w:sz w:val="26"/>
            <w:szCs w:val="26"/>
          </w:rPr>
          <w:t xml:space="preserve"> </w:t>
        </w:r>
      </w:ins>
      <w:ins w:id="179" w:author="Michael Daniels" w:date="2018-03-22T20:23:00Z">
        <w:r w:rsidR="0072348F">
          <w:rPr>
            <w:rFonts w:ascii="Times" w:hAnsi="Times" w:cs="Times"/>
            <w:color w:val="000000"/>
            <w:sz w:val="26"/>
            <w:szCs w:val="26"/>
          </w:rPr>
          <w:t xml:space="preserve">Genes randomly chosen for the </w:t>
        </w:r>
      </w:ins>
      <w:ins w:id="180" w:author="Michael Daniels" w:date="2018-03-25T11:58:00Z">
        <w:r w:rsidR="00DE05C3">
          <w:rPr>
            <w:rFonts w:ascii="Times" w:hAnsi="Times" w:cs="Times"/>
            <w:color w:val="000000"/>
            <w:sz w:val="26"/>
            <w:szCs w:val="26"/>
          </w:rPr>
          <w:t xml:space="preserve">supervised </w:t>
        </w:r>
      </w:ins>
      <w:ins w:id="181" w:author="Michael Daniels" w:date="2018-03-22T20:23:00Z">
        <w:r w:rsidR="0072348F">
          <w:rPr>
            <w:rFonts w:ascii="Times" w:hAnsi="Times" w:cs="Times"/>
            <w:color w:val="000000"/>
            <w:sz w:val="26"/>
            <w:szCs w:val="26"/>
          </w:rPr>
          <w:t xml:space="preserve">training sets reflect the same ratio of positive and </w:t>
        </w:r>
        <w:commentRangeStart w:id="182"/>
        <w:r w:rsidR="0072348F">
          <w:rPr>
            <w:rFonts w:ascii="Times" w:hAnsi="Times" w:cs="Times"/>
            <w:color w:val="000000"/>
            <w:sz w:val="26"/>
            <w:szCs w:val="26"/>
          </w:rPr>
          <w:t>neg</w:t>
        </w:r>
        <w:commentRangeEnd w:id="182"/>
        <w:r w:rsidR="0072348F">
          <w:rPr>
            <w:rStyle w:val="CommentReference"/>
          </w:rPr>
          <w:commentReference w:id="182"/>
        </w:r>
        <w:r w:rsidR="0072348F">
          <w:rPr>
            <w:rFonts w:ascii="Times" w:hAnsi="Times" w:cs="Times"/>
            <w:color w:val="000000"/>
            <w:sz w:val="26"/>
            <w:szCs w:val="26"/>
          </w:rPr>
          <w:t>ative labels as seen in the full data set</w:t>
        </w:r>
      </w:ins>
      <w:ins w:id="183" w:author="Michael Daniels" w:date="2018-03-22T20:37:00Z">
        <w:r w:rsidR="00F94B3E">
          <w:rPr>
            <w:rFonts w:ascii="Times" w:hAnsi="Times" w:cs="Times"/>
            <w:color w:val="000000"/>
            <w:sz w:val="26"/>
            <w:szCs w:val="26"/>
          </w:rPr>
          <w:t>.</w:t>
        </w:r>
      </w:ins>
      <w:ins w:id="184" w:author="Michael Daniels" w:date="2018-03-23T07:30:00Z">
        <w:r w:rsidR="00A96D55">
          <w:rPr>
            <w:rFonts w:ascii="Times" w:hAnsi="Times" w:cs="Times"/>
            <w:color w:val="000000"/>
            <w:sz w:val="26"/>
            <w:szCs w:val="26"/>
          </w:rPr>
          <w:t xml:space="preserve"> </w:t>
        </w:r>
      </w:ins>
      <w:ins w:id="185" w:author="Michael Daniels" w:date="2018-03-25T11:58:00Z">
        <w:r w:rsidR="00DE05C3">
          <w:rPr>
            <w:rFonts w:ascii="Times" w:hAnsi="Times" w:cs="Times"/>
            <w:color w:val="000000"/>
            <w:sz w:val="26"/>
            <w:szCs w:val="26"/>
          </w:rPr>
          <w:t>A</w:t>
        </w:r>
      </w:ins>
      <w:ins w:id="186" w:author="Michael Daniels" w:date="2018-03-23T07:30:00Z">
        <w:r w:rsidR="00A96D55">
          <w:rPr>
            <w:rFonts w:ascii="Times" w:hAnsi="Times" w:cs="Times"/>
            <w:color w:val="000000"/>
            <w:sz w:val="26"/>
            <w:szCs w:val="26"/>
          </w:rPr>
          <w:t xml:space="preserve">mong the 3500 yeast genes, there are 769 essential genes resulting in a 21% ratio. </w:t>
        </w:r>
      </w:ins>
      <w:ins w:id="187" w:author="Michael Daniels" w:date="2018-03-25T11:59:00Z">
        <w:r w:rsidR="00DE05C3">
          <w:rPr>
            <w:rFonts w:ascii="Times" w:hAnsi="Times" w:cs="Times"/>
            <w:color w:val="000000"/>
            <w:sz w:val="26"/>
            <w:szCs w:val="26"/>
          </w:rPr>
          <w:t>For example, a</w:t>
        </w:r>
      </w:ins>
      <w:ins w:id="188" w:author="Michael Daniels" w:date="2018-03-23T07:30:00Z">
        <w:r w:rsidR="00A96D55">
          <w:rPr>
            <w:rFonts w:ascii="Times" w:hAnsi="Times" w:cs="Times"/>
            <w:color w:val="000000"/>
            <w:sz w:val="26"/>
            <w:szCs w:val="26"/>
          </w:rPr>
          <w:t>t 1% training size, 35 randomly chosen genes contained 7 positive labels (21% of 35) and 28 negative labels for supervised methods while semi-supervised methods analyzed 35 positively labeled genes. In order to mimic contamination, negative labels were reassigned a positive label at rates of 0</w:t>
        </w:r>
      </w:ins>
      <w:ins w:id="189" w:author="Michael Daniels" w:date="2018-03-25T12:01:00Z">
        <w:r w:rsidR="00DE05C3">
          <w:rPr>
            <w:rFonts w:ascii="Times" w:hAnsi="Times" w:cs="Times"/>
            <w:color w:val="000000"/>
            <w:sz w:val="26"/>
            <w:szCs w:val="26"/>
          </w:rPr>
          <w:t>%, 20%, and 50%</w:t>
        </w:r>
      </w:ins>
      <w:ins w:id="190" w:author="Michael Daniels" w:date="2018-03-23T07:30:00Z">
        <w:r w:rsidR="00A96D55">
          <w:rPr>
            <w:rFonts w:ascii="Times" w:hAnsi="Times" w:cs="Times"/>
            <w:color w:val="000000"/>
            <w:sz w:val="26"/>
            <w:szCs w:val="26"/>
          </w:rPr>
          <w:t>.</w:t>
        </w:r>
      </w:ins>
      <w:ins w:id="191" w:author="Michael Daniels" w:date="2018-03-25T12:01:00Z">
        <w:r w:rsidR="00DE05C3">
          <w:rPr>
            <w:rFonts w:ascii="Times" w:hAnsi="Times" w:cs="Times"/>
            <w:color w:val="000000"/>
            <w:sz w:val="26"/>
            <w:szCs w:val="26"/>
          </w:rPr>
          <w:t xml:space="preserve"> </w:t>
        </w:r>
      </w:ins>
      <w:ins w:id="192" w:author="Michael Daniels" w:date="2018-03-25T12:00:00Z">
        <w:r w:rsidR="00DE05C3">
          <w:rPr>
            <w:rFonts w:ascii="Times" w:hAnsi="Times" w:cs="Times"/>
            <w:color w:val="000000"/>
            <w:sz w:val="26"/>
            <w:szCs w:val="26"/>
          </w:rPr>
          <w:t xml:space="preserve"> </w:t>
        </w:r>
      </w:ins>
      <w:ins w:id="193" w:author="Michael Daniels" w:date="2018-03-23T07:30:00Z">
        <w:r w:rsidR="00A96D55">
          <w:rPr>
            <w:rFonts w:ascii="Times" w:hAnsi="Times" w:cs="Times"/>
            <w:color w:val="000000"/>
            <w:sz w:val="26"/>
            <w:szCs w:val="26"/>
          </w:rPr>
          <w:t xml:space="preserve"> </w:t>
        </w:r>
        <w:r w:rsidR="00A96D55">
          <w:rPr>
            <w:rStyle w:val="CommentReference"/>
          </w:rPr>
          <w:commentReference w:id="194"/>
        </w:r>
      </w:ins>
    </w:p>
    <w:p w14:paraId="6C8E3320" w14:textId="4BA2A387" w:rsidR="008856E1" w:rsidDel="0072348F" w:rsidRDefault="00F33877" w:rsidP="00F33877">
      <w:pPr>
        <w:autoSpaceDE w:val="0"/>
        <w:autoSpaceDN w:val="0"/>
        <w:adjustRightInd w:val="0"/>
        <w:spacing w:after="240" w:line="300" w:lineRule="atLeast"/>
        <w:rPr>
          <w:del w:id="195" w:author="Michael Daniels" w:date="2018-03-22T20:23:00Z"/>
          <w:moveTo w:id="196" w:author="Michael Daniels" w:date="2018-03-22T09:42:00Z"/>
          <w:rFonts w:ascii="Times" w:hAnsi="Times" w:cs="Times"/>
          <w:color w:val="000000"/>
        </w:rPr>
      </w:pPr>
      <w:moveToRangeStart w:id="197" w:author="Michael Daniels" w:date="2018-03-22T09:42:00Z" w:name="move509475099"/>
      <w:commentRangeStart w:id="198"/>
      <w:moveTo w:id="199" w:author="Michael Daniels" w:date="2018-03-22T09:42:00Z">
        <w:del w:id="200" w:author="Michael Daniels" w:date="2018-03-25T09:59:00Z">
          <w:r w:rsidDel="007B6098">
            <w:rPr>
              <w:rFonts w:ascii="Times" w:hAnsi="Times" w:cs="Times"/>
              <w:color w:val="000000"/>
              <w:sz w:val="26"/>
              <w:szCs w:val="26"/>
            </w:rPr>
            <w:delText>In th</w:delText>
          </w:r>
        </w:del>
        <w:del w:id="201" w:author="Michael Daniels" w:date="2018-03-22T20:16:00Z">
          <w:r w:rsidDel="00B9066B">
            <w:rPr>
              <w:rFonts w:ascii="Times" w:hAnsi="Times" w:cs="Times"/>
              <w:color w:val="000000"/>
              <w:sz w:val="26"/>
              <w:szCs w:val="26"/>
            </w:rPr>
            <w:delText>is</w:delText>
          </w:r>
        </w:del>
        <w:del w:id="202" w:author="Michael Daniels" w:date="2018-03-25T09:59:00Z">
          <w:r w:rsidDel="007B6098">
            <w:rPr>
              <w:rFonts w:ascii="Times" w:hAnsi="Times" w:cs="Times"/>
              <w:color w:val="000000"/>
              <w:sz w:val="26"/>
              <w:szCs w:val="26"/>
            </w:rPr>
            <w:delText xml:space="preserve"> simulation, semi-supervised was compared against three supervised methods (LASSO, SVM, and Random Forest) at low training set sizes. </w:delText>
          </w:r>
        </w:del>
        <w:del w:id="203" w:author="Michael Daniels" w:date="2018-03-23T08:02:00Z">
          <w:r w:rsidDel="00D41784">
            <w:rPr>
              <w:rFonts w:ascii="Times" w:hAnsi="Times" w:cs="Times"/>
              <w:color w:val="000000"/>
              <w:sz w:val="26"/>
              <w:szCs w:val="26"/>
            </w:rPr>
            <w:delText xml:space="preserve">There were many dimensions to consider in addition to these four methods. </w:delText>
          </w:r>
        </w:del>
        <w:del w:id="204" w:author="Michael Daniels" w:date="2018-03-25T09:59:00Z">
          <w:r w:rsidDel="007B6098">
            <w:rPr>
              <w:rFonts w:ascii="Times" w:hAnsi="Times" w:cs="Times"/>
              <w:color w:val="000000"/>
              <w:sz w:val="26"/>
              <w:szCs w:val="26"/>
            </w:rPr>
            <w:delText xml:space="preserve">AUC performance of these four methods was compared across training set sizes between 1 and 10%. </w:delText>
          </w:r>
        </w:del>
        <w:del w:id="205" w:author="Michael Daniels" w:date="2018-03-22T20:29:00Z">
          <w:r w:rsidDel="0072348F">
            <w:rPr>
              <w:rFonts w:ascii="Times" w:hAnsi="Times" w:cs="Times"/>
              <w:color w:val="000000"/>
              <w:sz w:val="26"/>
              <w:szCs w:val="26"/>
            </w:rPr>
            <w:delText xml:space="preserve">Test sets utilized all the remaining genes not used in the training sets rather than a balanced strategy which matches set sizes. Another concept interwoven into the analysis was contamination. The concept of contamination considered the dilemma from falsely assigned genes in the training sets. </w:delText>
          </w:r>
          <w:commentRangeEnd w:id="198"/>
          <w:r w:rsidDel="0072348F">
            <w:rPr>
              <w:rStyle w:val="CommentReference"/>
            </w:rPr>
            <w:commentReference w:id="198"/>
          </w:r>
        </w:del>
      </w:moveTo>
    </w:p>
    <w:moveToRangeEnd w:id="197"/>
    <w:p w14:paraId="7AF67C60" w14:textId="631E118A" w:rsidR="00F33877" w:rsidRDefault="00F33877" w:rsidP="00F33877">
      <w:pPr>
        <w:autoSpaceDE w:val="0"/>
        <w:autoSpaceDN w:val="0"/>
        <w:adjustRightInd w:val="0"/>
        <w:spacing w:after="240" w:line="300" w:lineRule="atLeast"/>
        <w:rPr>
          <w:ins w:id="206" w:author="Michael Daniels" w:date="2018-03-25T12:02:00Z"/>
          <w:rFonts w:ascii="Times" w:hAnsi="Times" w:cs="Times"/>
          <w:color w:val="000000"/>
          <w:sz w:val="26"/>
          <w:szCs w:val="26"/>
        </w:rPr>
      </w:pPr>
      <w:ins w:id="207" w:author="Michael Daniels" w:date="2018-03-22T09:41:00Z">
        <w:r>
          <w:rPr>
            <w:rFonts w:ascii="Times" w:hAnsi="Times" w:cs="Times"/>
            <w:color w:val="000000"/>
            <w:sz w:val="26"/>
            <w:szCs w:val="26"/>
          </w:rPr>
          <w:t>1.1.3 Algorithms</w:t>
        </w:r>
      </w:ins>
    </w:p>
    <w:p w14:paraId="67B3325D" w14:textId="69A56974" w:rsidR="00613F64" w:rsidRPr="00B75C38" w:rsidRDefault="00613F64" w:rsidP="00E76318">
      <w:pPr>
        <w:rPr>
          <w:ins w:id="208" w:author="Michael Daniels" w:date="2018-03-25T12:09:00Z"/>
          <w:rFonts w:ascii="Times" w:hAnsi="Times"/>
          <w:color w:val="000000" w:themeColor="text1"/>
          <w:sz w:val="26"/>
          <w:szCs w:val="26"/>
          <w:u w:val="single"/>
          <w:rPrChange w:id="209" w:author="Michael Daniels" w:date="2018-03-25T12:28:00Z">
            <w:rPr>
              <w:ins w:id="210" w:author="Michael Daniels" w:date="2018-03-25T12:09:00Z"/>
              <w:rFonts w:ascii="Times New Roman" w:eastAsia="Times New Roman" w:hAnsi="Times New Roman" w:cs="Times New Roman"/>
            </w:rPr>
          </w:rPrChange>
        </w:rPr>
        <w:pPrChange w:id="211" w:author="Michael Daniels" w:date="2018-03-25T12:17:00Z">
          <w:pPr/>
        </w:pPrChange>
      </w:pPr>
      <w:ins w:id="212" w:author="Michael Daniels" w:date="2018-03-25T12:04:00Z">
        <w:r>
          <w:rPr>
            <w:rFonts w:ascii="Times" w:hAnsi="Times" w:cs="Times"/>
            <w:color w:val="000000"/>
            <w:sz w:val="26"/>
            <w:szCs w:val="26"/>
          </w:rPr>
          <w:t xml:space="preserve">All simulations were performed in R </w:t>
        </w:r>
      </w:ins>
      <w:ins w:id="213" w:author="Michael Daniels" w:date="2018-03-25T12:05:00Z">
        <w:r>
          <w:rPr>
            <w:rFonts w:ascii="Times" w:hAnsi="Times" w:cs="Times"/>
            <w:color w:val="000000"/>
            <w:sz w:val="26"/>
            <w:szCs w:val="26"/>
          </w:rPr>
          <w:t>version 3.3.3</w:t>
        </w:r>
      </w:ins>
      <w:ins w:id="214" w:author="Michael Daniels" w:date="2018-03-25T12:06:00Z">
        <w:r>
          <w:rPr>
            <w:rFonts w:ascii="Times" w:hAnsi="Times" w:cs="Times"/>
            <w:color w:val="000000"/>
            <w:sz w:val="26"/>
            <w:szCs w:val="26"/>
          </w:rPr>
          <w:t xml:space="preserve">. </w:t>
        </w:r>
      </w:ins>
      <w:ins w:id="215" w:author="Michael Daniels" w:date="2018-03-25T12:12:00Z">
        <w:r>
          <w:rPr>
            <w:rFonts w:ascii="Times" w:hAnsi="Times" w:cs="Times"/>
            <w:color w:val="000000"/>
            <w:sz w:val="26"/>
            <w:szCs w:val="26"/>
          </w:rPr>
          <w:t>The s</w:t>
        </w:r>
        <w:r>
          <w:rPr>
            <w:rFonts w:ascii="Times" w:hAnsi="Times" w:cs="Times"/>
            <w:color w:val="000000"/>
            <w:sz w:val="26"/>
            <w:szCs w:val="26"/>
          </w:rPr>
          <w:t xml:space="preserve">emi-supervised and unsupervised </w:t>
        </w:r>
        <w:r>
          <w:rPr>
            <w:rFonts w:ascii="Times" w:hAnsi="Times" w:cs="Times"/>
            <w:color w:val="000000"/>
            <w:sz w:val="26"/>
            <w:szCs w:val="26"/>
          </w:rPr>
          <w:t xml:space="preserve">analysis utilized </w:t>
        </w:r>
      </w:ins>
      <w:ins w:id="216" w:author="Michael Daniels" w:date="2018-03-25T12:13:00Z">
        <w:r>
          <w:rPr>
            <w:rFonts w:ascii="Times" w:hAnsi="Times" w:cs="Times"/>
            <w:color w:val="000000"/>
            <w:sz w:val="26"/>
            <w:szCs w:val="26"/>
          </w:rPr>
          <w:t xml:space="preserve">functions from </w:t>
        </w:r>
        <w:r w:rsidR="00E76318">
          <w:rPr>
            <w:rFonts w:ascii="Times" w:hAnsi="Times" w:cs="Times"/>
            <w:color w:val="000000"/>
            <w:sz w:val="26"/>
            <w:szCs w:val="26"/>
          </w:rPr>
          <w:t xml:space="preserve">the </w:t>
        </w:r>
      </w:ins>
      <w:proofErr w:type="spellStart"/>
      <w:ins w:id="217" w:author="Michael Daniels" w:date="2018-03-25T12:14:00Z">
        <w:r w:rsidR="00E76318" w:rsidRPr="00E25738">
          <w:rPr>
            <w:rFonts w:ascii="Times" w:hAnsi="Times" w:cs="Times"/>
            <w:i/>
            <w:color w:val="000000"/>
            <w:sz w:val="26"/>
            <w:szCs w:val="26"/>
          </w:rPr>
          <w:t>lcmix</w:t>
        </w:r>
        <w:proofErr w:type="spellEnd"/>
        <w:r w:rsidR="00E76318">
          <w:rPr>
            <w:rFonts w:ascii="Times" w:hAnsi="Times" w:cs="Times"/>
            <w:color w:val="000000"/>
            <w:sz w:val="26"/>
            <w:szCs w:val="26"/>
          </w:rPr>
          <w:t xml:space="preserve"> package</w:t>
        </w:r>
      </w:ins>
      <w:ins w:id="218" w:author="Michael Daniels" w:date="2018-03-25T12:12:00Z">
        <w:r>
          <w:rPr>
            <w:rFonts w:ascii="Times" w:hAnsi="Times" w:cs="Times"/>
            <w:color w:val="000000"/>
            <w:sz w:val="26"/>
            <w:szCs w:val="26"/>
          </w:rPr>
          <w:t>.</w:t>
        </w:r>
      </w:ins>
      <w:ins w:id="219" w:author="Michael Daniels" w:date="2018-03-25T12:14:00Z">
        <w:r w:rsidR="00E76318">
          <w:rPr>
            <w:rFonts w:ascii="Times" w:hAnsi="Times" w:cs="Times"/>
            <w:color w:val="000000"/>
            <w:sz w:val="26"/>
            <w:szCs w:val="26"/>
          </w:rPr>
          <w:t xml:space="preserve"> </w:t>
        </w:r>
      </w:ins>
      <w:ins w:id="220" w:author="Michael Daniels" w:date="2018-03-25T12:07:00Z">
        <w:r>
          <w:rPr>
            <w:rFonts w:ascii="Times" w:hAnsi="Times" w:cs="Times"/>
            <w:color w:val="000000"/>
            <w:sz w:val="26"/>
            <w:szCs w:val="26"/>
          </w:rPr>
          <w:t xml:space="preserve">The </w:t>
        </w:r>
        <w:proofErr w:type="spellStart"/>
        <w:r w:rsidRPr="00613F64">
          <w:rPr>
            <w:rFonts w:ascii="Times" w:hAnsi="Times" w:cs="Times"/>
            <w:i/>
            <w:color w:val="000000"/>
            <w:sz w:val="26"/>
            <w:szCs w:val="26"/>
            <w:rPrChange w:id="221" w:author="Michael Daniels" w:date="2018-03-25T12:08:00Z">
              <w:rPr>
                <w:rFonts w:ascii="Times" w:hAnsi="Times" w:cs="Times"/>
                <w:color w:val="000000"/>
                <w:sz w:val="26"/>
                <w:szCs w:val="26"/>
              </w:rPr>
            </w:rPrChange>
          </w:rPr>
          <w:t>lc</w:t>
        </w:r>
        <w:r w:rsidRPr="00E76318">
          <w:rPr>
            <w:rFonts w:ascii="Times" w:hAnsi="Times" w:cs="Times"/>
            <w:i/>
            <w:color w:val="000000" w:themeColor="text1"/>
            <w:sz w:val="26"/>
            <w:szCs w:val="26"/>
            <w:rPrChange w:id="222" w:author="Michael Daniels" w:date="2018-03-25T12:17:00Z">
              <w:rPr>
                <w:rFonts w:ascii="Times" w:hAnsi="Times" w:cs="Times"/>
                <w:color w:val="000000"/>
                <w:sz w:val="26"/>
                <w:szCs w:val="26"/>
              </w:rPr>
            </w:rPrChange>
          </w:rPr>
          <w:t>mix</w:t>
        </w:r>
      </w:ins>
      <w:proofErr w:type="spellEnd"/>
      <w:ins w:id="223" w:author="Michael Daniels" w:date="2018-03-25T12:08:00Z">
        <w:r w:rsidR="00E76318" w:rsidRPr="00E76318">
          <w:rPr>
            <w:rFonts w:ascii="Times" w:hAnsi="Times" w:cs="Times"/>
            <w:color w:val="000000" w:themeColor="text1"/>
            <w:sz w:val="26"/>
            <w:szCs w:val="26"/>
            <w:rPrChange w:id="224" w:author="Michael Daniels" w:date="2018-03-25T12:17:00Z">
              <w:rPr>
                <w:rFonts w:ascii="Times" w:hAnsi="Times" w:cs="Times"/>
                <w:color w:val="000000"/>
                <w:sz w:val="26"/>
                <w:szCs w:val="26"/>
              </w:rPr>
            </w:rPrChange>
          </w:rPr>
          <w:t xml:space="preserve"> package</w:t>
        </w:r>
        <w:r w:rsidRPr="00E76318">
          <w:rPr>
            <w:rFonts w:ascii="Times" w:hAnsi="Times" w:cs="Times"/>
            <w:color w:val="000000" w:themeColor="text1"/>
            <w:sz w:val="26"/>
            <w:szCs w:val="26"/>
            <w:rPrChange w:id="225" w:author="Michael Daniels" w:date="2018-03-25T12:17:00Z">
              <w:rPr>
                <w:rFonts w:ascii="Times" w:hAnsi="Times" w:cs="Times"/>
                <w:color w:val="000000"/>
                <w:sz w:val="26"/>
                <w:szCs w:val="26"/>
              </w:rPr>
            </w:rPrChange>
          </w:rPr>
          <w:t xml:space="preserve"> developed</w:t>
        </w:r>
      </w:ins>
      <w:ins w:id="226" w:author="Michael Daniels" w:date="2018-03-25T12:14:00Z">
        <w:r w:rsidR="00E76318" w:rsidRPr="00E76318">
          <w:rPr>
            <w:rFonts w:ascii="Times" w:hAnsi="Times" w:cs="Times"/>
            <w:color w:val="000000" w:themeColor="text1"/>
            <w:sz w:val="26"/>
            <w:szCs w:val="26"/>
            <w:rPrChange w:id="227" w:author="Michael Daniels" w:date="2018-03-25T12:17:00Z">
              <w:rPr>
                <w:rFonts w:ascii="Times" w:hAnsi="Times" w:cs="Times"/>
                <w:color w:val="000000"/>
                <w:sz w:val="26"/>
                <w:szCs w:val="26"/>
              </w:rPr>
            </w:rPrChange>
          </w:rPr>
          <w:t xml:space="preserve"> and implemented in the previous paper </w:t>
        </w:r>
      </w:ins>
      <w:ins w:id="228" w:author="Michael Daniels" w:date="2018-03-25T12:16:00Z">
        <w:r w:rsidR="00E76318" w:rsidRPr="00E76318">
          <w:rPr>
            <w:rFonts w:ascii="Times" w:hAnsi="Times" w:cs="Times"/>
            <w:color w:val="000000" w:themeColor="text1"/>
            <w:sz w:val="26"/>
            <w:szCs w:val="26"/>
            <w:rPrChange w:id="229" w:author="Michael Daniels" w:date="2018-03-25T12:17:00Z">
              <w:rPr>
                <w:rFonts w:ascii="Times" w:hAnsi="Times" w:cs="Times"/>
                <w:color w:val="000000"/>
                <w:sz w:val="26"/>
                <w:szCs w:val="26"/>
              </w:rPr>
            </w:rPrChange>
          </w:rPr>
          <w:t xml:space="preserve">by </w:t>
        </w:r>
      </w:ins>
      <w:ins w:id="230" w:author="Michael Daniels" w:date="2018-03-25T12:09:00Z">
        <w:r w:rsidRPr="00E76318">
          <w:rPr>
            <w:rFonts w:ascii="Times" w:hAnsi="Times" w:cs="Times"/>
            <w:color w:val="000000" w:themeColor="text1"/>
            <w:sz w:val="26"/>
            <w:szCs w:val="26"/>
            <w:rPrChange w:id="231" w:author="Michael Daniels" w:date="2018-03-25T12:17:00Z">
              <w:rPr>
                <w:rFonts w:ascii="Times" w:hAnsi="Times" w:cs="Times"/>
                <w:color w:val="000000"/>
                <w:sz w:val="26"/>
                <w:szCs w:val="26"/>
              </w:rPr>
            </w:rPrChange>
          </w:rPr>
          <w:t xml:space="preserve">Dvorkin, </w:t>
        </w:r>
      </w:ins>
      <w:proofErr w:type="spellStart"/>
      <w:ins w:id="232" w:author="Michael Daniels" w:date="2018-03-25T12:15:00Z">
        <w:r w:rsidR="00E76318" w:rsidRPr="00E76318">
          <w:rPr>
            <w:rFonts w:ascii="Times" w:hAnsi="Times" w:cs="Times"/>
            <w:color w:val="000000" w:themeColor="text1"/>
            <w:sz w:val="26"/>
            <w:szCs w:val="26"/>
            <w:rPrChange w:id="233" w:author="Michael Daniels" w:date="2018-03-25T12:17:00Z">
              <w:rPr>
                <w:rFonts w:ascii="Times" w:hAnsi="Times" w:cs="Times"/>
                <w:color w:val="000000"/>
                <w:sz w:val="26"/>
                <w:szCs w:val="26"/>
              </w:rPr>
            </w:rPrChange>
          </w:rPr>
          <w:t>Biehl</w:t>
        </w:r>
        <w:proofErr w:type="spellEnd"/>
        <w:r w:rsidR="00E76318" w:rsidRPr="00E76318">
          <w:rPr>
            <w:rFonts w:ascii="Times" w:hAnsi="Times" w:cs="Times"/>
            <w:color w:val="000000" w:themeColor="text1"/>
            <w:sz w:val="26"/>
            <w:szCs w:val="26"/>
            <w:rPrChange w:id="234" w:author="Michael Daniels" w:date="2018-03-25T12:17:00Z">
              <w:rPr>
                <w:rFonts w:ascii="Times" w:hAnsi="Times" w:cs="Times"/>
                <w:color w:val="000000"/>
                <w:sz w:val="26"/>
                <w:szCs w:val="26"/>
              </w:rPr>
            </w:rPrChange>
          </w:rPr>
          <w:t xml:space="preserve">, and Kechris </w:t>
        </w:r>
      </w:ins>
      <w:ins w:id="235" w:author="Michael Daniels" w:date="2018-03-25T12:16:00Z">
        <w:r w:rsidR="00E76318" w:rsidRPr="00E76318">
          <w:rPr>
            <w:rFonts w:ascii="Times" w:hAnsi="Times"/>
            <w:color w:val="000000" w:themeColor="text1"/>
            <w:sz w:val="26"/>
            <w:szCs w:val="26"/>
            <w:u w:val="single"/>
            <w:shd w:val="clear" w:color="auto" w:fill="FFFFFF"/>
            <w:rPrChange w:id="236" w:author="Michael Daniels" w:date="2018-03-25T12:17:00Z">
              <w:rPr>
                <w:rFonts w:ascii="Helvetica Neue" w:hAnsi="Helvetica Neue"/>
                <w:color w:val="494949"/>
                <w:sz w:val="29"/>
                <w:szCs w:val="29"/>
                <w:shd w:val="clear" w:color="auto" w:fill="FFFFFF"/>
              </w:rPr>
            </w:rPrChange>
          </w:rPr>
          <w:t xml:space="preserve">A </w:t>
        </w:r>
      </w:ins>
      <w:ins w:id="237" w:author="Michael Daniels" w:date="2018-03-25T12:17:00Z">
        <w:r w:rsidR="00E76318">
          <w:rPr>
            <w:rFonts w:ascii="Times" w:hAnsi="Times"/>
            <w:color w:val="000000" w:themeColor="text1"/>
            <w:sz w:val="26"/>
            <w:szCs w:val="26"/>
            <w:u w:val="single"/>
            <w:shd w:val="clear" w:color="auto" w:fill="FFFFFF"/>
          </w:rPr>
          <w:t>G</w:t>
        </w:r>
      </w:ins>
      <w:ins w:id="238" w:author="Michael Daniels" w:date="2018-03-25T12:16:00Z">
        <w:r w:rsidR="00E76318" w:rsidRPr="00E76318">
          <w:rPr>
            <w:rFonts w:ascii="Times" w:hAnsi="Times"/>
            <w:color w:val="000000" w:themeColor="text1"/>
            <w:sz w:val="26"/>
            <w:szCs w:val="26"/>
            <w:u w:val="single"/>
            <w:shd w:val="clear" w:color="auto" w:fill="FFFFFF"/>
            <w:rPrChange w:id="239" w:author="Michael Daniels" w:date="2018-03-25T12:17:00Z">
              <w:rPr>
                <w:rFonts w:ascii="Helvetica Neue" w:hAnsi="Helvetica Neue"/>
                <w:color w:val="494949"/>
                <w:sz w:val="29"/>
                <w:szCs w:val="29"/>
                <w:shd w:val="clear" w:color="auto" w:fill="FFFFFF"/>
              </w:rPr>
            </w:rPrChange>
          </w:rPr>
          <w:t xml:space="preserve">raphical </w:t>
        </w:r>
      </w:ins>
      <w:ins w:id="240" w:author="Michael Daniels" w:date="2018-03-25T12:17:00Z">
        <w:r w:rsidR="00E76318">
          <w:rPr>
            <w:rFonts w:ascii="Times" w:hAnsi="Times"/>
            <w:color w:val="000000" w:themeColor="text1"/>
            <w:sz w:val="26"/>
            <w:szCs w:val="26"/>
            <w:u w:val="single"/>
            <w:shd w:val="clear" w:color="auto" w:fill="FFFFFF"/>
          </w:rPr>
          <w:t>M</w:t>
        </w:r>
      </w:ins>
      <w:ins w:id="241" w:author="Michael Daniels" w:date="2018-03-25T12:16:00Z">
        <w:r w:rsidR="00E76318" w:rsidRPr="00E76318">
          <w:rPr>
            <w:rFonts w:ascii="Times" w:hAnsi="Times"/>
            <w:color w:val="000000" w:themeColor="text1"/>
            <w:sz w:val="26"/>
            <w:szCs w:val="26"/>
            <w:u w:val="single"/>
            <w:shd w:val="clear" w:color="auto" w:fill="FFFFFF"/>
            <w:rPrChange w:id="242" w:author="Michael Daniels" w:date="2018-03-25T12:17:00Z">
              <w:rPr>
                <w:rFonts w:ascii="Helvetica Neue" w:hAnsi="Helvetica Neue"/>
                <w:color w:val="494949"/>
                <w:sz w:val="29"/>
                <w:szCs w:val="29"/>
                <w:shd w:val="clear" w:color="auto" w:fill="FFFFFF"/>
              </w:rPr>
            </w:rPrChange>
          </w:rPr>
          <w:t xml:space="preserve">odel </w:t>
        </w:r>
      </w:ins>
      <w:ins w:id="243" w:author="Michael Daniels" w:date="2018-03-25T12:17:00Z">
        <w:r w:rsidR="00E76318">
          <w:rPr>
            <w:rFonts w:ascii="Times" w:hAnsi="Times"/>
            <w:color w:val="000000" w:themeColor="text1"/>
            <w:sz w:val="26"/>
            <w:szCs w:val="26"/>
            <w:u w:val="single"/>
            <w:shd w:val="clear" w:color="auto" w:fill="FFFFFF"/>
          </w:rPr>
          <w:t>M</w:t>
        </w:r>
      </w:ins>
      <w:ins w:id="244" w:author="Michael Daniels" w:date="2018-03-25T12:16:00Z">
        <w:r w:rsidR="00E76318" w:rsidRPr="00E76318">
          <w:rPr>
            <w:rFonts w:ascii="Times" w:hAnsi="Times"/>
            <w:color w:val="000000" w:themeColor="text1"/>
            <w:sz w:val="26"/>
            <w:szCs w:val="26"/>
            <w:u w:val="single"/>
            <w:shd w:val="clear" w:color="auto" w:fill="FFFFFF"/>
            <w:rPrChange w:id="245" w:author="Michael Daniels" w:date="2018-03-25T12:17:00Z">
              <w:rPr>
                <w:rFonts w:ascii="Helvetica Neue" w:hAnsi="Helvetica Neue"/>
                <w:color w:val="494949"/>
                <w:sz w:val="29"/>
                <w:szCs w:val="29"/>
                <w:shd w:val="clear" w:color="auto" w:fill="FFFFFF"/>
              </w:rPr>
            </w:rPrChange>
          </w:rPr>
          <w:t xml:space="preserve">ethod for </w:t>
        </w:r>
      </w:ins>
      <w:ins w:id="246" w:author="Michael Daniels" w:date="2018-03-25T12:17:00Z">
        <w:r w:rsidR="00E76318">
          <w:rPr>
            <w:rFonts w:ascii="Times" w:hAnsi="Times"/>
            <w:color w:val="000000" w:themeColor="text1"/>
            <w:sz w:val="26"/>
            <w:szCs w:val="26"/>
            <w:u w:val="single"/>
            <w:shd w:val="clear" w:color="auto" w:fill="FFFFFF"/>
          </w:rPr>
          <w:t>I</w:t>
        </w:r>
      </w:ins>
      <w:ins w:id="247" w:author="Michael Daniels" w:date="2018-03-25T12:16:00Z">
        <w:r w:rsidR="00E76318" w:rsidRPr="00E76318">
          <w:rPr>
            <w:rFonts w:ascii="Times" w:hAnsi="Times"/>
            <w:color w:val="000000" w:themeColor="text1"/>
            <w:sz w:val="26"/>
            <w:szCs w:val="26"/>
            <w:u w:val="single"/>
            <w:shd w:val="clear" w:color="auto" w:fill="FFFFFF"/>
            <w:rPrChange w:id="248" w:author="Michael Daniels" w:date="2018-03-25T12:17:00Z">
              <w:rPr>
                <w:rFonts w:ascii="Helvetica Neue" w:hAnsi="Helvetica Neue"/>
                <w:color w:val="494949"/>
                <w:sz w:val="29"/>
                <w:szCs w:val="29"/>
                <w:shd w:val="clear" w:color="auto" w:fill="FFFFFF"/>
              </w:rPr>
            </w:rPrChange>
          </w:rPr>
          <w:t xml:space="preserve">ntegrating </w:t>
        </w:r>
      </w:ins>
      <w:ins w:id="249" w:author="Michael Daniels" w:date="2018-03-25T12:17:00Z">
        <w:r w:rsidR="00E76318">
          <w:rPr>
            <w:rFonts w:ascii="Times" w:hAnsi="Times"/>
            <w:color w:val="000000" w:themeColor="text1"/>
            <w:sz w:val="26"/>
            <w:szCs w:val="26"/>
            <w:u w:val="single"/>
            <w:shd w:val="clear" w:color="auto" w:fill="FFFFFF"/>
          </w:rPr>
          <w:t>M</w:t>
        </w:r>
      </w:ins>
      <w:ins w:id="250" w:author="Michael Daniels" w:date="2018-03-25T12:16:00Z">
        <w:r w:rsidR="00E76318" w:rsidRPr="00E76318">
          <w:rPr>
            <w:rFonts w:ascii="Times" w:hAnsi="Times"/>
            <w:color w:val="000000" w:themeColor="text1"/>
            <w:sz w:val="26"/>
            <w:szCs w:val="26"/>
            <w:u w:val="single"/>
            <w:shd w:val="clear" w:color="auto" w:fill="FFFFFF"/>
            <w:rPrChange w:id="251" w:author="Michael Daniels" w:date="2018-03-25T12:17:00Z">
              <w:rPr>
                <w:rFonts w:ascii="Helvetica Neue" w:hAnsi="Helvetica Neue"/>
                <w:color w:val="494949"/>
                <w:sz w:val="29"/>
                <w:szCs w:val="29"/>
                <w:shd w:val="clear" w:color="auto" w:fill="FFFFFF"/>
              </w:rPr>
            </w:rPrChange>
          </w:rPr>
          <w:t xml:space="preserve">ultiple </w:t>
        </w:r>
      </w:ins>
      <w:ins w:id="252" w:author="Michael Daniels" w:date="2018-03-25T12:17:00Z">
        <w:r w:rsidR="00E76318">
          <w:rPr>
            <w:rFonts w:ascii="Times" w:hAnsi="Times"/>
            <w:color w:val="000000" w:themeColor="text1"/>
            <w:sz w:val="26"/>
            <w:szCs w:val="26"/>
            <w:u w:val="single"/>
            <w:shd w:val="clear" w:color="auto" w:fill="FFFFFF"/>
          </w:rPr>
          <w:t>S</w:t>
        </w:r>
      </w:ins>
      <w:ins w:id="253" w:author="Michael Daniels" w:date="2018-03-25T12:16:00Z">
        <w:r w:rsidR="00E76318" w:rsidRPr="00E76318">
          <w:rPr>
            <w:rFonts w:ascii="Times" w:hAnsi="Times"/>
            <w:color w:val="000000" w:themeColor="text1"/>
            <w:sz w:val="26"/>
            <w:szCs w:val="26"/>
            <w:u w:val="single"/>
            <w:shd w:val="clear" w:color="auto" w:fill="FFFFFF"/>
            <w:rPrChange w:id="254" w:author="Michael Daniels" w:date="2018-03-25T12:17:00Z">
              <w:rPr>
                <w:rFonts w:ascii="Helvetica Neue" w:hAnsi="Helvetica Neue"/>
                <w:color w:val="494949"/>
                <w:sz w:val="29"/>
                <w:szCs w:val="29"/>
                <w:shd w:val="clear" w:color="auto" w:fill="FFFFFF"/>
              </w:rPr>
            </w:rPrChange>
          </w:rPr>
          <w:t xml:space="preserve">ources of </w:t>
        </w:r>
      </w:ins>
      <w:ins w:id="255" w:author="Michael Daniels" w:date="2018-03-25T12:17:00Z">
        <w:r w:rsidR="00E76318">
          <w:rPr>
            <w:rFonts w:ascii="Times" w:hAnsi="Times"/>
            <w:color w:val="000000" w:themeColor="text1"/>
            <w:sz w:val="26"/>
            <w:szCs w:val="26"/>
            <w:u w:val="single"/>
            <w:shd w:val="clear" w:color="auto" w:fill="FFFFFF"/>
          </w:rPr>
          <w:t>G</w:t>
        </w:r>
      </w:ins>
      <w:ins w:id="256" w:author="Michael Daniels" w:date="2018-03-25T12:16:00Z">
        <w:r w:rsidR="00E76318" w:rsidRPr="00E76318">
          <w:rPr>
            <w:rFonts w:ascii="Times" w:hAnsi="Times"/>
            <w:color w:val="000000" w:themeColor="text1"/>
            <w:sz w:val="26"/>
            <w:szCs w:val="26"/>
            <w:u w:val="single"/>
            <w:shd w:val="clear" w:color="auto" w:fill="FFFFFF"/>
            <w:rPrChange w:id="257" w:author="Michael Daniels" w:date="2018-03-25T12:17:00Z">
              <w:rPr>
                <w:rFonts w:ascii="Helvetica Neue" w:hAnsi="Helvetica Neue"/>
                <w:color w:val="494949"/>
                <w:sz w:val="29"/>
                <w:szCs w:val="29"/>
                <w:shd w:val="clear" w:color="auto" w:fill="FFFFFF"/>
              </w:rPr>
            </w:rPrChange>
          </w:rPr>
          <w:t xml:space="preserve">enome-scale </w:t>
        </w:r>
      </w:ins>
      <w:ins w:id="258" w:author="Michael Daniels" w:date="2018-03-25T12:17:00Z">
        <w:r w:rsidR="00E76318">
          <w:rPr>
            <w:rFonts w:ascii="Times" w:hAnsi="Times"/>
            <w:color w:val="000000" w:themeColor="text1"/>
            <w:sz w:val="26"/>
            <w:szCs w:val="26"/>
            <w:u w:val="single"/>
            <w:shd w:val="clear" w:color="auto" w:fill="FFFFFF"/>
          </w:rPr>
          <w:t>D</w:t>
        </w:r>
      </w:ins>
      <w:ins w:id="259" w:author="Michael Daniels" w:date="2018-03-25T12:16:00Z">
        <w:r w:rsidR="00E76318" w:rsidRPr="00E76318">
          <w:rPr>
            <w:rFonts w:ascii="Times" w:hAnsi="Times"/>
            <w:color w:val="000000" w:themeColor="text1"/>
            <w:sz w:val="26"/>
            <w:szCs w:val="26"/>
            <w:u w:val="single"/>
            <w:shd w:val="clear" w:color="auto" w:fill="FFFFFF"/>
            <w:rPrChange w:id="260" w:author="Michael Daniels" w:date="2018-03-25T12:17:00Z">
              <w:rPr>
                <w:rFonts w:ascii="Helvetica Neue" w:hAnsi="Helvetica Neue"/>
                <w:color w:val="494949"/>
                <w:sz w:val="29"/>
                <w:szCs w:val="29"/>
                <w:shd w:val="clear" w:color="auto" w:fill="FFFFFF"/>
              </w:rPr>
            </w:rPrChange>
          </w:rPr>
          <w:t>ata</w:t>
        </w:r>
      </w:ins>
      <w:ins w:id="261" w:author="Michael Daniels" w:date="2018-03-25T12:17:00Z">
        <w:r w:rsidR="00E76318">
          <w:rPr>
            <w:rFonts w:ascii="Times" w:hAnsi="Times"/>
            <w:color w:val="000000" w:themeColor="text1"/>
            <w:sz w:val="26"/>
            <w:szCs w:val="26"/>
          </w:rPr>
          <w:t xml:space="preserve"> </w:t>
        </w:r>
      </w:ins>
      <w:ins w:id="262" w:author="Michael Daniels" w:date="2018-03-25T12:15:00Z">
        <w:r w:rsidR="00E76318" w:rsidRPr="00E76318">
          <w:rPr>
            <w:rFonts w:ascii="Times" w:hAnsi="Times" w:cs="Times"/>
            <w:color w:val="000000" w:themeColor="text1"/>
            <w:sz w:val="26"/>
            <w:szCs w:val="26"/>
            <w:rPrChange w:id="263" w:author="Michael Daniels" w:date="2018-03-25T12:17:00Z">
              <w:rPr>
                <w:rFonts w:ascii="Times" w:hAnsi="Times" w:cs="Times"/>
                <w:color w:val="000000"/>
                <w:sz w:val="26"/>
                <w:szCs w:val="26"/>
              </w:rPr>
            </w:rPrChange>
          </w:rPr>
          <w:t>and</w:t>
        </w:r>
      </w:ins>
      <w:ins w:id="264" w:author="Michael Daniels" w:date="2018-03-25T12:09:00Z">
        <w:r w:rsidRPr="00E76318">
          <w:rPr>
            <w:rFonts w:ascii="Times" w:hAnsi="Times" w:cs="Times"/>
            <w:color w:val="000000" w:themeColor="text1"/>
            <w:sz w:val="26"/>
            <w:szCs w:val="26"/>
            <w:rPrChange w:id="265" w:author="Michael Daniels" w:date="2018-03-25T12:17:00Z">
              <w:rPr>
                <w:rFonts w:ascii="Times" w:hAnsi="Times" w:cs="Times"/>
                <w:color w:val="000000"/>
                <w:sz w:val="26"/>
                <w:szCs w:val="26"/>
              </w:rPr>
            </w:rPrChange>
          </w:rPr>
          <w:t xml:space="preserve"> can be </w:t>
        </w:r>
      </w:ins>
      <w:ins w:id="266" w:author="Michael Daniels" w:date="2018-03-25T12:10:00Z">
        <w:r w:rsidRPr="00E76318">
          <w:rPr>
            <w:rFonts w:ascii="Times" w:hAnsi="Times" w:cs="Times"/>
            <w:color w:val="000000" w:themeColor="text1"/>
            <w:sz w:val="26"/>
            <w:szCs w:val="26"/>
            <w:rPrChange w:id="267" w:author="Michael Daniels" w:date="2018-03-25T12:17:00Z">
              <w:rPr>
                <w:rFonts w:ascii="Times" w:hAnsi="Times" w:cs="Times"/>
                <w:color w:val="000000"/>
                <w:sz w:val="26"/>
                <w:szCs w:val="26"/>
              </w:rPr>
            </w:rPrChange>
          </w:rPr>
          <w:t>downloaded</w:t>
        </w:r>
      </w:ins>
      <w:ins w:id="268" w:author="Michael Daniels" w:date="2018-03-25T12:09:00Z">
        <w:r w:rsidRPr="00E76318">
          <w:rPr>
            <w:rFonts w:ascii="Times" w:hAnsi="Times" w:cs="Times"/>
            <w:color w:val="000000" w:themeColor="text1"/>
            <w:sz w:val="26"/>
            <w:szCs w:val="26"/>
            <w:rPrChange w:id="269" w:author="Michael Daniels" w:date="2018-03-25T12:17:00Z">
              <w:rPr>
                <w:rFonts w:ascii="Times" w:hAnsi="Times" w:cs="Times"/>
                <w:color w:val="000000"/>
                <w:sz w:val="26"/>
                <w:szCs w:val="26"/>
              </w:rPr>
            </w:rPrChange>
          </w:rPr>
          <w:t xml:space="preserve"> </w:t>
        </w:r>
      </w:ins>
      <w:ins w:id="270" w:author="Michael Daniels" w:date="2018-03-25T12:10:00Z">
        <w:r w:rsidRPr="00E76318">
          <w:rPr>
            <w:rFonts w:ascii="Times" w:hAnsi="Times" w:cs="Times"/>
            <w:color w:val="000000" w:themeColor="text1"/>
            <w:sz w:val="26"/>
            <w:szCs w:val="26"/>
            <w:rPrChange w:id="271" w:author="Michael Daniels" w:date="2018-03-25T12:17:00Z">
              <w:rPr>
                <w:rFonts w:ascii="Times" w:hAnsi="Times" w:cs="Times"/>
                <w:color w:val="000000"/>
                <w:sz w:val="26"/>
                <w:szCs w:val="26"/>
              </w:rPr>
            </w:rPrChange>
          </w:rPr>
          <w:t>from</w:t>
        </w:r>
      </w:ins>
      <w:ins w:id="272" w:author="Michael Daniels" w:date="2018-03-25T12:09:00Z">
        <w:r w:rsidRPr="00E76318">
          <w:rPr>
            <w:rFonts w:ascii="Times" w:eastAsia="Times New Roman" w:hAnsi="Times" w:cs="Times New Roman"/>
            <w:color w:val="000000" w:themeColor="text1"/>
            <w:sz w:val="23"/>
            <w:szCs w:val="23"/>
            <w:shd w:val="clear" w:color="auto" w:fill="FFFFFF"/>
            <w:rPrChange w:id="273" w:author="Michael Daniels" w:date="2018-03-25T12:17:00Z">
              <w:rPr>
                <w:rFonts w:ascii="Helvetica Neue" w:eastAsia="Times New Roman" w:hAnsi="Helvetica Neue" w:cs="Times New Roman"/>
                <w:color w:val="494949"/>
                <w:sz w:val="23"/>
                <w:szCs w:val="23"/>
                <w:shd w:val="clear" w:color="auto" w:fill="FFFFFF"/>
              </w:rPr>
            </w:rPrChange>
          </w:rPr>
          <w:t> </w:t>
        </w:r>
        <w:r w:rsidRPr="00E76318">
          <w:rPr>
            <w:rFonts w:ascii="Times" w:eastAsia="Times New Roman" w:hAnsi="Times" w:cs="Times New Roman"/>
            <w:color w:val="000000" w:themeColor="text1"/>
            <w:sz w:val="26"/>
            <w:szCs w:val="26"/>
            <w:rPrChange w:id="274" w:author="Michael Daniels" w:date="2018-03-25T12:17:00Z">
              <w:rPr>
                <w:rFonts w:ascii="Times New Roman" w:eastAsia="Times New Roman" w:hAnsi="Times New Roman" w:cs="Times New Roman"/>
              </w:rPr>
            </w:rPrChange>
          </w:rPr>
          <w:fldChar w:fldCharType="begin"/>
        </w:r>
        <w:r w:rsidRPr="00E76318">
          <w:rPr>
            <w:rFonts w:ascii="Times" w:eastAsia="Times New Roman" w:hAnsi="Times" w:cs="Times New Roman"/>
            <w:color w:val="000000" w:themeColor="text1"/>
            <w:sz w:val="26"/>
            <w:szCs w:val="26"/>
            <w:rPrChange w:id="275" w:author="Michael Daniels" w:date="2018-03-25T12:17:00Z">
              <w:rPr>
                <w:rFonts w:ascii="Times New Roman" w:eastAsia="Times New Roman" w:hAnsi="Times New Roman" w:cs="Times New Roman"/>
              </w:rPr>
            </w:rPrChange>
          </w:rPr>
          <w:instrText xml:space="preserve"> HYPERLINK "http://r-forge.r-project.org/projects/lcmix/" \t "pmc_ext" </w:instrText>
        </w:r>
        <w:r w:rsidRPr="00E76318">
          <w:rPr>
            <w:rFonts w:ascii="Times" w:eastAsia="Times New Roman" w:hAnsi="Times" w:cs="Times New Roman"/>
            <w:color w:val="000000" w:themeColor="text1"/>
            <w:sz w:val="26"/>
            <w:szCs w:val="26"/>
            <w:rPrChange w:id="276" w:author="Michael Daniels" w:date="2018-03-25T12:17:00Z">
              <w:rPr>
                <w:rFonts w:ascii="Times New Roman" w:eastAsia="Times New Roman" w:hAnsi="Times New Roman" w:cs="Times New Roman"/>
              </w:rPr>
            </w:rPrChange>
          </w:rPr>
          <w:fldChar w:fldCharType="separate"/>
        </w:r>
        <w:r w:rsidRPr="00E76318">
          <w:rPr>
            <w:rFonts w:ascii="Times" w:eastAsia="Times New Roman" w:hAnsi="Times" w:cs="Times New Roman"/>
            <w:color w:val="000000" w:themeColor="text1"/>
            <w:sz w:val="26"/>
            <w:szCs w:val="26"/>
            <w:u w:val="single"/>
            <w:bdr w:val="none" w:sz="0" w:space="0" w:color="auto" w:frame="1"/>
            <w:rPrChange w:id="277" w:author="Michael Daniels" w:date="2018-03-25T12:17:00Z">
              <w:rPr>
                <w:rFonts w:ascii="Helvetica Neue" w:eastAsia="Times New Roman" w:hAnsi="Helvetica Neue" w:cs="Times New Roman"/>
                <w:color w:val="642A8F"/>
                <w:sz w:val="23"/>
                <w:szCs w:val="23"/>
                <w:u w:val="single"/>
                <w:bdr w:val="none" w:sz="0" w:space="0" w:color="auto" w:frame="1"/>
              </w:rPr>
            </w:rPrChange>
          </w:rPr>
          <w:t>http://r-forge.r-project.org/projects/lcmix/</w:t>
        </w:r>
        <w:r w:rsidRPr="00E76318">
          <w:rPr>
            <w:rFonts w:ascii="Times" w:eastAsia="Times New Roman" w:hAnsi="Times" w:cs="Times New Roman"/>
            <w:color w:val="000000" w:themeColor="text1"/>
            <w:sz w:val="26"/>
            <w:szCs w:val="26"/>
            <w:rPrChange w:id="278" w:author="Michael Daniels" w:date="2018-03-25T12:17:00Z">
              <w:rPr>
                <w:rFonts w:ascii="Times New Roman" w:eastAsia="Times New Roman" w:hAnsi="Times New Roman" w:cs="Times New Roman"/>
              </w:rPr>
            </w:rPrChange>
          </w:rPr>
          <w:fldChar w:fldCharType="end"/>
        </w:r>
        <w:r w:rsidRPr="00E76318">
          <w:rPr>
            <w:rFonts w:ascii="Times" w:eastAsia="Times New Roman" w:hAnsi="Times" w:cs="Times New Roman"/>
            <w:color w:val="000000" w:themeColor="text1"/>
            <w:sz w:val="26"/>
            <w:szCs w:val="26"/>
            <w:shd w:val="clear" w:color="auto" w:fill="FFFFFF"/>
            <w:rPrChange w:id="279" w:author="Michael Daniels" w:date="2018-03-25T12:17:00Z">
              <w:rPr>
                <w:rFonts w:ascii="Times" w:eastAsia="Times New Roman" w:hAnsi="Times" w:cs="Times New Roman"/>
                <w:color w:val="494949"/>
                <w:sz w:val="26"/>
                <w:szCs w:val="26"/>
                <w:shd w:val="clear" w:color="auto" w:fill="FFFFFF"/>
              </w:rPr>
            </w:rPrChange>
          </w:rPr>
          <w:t>.</w:t>
        </w:r>
      </w:ins>
      <w:ins w:id="280" w:author="Michael Daniels" w:date="2018-03-25T12:17:00Z">
        <w:r w:rsidR="00E76318">
          <w:rPr>
            <w:rFonts w:ascii="Times" w:eastAsia="Times New Roman" w:hAnsi="Times" w:cs="Times New Roman"/>
            <w:color w:val="000000" w:themeColor="text1"/>
            <w:sz w:val="26"/>
            <w:szCs w:val="26"/>
            <w:shd w:val="clear" w:color="auto" w:fill="FFFFFF"/>
          </w:rPr>
          <w:t xml:space="preserve"> </w:t>
        </w:r>
      </w:ins>
      <w:ins w:id="281" w:author="Michael Daniels" w:date="2018-03-25T12:19:00Z">
        <w:r w:rsidR="00E76318">
          <w:rPr>
            <w:rFonts w:ascii="Times" w:eastAsia="Times New Roman" w:hAnsi="Times" w:cs="Times New Roman"/>
            <w:color w:val="000000" w:themeColor="text1"/>
            <w:sz w:val="26"/>
            <w:szCs w:val="26"/>
            <w:shd w:val="clear" w:color="auto" w:fill="FFFFFF"/>
          </w:rPr>
          <w:t xml:space="preserve">LASSO was performed using </w:t>
        </w:r>
      </w:ins>
      <w:ins w:id="282" w:author="Michael Daniels" w:date="2018-03-25T12:20:00Z">
        <w:r w:rsidR="00E76318">
          <w:rPr>
            <w:rFonts w:ascii="Times" w:eastAsia="Times New Roman" w:hAnsi="Times" w:cs="Times New Roman"/>
            <w:color w:val="000000" w:themeColor="text1"/>
            <w:sz w:val="26"/>
            <w:szCs w:val="26"/>
            <w:shd w:val="clear" w:color="auto" w:fill="FFFFFF"/>
          </w:rPr>
          <w:t xml:space="preserve">the </w:t>
        </w:r>
      </w:ins>
      <w:proofErr w:type="spellStart"/>
      <w:ins w:id="283" w:author="Michael Daniels" w:date="2018-03-25T12:19:00Z">
        <w:r w:rsidR="00E76318" w:rsidRPr="00362B7D">
          <w:rPr>
            <w:rFonts w:ascii="Times" w:eastAsia="Times New Roman" w:hAnsi="Times" w:cs="Times New Roman"/>
            <w:i/>
            <w:color w:val="000000" w:themeColor="text1"/>
            <w:sz w:val="26"/>
            <w:szCs w:val="26"/>
            <w:shd w:val="clear" w:color="auto" w:fill="FFFFFF"/>
            <w:rPrChange w:id="284" w:author="Michael Daniels" w:date="2018-03-25T13:03:00Z">
              <w:rPr>
                <w:rFonts w:ascii="Times" w:eastAsia="Times New Roman" w:hAnsi="Times" w:cs="Times New Roman"/>
                <w:color w:val="000000" w:themeColor="text1"/>
                <w:sz w:val="26"/>
                <w:szCs w:val="26"/>
                <w:shd w:val="clear" w:color="auto" w:fill="FFFFFF"/>
              </w:rPr>
            </w:rPrChange>
          </w:rPr>
          <w:t>glmnet</w:t>
        </w:r>
      </w:ins>
      <w:proofErr w:type="spellEnd"/>
      <w:ins w:id="285" w:author="Michael Daniels" w:date="2018-03-25T12:20:00Z">
        <w:r w:rsidR="00E76318">
          <w:rPr>
            <w:rFonts w:ascii="Times" w:eastAsia="Times New Roman" w:hAnsi="Times" w:cs="Times New Roman"/>
            <w:color w:val="000000" w:themeColor="text1"/>
            <w:sz w:val="26"/>
            <w:szCs w:val="26"/>
            <w:shd w:val="clear" w:color="auto" w:fill="FFFFFF"/>
          </w:rPr>
          <w:t xml:space="preserve"> </w:t>
        </w:r>
      </w:ins>
      <w:ins w:id="286" w:author="Michael Daniels" w:date="2018-03-25T13:04:00Z">
        <w:r w:rsidR="00362B7D">
          <w:rPr>
            <w:rFonts w:ascii="Times" w:eastAsia="Times New Roman" w:hAnsi="Times" w:cs="Times New Roman"/>
            <w:color w:val="000000" w:themeColor="text1"/>
            <w:sz w:val="26"/>
            <w:szCs w:val="26"/>
            <w:shd w:val="clear" w:color="auto" w:fill="FFFFFF"/>
          </w:rPr>
          <w:t>command</w:t>
        </w:r>
      </w:ins>
      <w:ins w:id="287" w:author="Michael Daniels" w:date="2018-03-25T12:19:00Z">
        <w:r w:rsidR="00E76318">
          <w:rPr>
            <w:rFonts w:ascii="Times" w:eastAsia="Times New Roman" w:hAnsi="Times" w:cs="Times New Roman"/>
            <w:color w:val="000000" w:themeColor="text1"/>
            <w:sz w:val="26"/>
            <w:szCs w:val="26"/>
            <w:shd w:val="clear" w:color="auto" w:fill="FFFFFF"/>
          </w:rPr>
          <w:t xml:space="preserve"> in the </w:t>
        </w:r>
        <w:proofErr w:type="spellStart"/>
        <w:r w:rsidR="00E76318" w:rsidRPr="00E76318">
          <w:rPr>
            <w:rFonts w:ascii="Times" w:eastAsia="Times New Roman" w:hAnsi="Times" w:cs="Times New Roman"/>
            <w:i/>
            <w:color w:val="000000" w:themeColor="text1"/>
            <w:sz w:val="26"/>
            <w:szCs w:val="26"/>
            <w:shd w:val="clear" w:color="auto" w:fill="FFFFFF"/>
            <w:rPrChange w:id="288" w:author="Michael Daniels" w:date="2018-03-25T12:20:00Z">
              <w:rPr>
                <w:rFonts w:ascii="Times" w:eastAsia="Times New Roman" w:hAnsi="Times" w:cs="Times New Roman"/>
                <w:color w:val="000000" w:themeColor="text1"/>
                <w:sz w:val="26"/>
                <w:szCs w:val="26"/>
                <w:shd w:val="clear" w:color="auto" w:fill="FFFFFF"/>
              </w:rPr>
            </w:rPrChange>
          </w:rPr>
          <w:t>glmnet</w:t>
        </w:r>
      </w:ins>
      <w:proofErr w:type="spellEnd"/>
      <w:ins w:id="289" w:author="Michael Daniels" w:date="2018-03-25T12:20:00Z">
        <w:r w:rsidR="00E76318">
          <w:rPr>
            <w:rFonts w:ascii="Times" w:eastAsia="Times New Roman" w:hAnsi="Times" w:cs="Times New Roman"/>
            <w:i/>
            <w:color w:val="000000" w:themeColor="text1"/>
            <w:sz w:val="26"/>
            <w:szCs w:val="26"/>
            <w:shd w:val="clear" w:color="auto" w:fill="FFFFFF"/>
          </w:rPr>
          <w:t xml:space="preserve"> </w:t>
        </w:r>
        <w:r w:rsidR="00E76318">
          <w:rPr>
            <w:rFonts w:ascii="Times" w:eastAsia="Times New Roman" w:hAnsi="Times" w:cs="Times New Roman"/>
            <w:color w:val="000000" w:themeColor="text1"/>
            <w:sz w:val="26"/>
            <w:szCs w:val="26"/>
            <w:shd w:val="clear" w:color="auto" w:fill="FFFFFF"/>
          </w:rPr>
          <w:t xml:space="preserve">package (ref </w:t>
        </w:r>
      </w:ins>
      <w:ins w:id="290" w:author="Michael Daniels" w:date="2018-03-25T12:21:00Z">
        <w:r w:rsidR="00E76318">
          <w:rPr>
            <w:rFonts w:ascii="Times" w:eastAsia="Times New Roman" w:hAnsi="Times" w:cs="Times New Roman"/>
            <w:color w:val="000000" w:themeColor="text1"/>
            <w:sz w:val="26"/>
            <w:szCs w:val="26"/>
            <w:shd w:val="clear" w:color="auto" w:fill="FFFFFF"/>
          </w:rPr>
          <w:t xml:space="preserve">Hastie and Qian). </w:t>
        </w:r>
      </w:ins>
      <w:ins w:id="291" w:author="Michael Daniels" w:date="2018-03-25T12:24:00Z">
        <w:r w:rsidR="00B44504">
          <w:rPr>
            <w:rFonts w:ascii="Times" w:eastAsia="Times New Roman" w:hAnsi="Times" w:cs="Times New Roman"/>
            <w:color w:val="000000" w:themeColor="text1"/>
            <w:sz w:val="26"/>
            <w:szCs w:val="26"/>
            <w:shd w:val="clear" w:color="auto" w:fill="FFFFFF"/>
          </w:rPr>
          <w:t xml:space="preserve">Using </w:t>
        </w:r>
        <w:proofErr w:type="spellStart"/>
        <w:proofErr w:type="gramStart"/>
        <w:r w:rsidR="00B44504" w:rsidRPr="00362B7D">
          <w:rPr>
            <w:rFonts w:ascii="Times" w:eastAsia="Times New Roman" w:hAnsi="Times" w:cs="Times New Roman"/>
            <w:i/>
            <w:color w:val="000000" w:themeColor="text1"/>
            <w:sz w:val="26"/>
            <w:szCs w:val="26"/>
            <w:shd w:val="clear" w:color="auto" w:fill="FFFFFF"/>
            <w:rPrChange w:id="292" w:author="Michael Daniels" w:date="2018-03-25T13:03:00Z">
              <w:rPr>
                <w:rFonts w:ascii="Times" w:eastAsia="Times New Roman" w:hAnsi="Times" w:cs="Times New Roman"/>
                <w:color w:val="000000" w:themeColor="text1"/>
                <w:sz w:val="26"/>
                <w:szCs w:val="26"/>
                <w:shd w:val="clear" w:color="auto" w:fill="FFFFFF"/>
              </w:rPr>
            </w:rPrChange>
          </w:rPr>
          <w:t>cv.glmnet</w:t>
        </w:r>
        <w:proofErr w:type="spellEnd"/>
        <w:proofErr w:type="gramEnd"/>
        <w:r w:rsidR="00B44504">
          <w:rPr>
            <w:rFonts w:ascii="Times" w:eastAsia="Times New Roman" w:hAnsi="Times" w:cs="Times New Roman"/>
            <w:color w:val="000000" w:themeColor="text1"/>
            <w:sz w:val="26"/>
            <w:szCs w:val="26"/>
            <w:shd w:val="clear" w:color="auto" w:fill="FFFFFF"/>
          </w:rPr>
          <w:t>, k</w:t>
        </w:r>
      </w:ins>
      <w:ins w:id="293" w:author="Michael Daniels" w:date="2018-03-25T12:23:00Z">
        <w:r w:rsidR="00E76318">
          <w:rPr>
            <w:rFonts w:ascii="Times" w:eastAsia="Times New Roman" w:hAnsi="Times" w:cs="Times New Roman"/>
            <w:color w:val="000000" w:themeColor="text1"/>
            <w:sz w:val="26"/>
            <w:szCs w:val="26"/>
            <w:shd w:val="clear" w:color="auto" w:fill="FFFFFF"/>
          </w:rPr>
          <w:t xml:space="preserve">-fold cross validation </w:t>
        </w:r>
      </w:ins>
      <w:ins w:id="294" w:author="Michael Daniels" w:date="2018-03-25T12:24:00Z">
        <w:r w:rsidR="00B44504">
          <w:rPr>
            <w:rFonts w:ascii="Times" w:eastAsia="Times New Roman" w:hAnsi="Times" w:cs="Times New Roman"/>
            <w:color w:val="000000" w:themeColor="text1"/>
            <w:sz w:val="26"/>
            <w:szCs w:val="26"/>
            <w:shd w:val="clear" w:color="auto" w:fill="FFFFFF"/>
          </w:rPr>
          <w:t>optimized the minimum l</w:t>
        </w:r>
      </w:ins>
      <w:ins w:id="295" w:author="Michael Daniels" w:date="2018-03-25T12:21:00Z">
        <w:r w:rsidR="00E76318">
          <w:rPr>
            <w:rFonts w:ascii="Times" w:eastAsia="Times New Roman" w:hAnsi="Times" w:cs="Times New Roman"/>
            <w:color w:val="000000" w:themeColor="text1"/>
            <w:sz w:val="26"/>
            <w:szCs w:val="26"/>
            <w:shd w:val="clear" w:color="auto" w:fill="FFFFFF"/>
          </w:rPr>
          <w:t>ambda</w:t>
        </w:r>
      </w:ins>
      <w:ins w:id="296" w:author="Michael Daniels" w:date="2018-03-25T12:24:00Z">
        <w:r w:rsidR="00B44504">
          <w:rPr>
            <w:rFonts w:ascii="Times" w:eastAsia="Times New Roman" w:hAnsi="Times" w:cs="Times New Roman"/>
            <w:color w:val="000000" w:themeColor="text1"/>
            <w:sz w:val="26"/>
            <w:szCs w:val="26"/>
            <w:shd w:val="clear" w:color="auto" w:fill="FFFFFF"/>
          </w:rPr>
          <w:t xml:space="preserve"> for</w:t>
        </w:r>
        <w:r w:rsidR="00B75C38">
          <w:rPr>
            <w:rFonts w:ascii="Times" w:eastAsia="Times New Roman" w:hAnsi="Times" w:cs="Times New Roman"/>
            <w:color w:val="000000" w:themeColor="text1"/>
            <w:sz w:val="26"/>
            <w:szCs w:val="26"/>
            <w:shd w:val="clear" w:color="auto" w:fill="FFFFFF"/>
          </w:rPr>
          <w:t xml:space="preserve"> the LASSO fu</w:t>
        </w:r>
        <w:r w:rsidR="00B44504">
          <w:rPr>
            <w:rFonts w:ascii="Times" w:eastAsia="Times New Roman" w:hAnsi="Times" w:cs="Times New Roman"/>
            <w:color w:val="000000" w:themeColor="text1"/>
            <w:sz w:val="26"/>
            <w:szCs w:val="26"/>
            <w:shd w:val="clear" w:color="auto" w:fill="FFFFFF"/>
          </w:rPr>
          <w:t xml:space="preserve">nction. </w:t>
        </w:r>
      </w:ins>
      <w:ins w:id="297" w:author="Michael Daniels" w:date="2018-03-25T12:27:00Z">
        <w:r w:rsidR="00B75C38">
          <w:rPr>
            <w:rFonts w:ascii="Times" w:eastAsia="Times New Roman" w:hAnsi="Times" w:cs="Times New Roman"/>
            <w:color w:val="000000" w:themeColor="text1"/>
            <w:sz w:val="26"/>
            <w:szCs w:val="26"/>
            <w:shd w:val="clear" w:color="auto" w:fill="FFFFFF"/>
          </w:rPr>
          <w:t xml:space="preserve">SVM analysis used the </w:t>
        </w:r>
        <w:proofErr w:type="spellStart"/>
        <w:r w:rsidR="00B75C38" w:rsidRPr="00362B7D">
          <w:rPr>
            <w:rFonts w:ascii="Times" w:eastAsia="Times New Roman" w:hAnsi="Times" w:cs="Times New Roman"/>
            <w:i/>
            <w:color w:val="000000" w:themeColor="text1"/>
            <w:sz w:val="26"/>
            <w:szCs w:val="26"/>
            <w:shd w:val="clear" w:color="auto" w:fill="FFFFFF"/>
            <w:rPrChange w:id="298" w:author="Michael Daniels" w:date="2018-03-25T13:03:00Z">
              <w:rPr>
                <w:rFonts w:ascii="Times" w:eastAsia="Times New Roman" w:hAnsi="Times" w:cs="Times New Roman"/>
                <w:color w:val="000000" w:themeColor="text1"/>
                <w:sz w:val="26"/>
                <w:szCs w:val="26"/>
                <w:shd w:val="clear" w:color="auto" w:fill="FFFFFF"/>
              </w:rPr>
            </w:rPrChange>
          </w:rPr>
          <w:t>svm</w:t>
        </w:r>
        <w:proofErr w:type="spellEnd"/>
        <w:r w:rsidR="00B75C38">
          <w:rPr>
            <w:rFonts w:ascii="Times" w:eastAsia="Times New Roman" w:hAnsi="Times" w:cs="Times New Roman"/>
            <w:color w:val="000000" w:themeColor="text1"/>
            <w:sz w:val="26"/>
            <w:szCs w:val="26"/>
            <w:shd w:val="clear" w:color="auto" w:fill="FFFFFF"/>
          </w:rPr>
          <w:t xml:space="preserve"> command under the </w:t>
        </w:r>
        <w:r w:rsidR="00B75C38" w:rsidRPr="00B75C38">
          <w:rPr>
            <w:rFonts w:ascii="Times" w:eastAsia="Times New Roman" w:hAnsi="Times" w:cs="Times New Roman"/>
            <w:i/>
            <w:color w:val="000000" w:themeColor="text1"/>
            <w:sz w:val="26"/>
            <w:szCs w:val="26"/>
            <w:shd w:val="clear" w:color="auto" w:fill="FFFFFF"/>
            <w:rPrChange w:id="299" w:author="Michael Daniels" w:date="2018-03-25T12:28:00Z">
              <w:rPr>
                <w:rFonts w:ascii="Times" w:eastAsia="Times New Roman" w:hAnsi="Times" w:cs="Times New Roman"/>
                <w:color w:val="000000" w:themeColor="text1"/>
                <w:sz w:val="26"/>
                <w:szCs w:val="26"/>
                <w:shd w:val="clear" w:color="auto" w:fill="FFFFFF"/>
              </w:rPr>
            </w:rPrChange>
          </w:rPr>
          <w:t>e1071</w:t>
        </w:r>
      </w:ins>
      <w:ins w:id="300" w:author="Michael Daniels" w:date="2018-03-25T12:28:00Z">
        <w:r w:rsidR="00B75C38">
          <w:rPr>
            <w:rFonts w:ascii="Times" w:eastAsia="Times New Roman" w:hAnsi="Times" w:cs="Times New Roman"/>
            <w:color w:val="000000" w:themeColor="text1"/>
            <w:sz w:val="26"/>
            <w:szCs w:val="26"/>
            <w:shd w:val="clear" w:color="auto" w:fill="FFFFFF"/>
          </w:rPr>
          <w:t xml:space="preserve"> package</w:t>
        </w:r>
      </w:ins>
      <w:ins w:id="301" w:author="Michael Daniels" w:date="2018-03-25T12:33:00Z">
        <w:r w:rsidR="00B75C38">
          <w:rPr>
            <w:rFonts w:ascii="Times" w:eastAsia="Times New Roman" w:hAnsi="Times" w:cs="Times New Roman"/>
            <w:color w:val="000000" w:themeColor="text1"/>
            <w:sz w:val="26"/>
            <w:szCs w:val="26"/>
            <w:shd w:val="clear" w:color="auto" w:fill="FFFFFF"/>
          </w:rPr>
          <w:t xml:space="preserve"> (ref David Meyer)</w:t>
        </w:r>
      </w:ins>
      <w:ins w:id="302" w:author="Michael Daniels" w:date="2018-03-25T12:28:00Z">
        <w:r w:rsidR="00B75C38">
          <w:rPr>
            <w:rFonts w:ascii="Times" w:eastAsia="Times New Roman" w:hAnsi="Times" w:cs="Times New Roman"/>
            <w:color w:val="000000" w:themeColor="text1"/>
            <w:sz w:val="26"/>
            <w:szCs w:val="26"/>
            <w:shd w:val="clear" w:color="auto" w:fill="FFFFFF"/>
          </w:rPr>
          <w:t>.</w:t>
        </w:r>
      </w:ins>
      <w:ins w:id="303" w:author="Michael Daniels" w:date="2018-03-25T12:29:00Z">
        <w:r w:rsidR="00B75C38">
          <w:rPr>
            <w:rFonts w:ascii="Times" w:eastAsia="Times New Roman" w:hAnsi="Times" w:cs="Times New Roman"/>
            <w:color w:val="000000" w:themeColor="text1"/>
            <w:sz w:val="26"/>
            <w:szCs w:val="26"/>
            <w:shd w:val="clear" w:color="auto" w:fill="FFFFFF"/>
          </w:rPr>
          <w:t xml:space="preserve"> Various runs using different </w:t>
        </w:r>
      </w:ins>
      <w:ins w:id="304" w:author="Michael Daniels" w:date="2018-03-25T12:30:00Z">
        <w:r w:rsidR="00B75C38">
          <w:rPr>
            <w:rFonts w:ascii="Times" w:eastAsia="Times New Roman" w:hAnsi="Times" w:cs="Times New Roman"/>
            <w:color w:val="000000" w:themeColor="text1"/>
            <w:sz w:val="26"/>
            <w:szCs w:val="26"/>
            <w:shd w:val="clear" w:color="auto" w:fill="FFFFFF"/>
          </w:rPr>
          <w:t xml:space="preserve">criteria revealed a radial </w:t>
        </w:r>
      </w:ins>
      <w:ins w:id="305" w:author="Michael Daniels" w:date="2018-03-25T12:31:00Z">
        <w:r w:rsidR="00B75C38">
          <w:rPr>
            <w:rFonts w:ascii="Times" w:eastAsia="Times New Roman" w:hAnsi="Times" w:cs="Times New Roman"/>
            <w:color w:val="000000" w:themeColor="text1"/>
            <w:sz w:val="26"/>
            <w:szCs w:val="26"/>
            <w:shd w:val="clear" w:color="auto" w:fill="FFFFFF"/>
          </w:rPr>
          <w:t>kernel</w:t>
        </w:r>
      </w:ins>
      <w:ins w:id="306" w:author="Michael Daniels" w:date="2018-03-25T12:30:00Z">
        <w:r w:rsidR="00B75C38">
          <w:rPr>
            <w:rFonts w:ascii="Times" w:eastAsia="Times New Roman" w:hAnsi="Times" w:cs="Times New Roman"/>
            <w:color w:val="000000" w:themeColor="text1"/>
            <w:sz w:val="26"/>
            <w:szCs w:val="26"/>
            <w:shd w:val="clear" w:color="auto" w:fill="FFFFFF"/>
          </w:rPr>
          <w:t xml:space="preserve"> </w:t>
        </w:r>
      </w:ins>
      <w:ins w:id="307" w:author="Michael Daniels" w:date="2018-03-25T12:31:00Z">
        <w:r w:rsidR="00B75C38">
          <w:rPr>
            <w:rFonts w:ascii="Times" w:eastAsia="Times New Roman" w:hAnsi="Times" w:cs="Times New Roman"/>
            <w:color w:val="000000" w:themeColor="text1"/>
            <w:sz w:val="26"/>
            <w:szCs w:val="26"/>
            <w:shd w:val="clear" w:color="auto" w:fill="FFFFFF"/>
          </w:rPr>
          <w:t>density</w:t>
        </w:r>
      </w:ins>
      <w:ins w:id="308" w:author="Michael Daniels" w:date="2018-03-25T12:32:00Z">
        <w:r w:rsidR="00B75C38">
          <w:rPr>
            <w:rFonts w:ascii="Times" w:eastAsia="Times New Roman" w:hAnsi="Times" w:cs="Times New Roman"/>
            <w:color w:val="000000" w:themeColor="text1"/>
            <w:sz w:val="26"/>
            <w:szCs w:val="26"/>
            <w:shd w:val="clear" w:color="auto" w:fill="FFFFFF"/>
          </w:rPr>
          <w:t xml:space="preserve"> and C-classification optimized AUC performance.</w:t>
        </w:r>
      </w:ins>
      <w:ins w:id="309" w:author="Michael Daniels" w:date="2018-03-25T12:33:00Z">
        <w:r w:rsidR="00B75C38">
          <w:rPr>
            <w:rFonts w:ascii="Times" w:eastAsia="Times New Roman" w:hAnsi="Times" w:cs="Times New Roman"/>
            <w:color w:val="000000" w:themeColor="text1"/>
            <w:sz w:val="26"/>
            <w:szCs w:val="26"/>
            <w:shd w:val="clear" w:color="auto" w:fill="FFFFFF"/>
          </w:rPr>
          <w:t xml:space="preserve"> </w:t>
        </w:r>
      </w:ins>
      <w:ins w:id="310" w:author="Michael Daniels" w:date="2018-03-25T12:36:00Z">
        <w:r w:rsidR="00B75C38">
          <w:rPr>
            <w:rFonts w:ascii="Times" w:eastAsia="Times New Roman" w:hAnsi="Times" w:cs="Times New Roman"/>
            <w:color w:val="000000" w:themeColor="text1"/>
            <w:sz w:val="26"/>
            <w:szCs w:val="26"/>
            <w:shd w:val="clear" w:color="auto" w:fill="FFFFFF"/>
          </w:rPr>
          <w:t>Random Forest</w:t>
        </w:r>
        <w:r w:rsidR="00E62174">
          <w:rPr>
            <w:rFonts w:ascii="Times" w:eastAsia="Times New Roman" w:hAnsi="Times" w:cs="Times New Roman"/>
            <w:color w:val="000000" w:themeColor="text1"/>
            <w:sz w:val="26"/>
            <w:szCs w:val="26"/>
            <w:shd w:val="clear" w:color="auto" w:fill="FFFFFF"/>
          </w:rPr>
          <w:t xml:space="preserve"> </w:t>
        </w:r>
      </w:ins>
      <w:ins w:id="311" w:author="Michael Daniels" w:date="2018-03-25T12:37:00Z">
        <w:r w:rsidR="00E62174">
          <w:rPr>
            <w:rFonts w:ascii="Times" w:eastAsia="Times New Roman" w:hAnsi="Times" w:cs="Times New Roman"/>
            <w:color w:val="000000" w:themeColor="text1"/>
            <w:sz w:val="26"/>
            <w:szCs w:val="26"/>
            <w:shd w:val="clear" w:color="auto" w:fill="FFFFFF"/>
          </w:rPr>
          <w:t xml:space="preserve">was performed with the </w:t>
        </w:r>
        <w:proofErr w:type="spellStart"/>
        <w:r w:rsidR="00E62174" w:rsidRPr="00362B7D">
          <w:rPr>
            <w:rFonts w:ascii="Times" w:eastAsia="Times New Roman" w:hAnsi="Times" w:cs="Times New Roman"/>
            <w:i/>
            <w:color w:val="000000" w:themeColor="text1"/>
            <w:sz w:val="26"/>
            <w:szCs w:val="26"/>
            <w:shd w:val="clear" w:color="auto" w:fill="FFFFFF"/>
            <w:rPrChange w:id="312" w:author="Michael Daniels" w:date="2018-03-25T13:04:00Z">
              <w:rPr>
                <w:rFonts w:ascii="Times" w:eastAsia="Times New Roman" w:hAnsi="Times" w:cs="Times New Roman"/>
                <w:color w:val="000000" w:themeColor="text1"/>
                <w:sz w:val="26"/>
                <w:szCs w:val="26"/>
                <w:shd w:val="clear" w:color="auto" w:fill="FFFFFF"/>
              </w:rPr>
            </w:rPrChange>
          </w:rPr>
          <w:t>randomForest</w:t>
        </w:r>
        <w:proofErr w:type="spellEnd"/>
        <w:r w:rsidR="00E62174" w:rsidRPr="00362B7D">
          <w:rPr>
            <w:rFonts w:ascii="Times" w:eastAsia="Times New Roman" w:hAnsi="Times" w:cs="Times New Roman"/>
            <w:i/>
            <w:color w:val="000000" w:themeColor="text1"/>
            <w:sz w:val="26"/>
            <w:szCs w:val="26"/>
            <w:shd w:val="clear" w:color="auto" w:fill="FFFFFF"/>
            <w:rPrChange w:id="313" w:author="Michael Daniels" w:date="2018-03-25T13:04:00Z">
              <w:rPr>
                <w:rFonts w:ascii="Times" w:eastAsia="Times New Roman" w:hAnsi="Times" w:cs="Times New Roman"/>
                <w:color w:val="000000" w:themeColor="text1"/>
                <w:sz w:val="26"/>
                <w:szCs w:val="26"/>
                <w:shd w:val="clear" w:color="auto" w:fill="FFFFFF"/>
              </w:rPr>
            </w:rPrChange>
          </w:rPr>
          <w:t xml:space="preserve"> </w:t>
        </w:r>
        <w:r w:rsidR="00E62174">
          <w:rPr>
            <w:rFonts w:ascii="Times" w:eastAsia="Times New Roman" w:hAnsi="Times" w:cs="Times New Roman"/>
            <w:color w:val="000000" w:themeColor="text1"/>
            <w:sz w:val="26"/>
            <w:szCs w:val="26"/>
            <w:shd w:val="clear" w:color="auto" w:fill="FFFFFF"/>
          </w:rPr>
          <w:t xml:space="preserve">command under the </w:t>
        </w:r>
        <w:proofErr w:type="spellStart"/>
        <w:r w:rsidR="00E62174" w:rsidRPr="00E62174">
          <w:rPr>
            <w:rFonts w:ascii="Times" w:eastAsia="Times New Roman" w:hAnsi="Times" w:cs="Times New Roman"/>
            <w:i/>
            <w:color w:val="000000" w:themeColor="text1"/>
            <w:sz w:val="26"/>
            <w:szCs w:val="26"/>
            <w:shd w:val="clear" w:color="auto" w:fill="FFFFFF"/>
            <w:rPrChange w:id="314" w:author="Michael Daniels" w:date="2018-03-25T12:38:00Z">
              <w:rPr>
                <w:rFonts w:ascii="Times" w:eastAsia="Times New Roman" w:hAnsi="Times" w:cs="Times New Roman"/>
                <w:color w:val="000000" w:themeColor="text1"/>
                <w:sz w:val="26"/>
                <w:szCs w:val="26"/>
                <w:shd w:val="clear" w:color="auto" w:fill="FFFFFF"/>
              </w:rPr>
            </w:rPrChange>
          </w:rPr>
          <w:t>randomForest</w:t>
        </w:r>
        <w:proofErr w:type="spellEnd"/>
        <w:r w:rsidR="00E62174">
          <w:rPr>
            <w:rFonts w:ascii="Times" w:eastAsia="Times New Roman" w:hAnsi="Times" w:cs="Times New Roman"/>
            <w:color w:val="000000" w:themeColor="text1"/>
            <w:sz w:val="26"/>
            <w:szCs w:val="26"/>
            <w:shd w:val="clear" w:color="auto" w:fill="FFFFFF"/>
          </w:rPr>
          <w:t xml:space="preserve"> package </w:t>
        </w:r>
      </w:ins>
      <w:ins w:id="315" w:author="Michael Daniels" w:date="2018-03-25T12:36:00Z">
        <w:r w:rsidR="00E62174">
          <w:rPr>
            <w:rFonts w:ascii="Times" w:eastAsia="Times New Roman" w:hAnsi="Times" w:cs="Times New Roman"/>
            <w:color w:val="000000" w:themeColor="text1"/>
            <w:sz w:val="26"/>
            <w:szCs w:val="26"/>
            <w:shd w:val="clear" w:color="auto" w:fill="FFFFFF"/>
          </w:rPr>
          <w:t xml:space="preserve">(ref </w:t>
        </w:r>
        <w:proofErr w:type="spellStart"/>
        <w:r w:rsidR="00E62174">
          <w:rPr>
            <w:rFonts w:ascii="Times" w:eastAsia="Times New Roman" w:hAnsi="Times" w:cs="Times New Roman"/>
            <w:color w:val="000000" w:themeColor="text1"/>
            <w:sz w:val="26"/>
            <w:szCs w:val="26"/>
            <w:shd w:val="clear" w:color="auto" w:fill="FFFFFF"/>
          </w:rPr>
          <w:t>Breiman</w:t>
        </w:r>
        <w:proofErr w:type="spellEnd"/>
        <w:r w:rsidR="00E62174">
          <w:rPr>
            <w:rFonts w:ascii="Times" w:eastAsia="Times New Roman" w:hAnsi="Times" w:cs="Times New Roman"/>
            <w:color w:val="000000" w:themeColor="text1"/>
            <w:sz w:val="26"/>
            <w:szCs w:val="26"/>
            <w:shd w:val="clear" w:color="auto" w:fill="FFFFFF"/>
          </w:rPr>
          <w:t xml:space="preserve">, L.) </w:t>
        </w:r>
      </w:ins>
      <w:ins w:id="316" w:author="Michael Daniels" w:date="2018-03-25T12:39:00Z">
        <w:r w:rsidR="00E62174">
          <w:rPr>
            <w:rFonts w:ascii="Times" w:eastAsia="Times New Roman" w:hAnsi="Times" w:cs="Times New Roman"/>
            <w:color w:val="000000" w:themeColor="text1"/>
            <w:sz w:val="26"/>
            <w:szCs w:val="26"/>
            <w:shd w:val="clear" w:color="auto" w:fill="FFFFFF"/>
          </w:rPr>
          <w:t xml:space="preserve">All supervised predictions used the </w:t>
        </w:r>
        <w:r w:rsidR="00E62174" w:rsidRPr="00E62174">
          <w:rPr>
            <w:rFonts w:ascii="Times" w:eastAsia="Times New Roman" w:hAnsi="Times" w:cs="Times New Roman"/>
            <w:i/>
            <w:color w:val="000000" w:themeColor="text1"/>
            <w:sz w:val="26"/>
            <w:szCs w:val="26"/>
            <w:shd w:val="clear" w:color="auto" w:fill="FFFFFF"/>
            <w:rPrChange w:id="317" w:author="Michael Daniels" w:date="2018-03-25T12:39:00Z">
              <w:rPr>
                <w:rFonts w:ascii="Times" w:eastAsia="Times New Roman" w:hAnsi="Times" w:cs="Times New Roman"/>
                <w:color w:val="000000" w:themeColor="text1"/>
                <w:sz w:val="26"/>
                <w:szCs w:val="26"/>
                <w:shd w:val="clear" w:color="auto" w:fill="FFFFFF"/>
              </w:rPr>
            </w:rPrChange>
          </w:rPr>
          <w:t>predict</w:t>
        </w:r>
        <w:r w:rsidR="00E62174">
          <w:rPr>
            <w:rFonts w:ascii="Times" w:eastAsia="Times New Roman" w:hAnsi="Times" w:cs="Times New Roman"/>
            <w:color w:val="000000" w:themeColor="text1"/>
            <w:sz w:val="26"/>
            <w:szCs w:val="26"/>
            <w:shd w:val="clear" w:color="auto" w:fill="FFFFFF"/>
          </w:rPr>
          <w:t xml:space="preserve"> command in the </w:t>
        </w:r>
      </w:ins>
      <w:ins w:id="318" w:author="Michael Daniels" w:date="2018-03-25T12:40:00Z">
        <w:r w:rsidR="00E62174">
          <w:rPr>
            <w:rFonts w:ascii="Times" w:eastAsia="Times New Roman" w:hAnsi="Times" w:cs="Times New Roman"/>
            <w:i/>
            <w:color w:val="000000" w:themeColor="text1"/>
            <w:sz w:val="26"/>
            <w:szCs w:val="26"/>
            <w:shd w:val="clear" w:color="auto" w:fill="FFFFFF"/>
          </w:rPr>
          <w:t>stats</w:t>
        </w:r>
        <w:r w:rsidR="00E62174">
          <w:rPr>
            <w:rFonts w:ascii="Times" w:eastAsia="Times New Roman" w:hAnsi="Times" w:cs="Times New Roman"/>
            <w:color w:val="000000" w:themeColor="text1"/>
            <w:sz w:val="26"/>
            <w:szCs w:val="26"/>
            <w:shd w:val="clear" w:color="auto" w:fill="FFFFFF"/>
          </w:rPr>
          <w:t xml:space="preserve"> package.</w:t>
        </w:r>
      </w:ins>
      <w:ins w:id="319" w:author="Michael Daniels" w:date="2018-03-25T12:39:00Z">
        <w:r w:rsidR="00E62174">
          <w:rPr>
            <w:rFonts w:ascii="Times" w:eastAsia="Times New Roman" w:hAnsi="Times" w:cs="Times New Roman"/>
            <w:color w:val="000000" w:themeColor="text1"/>
            <w:sz w:val="26"/>
            <w:szCs w:val="26"/>
            <w:shd w:val="clear" w:color="auto" w:fill="FFFFFF"/>
          </w:rPr>
          <w:t xml:space="preserve"> </w:t>
        </w:r>
      </w:ins>
    </w:p>
    <w:p w14:paraId="54346306" w14:textId="77777777" w:rsidR="00297240" w:rsidRDefault="00297240" w:rsidP="00F33877">
      <w:pPr>
        <w:autoSpaceDE w:val="0"/>
        <w:autoSpaceDN w:val="0"/>
        <w:adjustRightInd w:val="0"/>
        <w:spacing w:after="240" w:line="300" w:lineRule="atLeast"/>
        <w:rPr>
          <w:ins w:id="320" w:author="Michael Daniels" w:date="2018-03-25T13:09:00Z"/>
          <w:rFonts w:ascii="Times" w:hAnsi="Times" w:cs="Times"/>
          <w:color w:val="000000"/>
          <w:sz w:val="26"/>
          <w:szCs w:val="26"/>
        </w:rPr>
      </w:pPr>
    </w:p>
    <w:p w14:paraId="35368E9E" w14:textId="7800DD3D" w:rsidR="00F33877" w:rsidRDefault="00F33877" w:rsidP="00F33877">
      <w:pPr>
        <w:autoSpaceDE w:val="0"/>
        <w:autoSpaceDN w:val="0"/>
        <w:adjustRightInd w:val="0"/>
        <w:spacing w:after="240" w:line="300" w:lineRule="atLeast"/>
        <w:rPr>
          <w:ins w:id="321" w:author="Michael Daniels" w:date="2018-03-22T09:41:00Z"/>
          <w:rFonts w:ascii="Times" w:hAnsi="Times" w:cs="Times"/>
          <w:color w:val="000000"/>
        </w:rPr>
      </w:pPr>
      <w:ins w:id="322" w:author="Michael Daniels" w:date="2018-03-22T09:41:00Z">
        <w:r>
          <w:rPr>
            <w:rFonts w:ascii="Times" w:hAnsi="Times" w:cs="Times"/>
            <w:color w:val="000000"/>
            <w:sz w:val="26"/>
            <w:szCs w:val="26"/>
          </w:rPr>
          <w:t xml:space="preserve">1.1.4 </w:t>
        </w:r>
      </w:ins>
      <w:ins w:id="323" w:author="Michael Daniels" w:date="2018-03-22T09:42:00Z">
        <w:r>
          <w:rPr>
            <w:rFonts w:ascii="Times" w:hAnsi="Times" w:cs="Times"/>
            <w:color w:val="000000"/>
            <w:sz w:val="26"/>
            <w:szCs w:val="26"/>
          </w:rPr>
          <w:t>Performance</w:t>
        </w:r>
      </w:ins>
    </w:p>
    <w:p w14:paraId="2327F004" w14:textId="1E93659D" w:rsidR="00F33877" w:rsidDel="00C91A59" w:rsidRDefault="00635C86" w:rsidP="00434904">
      <w:pPr>
        <w:autoSpaceDE w:val="0"/>
        <w:autoSpaceDN w:val="0"/>
        <w:adjustRightInd w:val="0"/>
        <w:spacing w:after="240" w:line="300" w:lineRule="atLeast"/>
        <w:rPr>
          <w:del w:id="324" w:author="Michael Daniels" w:date="2018-03-25T13:27:00Z"/>
          <w:rFonts w:ascii="Times" w:hAnsi="Times" w:cs="Times"/>
          <w:color w:val="000000"/>
          <w:sz w:val="26"/>
          <w:szCs w:val="26"/>
        </w:rPr>
      </w:pPr>
      <w:ins w:id="325" w:author="Michael Daniels" w:date="2018-03-25T13:16:00Z">
        <w:r>
          <w:rPr>
            <w:rFonts w:ascii="Times" w:hAnsi="Times" w:cs="Times"/>
            <w:color w:val="000000"/>
            <w:sz w:val="26"/>
            <w:szCs w:val="26"/>
          </w:rPr>
          <w:t xml:space="preserve">The </w:t>
        </w:r>
      </w:ins>
      <w:ins w:id="326" w:author="Michael Daniels" w:date="2018-03-25T13:18:00Z">
        <w:r>
          <w:rPr>
            <w:rFonts w:ascii="Times" w:hAnsi="Times" w:cs="Times"/>
            <w:color w:val="000000"/>
            <w:sz w:val="26"/>
            <w:szCs w:val="26"/>
          </w:rPr>
          <w:t xml:space="preserve">AUC </w:t>
        </w:r>
      </w:ins>
      <w:ins w:id="327" w:author="Michael Daniels" w:date="2018-03-25T13:16:00Z">
        <w:r>
          <w:rPr>
            <w:rFonts w:ascii="Times" w:hAnsi="Times" w:cs="Times"/>
            <w:color w:val="000000"/>
            <w:sz w:val="26"/>
            <w:szCs w:val="26"/>
          </w:rPr>
          <w:t xml:space="preserve">mean, variance, and </w:t>
        </w:r>
      </w:ins>
      <w:ins w:id="328" w:author="Michael Daniels" w:date="2018-03-25T13:17:00Z">
        <w:r>
          <w:rPr>
            <w:rFonts w:ascii="Times" w:hAnsi="Times" w:cs="Times"/>
            <w:color w:val="000000"/>
            <w:sz w:val="26"/>
            <w:szCs w:val="26"/>
          </w:rPr>
          <w:t>CV (median absolute deviation)</w:t>
        </w:r>
      </w:ins>
      <w:ins w:id="329" w:author="Michael Daniels" w:date="2018-03-25T13:15:00Z">
        <w:r>
          <w:rPr>
            <w:rFonts w:ascii="Times" w:hAnsi="Times" w:cs="Times"/>
            <w:color w:val="000000"/>
            <w:sz w:val="26"/>
            <w:szCs w:val="26"/>
          </w:rPr>
          <w:t xml:space="preserve"> of the three supervised methods were contrasted against</w:t>
        </w:r>
      </w:ins>
      <w:ins w:id="330" w:author="Michael Daniels" w:date="2018-03-25T13:18:00Z">
        <w:r>
          <w:rPr>
            <w:rFonts w:ascii="Times" w:hAnsi="Times" w:cs="Times"/>
            <w:color w:val="000000"/>
            <w:sz w:val="26"/>
            <w:szCs w:val="26"/>
          </w:rPr>
          <w:t xml:space="preserve"> semi-supervised method.</w:t>
        </w:r>
      </w:ins>
      <w:ins w:id="331" w:author="Michael Daniels" w:date="2018-03-25T13:15:00Z">
        <w:r>
          <w:rPr>
            <w:rFonts w:ascii="Times" w:hAnsi="Times" w:cs="Times"/>
            <w:color w:val="000000"/>
            <w:sz w:val="26"/>
            <w:szCs w:val="26"/>
          </w:rPr>
          <w:t xml:space="preserve"> </w:t>
        </w:r>
      </w:ins>
      <w:ins w:id="332" w:author="Michael Daniels" w:date="2018-03-25T13:08:00Z">
        <w:r w:rsidR="00297240">
          <w:rPr>
            <w:rFonts w:ascii="Times" w:hAnsi="Times" w:cs="Times"/>
            <w:color w:val="000000"/>
            <w:sz w:val="26"/>
            <w:szCs w:val="26"/>
          </w:rPr>
          <w:t xml:space="preserve">Because </w:t>
        </w:r>
      </w:ins>
      <w:ins w:id="333" w:author="Michael Daniels" w:date="2018-03-25T13:05:00Z">
        <w:r w:rsidR="00297240">
          <w:rPr>
            <w:rFonts w:ascii="Times" w:hAnsi="Times" w:cs="Times"/>
            <w:color w:val="000000"/>
            <w:sz w:val="26"/>
            <w:szCs w:val="26"/>
          </w:rPr>
          <w:t>LASSO outperformed</w:t>
        </w:r>
      </w:ins>
      <w:ins w:id="334" w:author="Michael Daniels" w:date="2018-03-25T13:06:00Z">
        <w:r w:rsidR="00297240">
          <w:rPr>
            <w:rFonts w:ascii="Times" w:hAnsi="Times" w:cs="Times"/>
            <w:color w:val="000000"/>
            <w:sz w:val="26"/>
            <w:szCs w:val="26"/>
          </w:rPr>
          <w:t xml:space="preserve"> the other supervised models in AUC</w:t>
        </w:r>
      </w:ins>
      <w:ins w:id="335" w:author="Michael Daniels" w:date="2018-03-25T13:07:00Z">
        <w:r w:rsidR="00297240">
          <w:rPr>
            <w:rFonts w:ascii="Times" w:hAnsi="Times" w:cs="Times"/>
            <w:color w:val="000000"/>
            <w:sz w:val="26"/>
            <w:szCs w:val="26"/>
          </w:rPr>
          <w:t xml:space="preserve"> across all training set sizes and contamination rates</w:t>
        </w:r>
      </w:ins>
      <w:ins w:id="336" w:author="Michael Daniels" w:date="2018-03-25T13:08:00Z">
        <w:r w:rsidR="00297240">
          <w:rPr>
            <w:rFonts w:ascii="Times" w:hAnsi="Times" w:cs="Times"/>
            <w:color w:val="000000"/>
            <w:sz w:val="26"/>
            <w:szCs w:val="26"/>
          </w:rPr>
          <w:t xml:space="preserve">, a closer evaluation of its performance was compared </w:t>
        </w:r>
      </w:ins>
      <w:ins w:id="337" w:author="Michael Daniels" w:date="2018-03-25T13:19:00Z">
        <w:r>
          <w:rPr>
            <w:rFonts w:ascii="Times" w:hAnsi="Times" w:cs="Times"/>
            <w:color w:val="000000"/>
            <w:sz w:val="26"/>
            <w:szCs w:val="26"/>
          </w:rPr>
          <w:t>with</w:t>
        </w:r>
      </w:ins>
      <w:ins w:id="338" w:author="Michael Daniels" w:date="2018-03-25T13:08:00Z">
        <w:r w:rsidR="00297240">
          <w:rPr>
            <w:rFonts w:ascii="Times" w:hAnsi="Times" w:cs="Times"/>
            <w:color w:val="000000"/>
            <w:sz w:val="26"/>
            <w:szCs w:val="26"/>
          </w:rPr>
          <w:t xml:space="preserve"> semi-supervised method</w:t>
        </w:r>
      </w:ins>
      <w:ins w:id="339" w:author="Michael Daniels" w:date="2018-03-25T13:07:00Z">
        <w:r w:rsidR="00297240">
          <w:rPr>
            <w:rFonts w:ascii="Times" w:hAnsi="Times" w:cs="Times"/>
            <w:color w:val="000000"/>
            <w:sz w:val="26"/>
            <w:szCs w:val="26"/>
          </w:rPr>
          <w:t>.</w:t>
        </w:r>
      </w:ins>
      <w:ins w:id="340" w:author="Michael Daniels" w:date="2018-03-25T13:08:00Z">
        <w:r w:rsidR="00297240">
          <w:rPr>
            <w:rFonts w:ascii="Times" w:hAnsi="Times" w:cs="Times"/>
            <w:color w:val="000000"/>
            <w:sz w:val="26"/>
            <w:szCs w:val="26"/>
          </w:rPr>
          <w:t xml:space="preserve"> </w:t>
        </w:r>
      </w:ins>
      <w:ins w:id="341" w:author="Michael Daniels" w:date="2018-03-25T13:09:00Z">
        <w:r w:rsidR="00297240">
          <w:rPr>
            <w:rFonts w:ascii="Times" w:hAnsi="Times" w:cs="Times"/>
            <w:color w:val="000000"/>
            <w:sz w:val="26"/>
            <w:szCs w:val="26"/>
          </w:rPr>
          <w:t xml:space="preserve">In order to </w:t>
        </w:r>
      </w:ins>
      <w:ins w:id="342" w:author="Michael Daniels" w:date="2018-03-25T13:19:00Z">
        <w:r>
          <w:rPr>
            <w:rFonts w:ascii="Times" w:hAnsi="Times" w:cs="Times"/>
            <w:color w:val="000000"/>
            <w:sz w:val="26"/>
            <w:szCs w:val="26"/>
          </w:rPr>
          <w:t xml:space="preserve">fairly </w:t>
        </w:r>
      </w:ins>
      <w:ins w:id="343" w:author="Michael Daniels" w:date="2018-03-25T13:09:00Z">
        <w:r w:rsidR="00297240">
          <w:rPr>
            <w:rFonts w:ascii="Times" w:hAnsi="Times" w:cs="Times"/>
            <w:color w:val="000000"/>
            <w:sz w:val="26"/>
            <w:szCs w:val="26"/>
          </w:rPr>
          <w:t xml:space="preserve">contract LASSO </w:t>
        </w:r>
      </w:ins>
      <w:ins w:id="344" w:author="Michael Daniels" w:date="2018-03-25T13:10:00Z">
        <w:r w:rsidR="00297240">
          <w:rPr>
            <w:rFonts w:ascii="Times" w:hAnsi="Times" w:cs="Times"/>
            <w:color w:val="000000"/>
            <w:sz w:val="26"/>
            <w:szCs w:val="26"/>
          </w:rPr>
          <w:t>performance</w:t>
        </w:r>
      </w:ins>
      <w:ins w:id="345" w:author="Michael Daniels" w:date="2018-03-25T13:09:00Z">
        <w:r w:rsidR="00297240">
          <w:rPr>
            <w:rFonts w:ascii="Times" w:hAnsi="Times" w:cs="Times"/>
            <w:color w:val="000000"/>
            <w:sz w:val="26"/>
            <w:szCs w:val="26"/>
          </w:rPr>
          <w:t xml:space="preserve"> </w:t>
        </w:r>
      </w:ins>
      <w:ins w:id="346" w:author="Michael Daniels" w:date="2018-03-25T13:10:00Z">
        <w:r w:rsidR="00297240">
          <w:rPr>
            <w:rFonts w:ascii="Times" w:hAnsi="Times" w:cs="Times"/>
            <w:color w:val="000000"/>
            <w:sz w:val="26"/>
            <w:szCs w:val="26"/>
          </w:rPr>
          <w:t>to semi-supervised, the prediction scores</w:t>
        </w:r>
      </w:ins>
      <w:ins w:id="347" w:author="Michael Daniels" w:date="2018-03-25T13:11:00Z">
        <w:r w:rsidR="00297240">
          <w:rPr>
            <w:rFonts w:ascii="Times" w:hAnsi="Times" w:cs="Times"/>
            <w:color w:val="000000"/>
            <w:sz w:val="26"/>
            <w:szCs w:val="26"/>
          </w:rPr>
          <w:t xml:space="preserve"> were rescaled to (0,1)</w:t>
        </w:r>
      </w:ins>
      <w:ins w:id="348" w:author="Michael Daniels" w:date="2018-03-25T13:12:00Z">
        <w:r w:rsidR="00297240">
          <w:rPr>
            <w:rFonts w:ascii="Times" w:hAnsi="Times" w:cs="Times"/>
            <w:color w:val="000000"/>
            <w:sz w:val="26"/>
            <w:szCs w:val="26"/>
          </w:rPr>
          <w:t xml:space="preserve">. Precision, recall, and f-measure </w:t>
        </w:r>
      </w:ins>
      <w:ins w:id="349" w:author="Michael Daniels" w:date="2018-03-25T13:13:00Z">
        <w:r w:rsidR="00297240">
          <w:rPr>
            <w:rFonts w:ascii="Times" w:hAnsi="Times" w:cs="Times"/>
            <w:color w:val="000000"/>
            <w:sz w:val="26"/>
            <w:szCs w:val="26"/>
          </w:rPr>
          <w:t>further discriminated the two methods</w:t>
        </w:r>
      </w:ins>
      <w:ins w:id="350" w:author="Michael Daniels" w:date="2018-03-25T13:25:00Z">
        <w:r w:rsidR="00C91A59" w:rsidRPr="00C91A59">
          <w:rPr>
            <w:rFonts w:ascii="Times" w:hAnsi="Times" w:cs="Times"/>
            <w:color w:val="000000"/>
            <w:sz w:val="26"/>
            <w:szCs w:val="26"/>
          </w:rPr>
          <w:t xml:space="preserve"> </w:t>
        </w:r>
      </w:ins>
      <w:ins w:id="351" w:author="Michael Daniels" w:date="2018-03-25T13:26:00Z">
        <w:r w:rsidR="00C91A59">
          <w:rPr>
            <w:rFonts w:ascii="Times" w:hAnsi="Times" w:cs="Times"/>
            <w:color w:val="000000"/>
            <w:sz w:val="26"/>
            <w:szCs w:val="26"/>
          </w:rPr>
          <w:t>w</w:t>
        </w:r>
      </w:ins>
      <w:ins w:id="352" w:author="Michael Daniels" w:date="2018-03-25T13:25:00Z">
        <w:r w:rsidR="00C91A59">
          <w:rPr>
            <w:rFonts w:ascii="Times" w:hAnsi="Times" w:cs="Times"/>
            <w:color w:val="000000"/>
            <w:sz w:val="26"/>
            <w:szCs w:val="26"/>
          </w:rPr>
          <w:t xml:space="preserve">ith four rescaled prediction score cutoffs </w:t>
        </w:r>
        <w:r w:rsidR="00C91A59">
          <w:rPr>
            <w:rFonts w:ascii="Times" w:hAnsi="Times" w:cs="Times"/>
            <w:color w:val="000000"/>
            <w:sz w:val="26"/>
            <w:szCs w:val="26"/>
          </w:rPr>
          <w:t>includ</w:t>
        </w:r>
      </w:ins>
      <w:ins w:id="353" w:author="Michael Daniels" w:date="2018-03-25T13:26:00Z">
        <w:r w:rsidR="00C91A59">
          <w:rPr>
            <w:rFonts w:ascii="Times" w:hAnsi="Times" w:cs="Times"/>
            <w:color w:val="000000"/>
            <w:sz w:val="26"/>
            <w:szCs w:val="26"/>
          </w:rPr>
          <w:t>ing</w:t>
        </w:r>
      </w:ins>
      <w:ins w:id="354" w:author="Michael Daniels" w:date="2018-03-25T13:25:00Z">
        <w:r w:rsidR="00C91A59">
          <w:rPr>
            <w:rFonts w:ascii="Times" w:hAnsi="Times" w:cs="Times"/>
            <w:color w:val="000000"/>
            <w:sz w:val="26"/>
            <w:szCs w:val="26"/>
          </w:rPr>
          <w:t xml:space="preserve"> the median and prediction scores of 0.5, 0.8, and 0.95. </w:t>
        </w:r>
      </w:ins>
      <w:ins w:id="355" w:author="Michael Daniels" w:date="2018-03-25T13:29:00Z">
        <w:r w:rsidR="00C91A59">
          <w:rPr>
            <w:rFonts w:ascii="Times" w:hAnsi="Times" w:cs="Times"/>
            <w:color w:val="000000"/>
            <w:sz w:val="26"/>
            <w:szCs w:val="26"/>
          </w:rPr>
          <w:t xml:space="preserve">The median cutoff is a relative measure based on </w:t>
        </w:r>
        <w:bookmarkStart w:id="356" w:name="_GoBack"/>
        <w:bookmarkEnd w:id="356"/>
        <w:r w:rsidR="00C91A59">
          <w:rPr>
            <w:rFonts w:ascii="Times" w:hAnsi="Times" w:cs="Times"/>
            <w:color w:val="000000"/>
            <w:sz w:val="26"/>
            <w:szCs w:val="26"/>
          </w:rPr>
          <w:t xml:space="preserve">the data while the other three cutoffs are absolute. </w:t>
        </w:r>
      </w:ins>
      <w:ins w:id="357" w:author="Michael Daniels" w:date="2018-03-25T13:13:00Z">
        <w:r w:rsidR="00297240">
          <w:rPr>
            <w:rFonts w:ascii="Times" w:hAnsi="Times" w:cs="Times"/>
            <w:color w:val="000000"/>
            <w:sz w:val="26"/>
            <w:szCs w:val="26"/>
          </w:rPr>
          <w:t>The f-measure was calculated from the average precision and recall at each training set size from 1% to 5%</w:t>
        </w:r>
      </w:ins>
      <w:ins w:id="358" w:author="Michael Daniels" w:date="2018-03-25T13:14:00Z">
        <w:r>
          <w:rPr>
            <w:rFonts w:ascii="Times" w:hAnsi="Times" w:cs="Times"/>
            <w:color w:val="000000"/>
            <w:sz w:val="26"/>
            <w:szCs w:val="26"/>
          </w:rPr>
          <w:t>.</w:t>
        </w:r>
      </w:ins>
      <w:ins w:id="359" w:author="Michael Daniels" w:date="2018-03-25T13:20:00Z">
        <w:r>
          <w:rPr>
            <w:rFonts w:ascii="Times" w:hAnsi="Times" w:cs="Times"/>
            <w:color w:val="000000"/>
            <w:sz w:val="26"/>
            <w:szCs w:val="26"/>
          </w:rPr>
          <w:t xml:space="preserve"> </w:t>
        </w:r>
      </w:ins>
      <w:ins w:id="360" w:author="Michael Daniels" w:date="2018-03-25T13:26:00Z">
        <w:r w:rsidR="00C91A59">
          <w:rPr>
            <w:rFonts w:ascii="Times" w:hAnsi="Times" w:cs="Times"/>
            <w:color w:val="000000"/>
            <w:sz w:val="26"/>
            <w:szCs w:val="26"/>
          </w:rPr>
          <w:t xml:space="preserve">The number of predicted positive values at each training size are presented in Supplemental </w:t>
        </w:r>
      </w:ins>
      <w:ins w:id="361" w:author="Michael Daniels" w:date="2018-03-25T13:27:00Z">
        <w:r w:rsidR="00C91A59">
          <w:rPr>
            <w:rFonts w:ascii="Times" w:hAnsi="Times" w:cs="Times"/>
            <w:color w:val="000000"/>
            <w:sz w:val="26"/>
            <w:szCs w:val="26"/>
          </w:rPr>
          <w:t>T</w:t>
        </w:r>
      </w:ins>
      <w:ins w:id="362" w:author="Michael Daniels" w:date="2018-03-25T13:26:00Z">
        <w:r w:rsidR="00C91A59">
          <w:rPr>
            <w:rFonts w:ascii="Times" w:hAnsi="Times" w:cs="Times"/>
            <w:color w:val="000000"/>
            <w:sz w:val="26"/>
            <w:szCs w:val="26"/>
          </w:rPr>
          <w:t>able 1.</w:t>
        </w:r>
      </w:ins>
    </w:p>
    <w:p w14:paraId="2B99A937" w14:textId="77777777" w:rsidR="00C91A59" w:rsidRDefault="00C91A59">
      <w:pPr>
        <w:tabs>
          <w:tab w:val="left" w:pos="220"/>
          <w:tab w:val="left" w:pos="720"/>
        </w:tabs>
        <w:autoSpaceDE w:val="0"/>
        <w:autoSpaceDN w:val="0"/>
        <w:adjustRightInd w:val="0"/>
        <w:spacing w:after="240" w:line="300" w:lineRule="atLeast"/>
        <w:rPr>
          <w:ins w:id="363" w:author="Michael Daniels" w:date="2018-03-25T13:27:00Z"/>
          <w:rFonts w:ascii="Times" w:hAnsi="Times" w:cs="Times"/>
          <w:color w:val="000000"/>
          <w:sz w:val="26"/>
          <w:szCs w:val="26"/>
        </w:rPr>
        <w:pPrChange w:id="364" w:author="Michael Daniels" w:date="2018-03-22T09:39:00Z">
          <w:pPr>
            <w:tabs>
              <w:tab w:val="left" w:pos="220"/>
              <w:tab w:val="left" w:pos="720"/>
            </w:tabs>
            <w:autoSpaceDE w:val="0"/>
            <w:autoSpaceDN w:val="0"/>
            <w:adjustRightInd w:val="0"/>
            <w:spacing w:after="240" w:line="300" w:lineRule="atLeast"/>
            <w:ind w:left="720"/>
          </w:pPr>
        </w:pPrChange>
      </w:pPr>
    </w:p>
    <w:p w14:paraId="15E85252" w14:textId="3F9602FE" w:rsidR="00434904" w:rsidDel="00DB0950" w:rsidRDefault="00434904" w:rsidP="00434904">
      <w:pPr>
        <w:tabs>
          <w:tab w:val="left" w:pos="220"/>
          <w:tab w:val="left" w:pos="720"/>
        </w:tabs>
        <w:autoSpaceDE w:val="0"/>
        <w:autoSpaceDN w:val="0"/>
        <w:adjustRightInd w:val="0"/>
        <w:spacing w:after="240" w:line="300" w:lineRule="atLeast"/>
        <w:ind w:left="720"/>
        <w:rPr>
          <w:del w:id="365" w:author="Michael Daniels" w:date="2018-03-22T10:20:00Z"/>
          <w:rFonts w:ascii="Times" w:hAnsi="Times" w:cs="Times"/>
          <w:color w:val="000000"/>
        </w:rPr>
      </w:pPr>
      <w:del w:id="366" w:author="Michael Daniels" w:date="2018-03-22T10:20:00Z">
        <w:r w:rsidDel="00DB0950">
          <w:rPr>
            <w:rFonts w:ascii="Times" w:hAnsi="Times" w:cs="Times"/>
            <w:color w:val="000000"/>
            <w:sz w:val="26"/>
            <w:szCs w:val="26"/>
          </w:rPr>
          <w:delText xml:space="preserve">1.1.5  FDR cutoff </w:delText>
        </w:r>
        <w:r w:rsidDel="00DB0950">
          <w:rPr>
            <w:rFonts w:ascii="MS Mincho" w:eastAsia="MS Mincho" w:hAnsi="MS Mincho" w:cs="MS Mincho" w:hint="eastAsia"/>
            <w:color w:val="000000"/>
          </w:rPr>
          <w:delText> </w:delText>
        </w:r>
      </w:del>
    </w:p>
    <w:p w14:paraId="0CAAD9C7" w14:textId="61FFA8A0" w:rsidR="00434904" w:rsidDel="00F33877" w:rsidRDefault="00434904" w:rsidP="00434904">
      <w:pPr>
        <w:autoSpaceDE w:val="0"/>
        <w:autoSpaceDN w:val="0"/>
        <w:adjustRightInd w:val="0"/>
        <w:spacing w:after="240" w:line="300" w:lineRule="atLeast"/>
        <w:rPr>
          <w:moveFrom w:id="367" w:author="Michael Daniels" w:date="2018-03-22T09:42:00Z"/>
          <w:rFonts w:ascii="Times" w:hAnsi="Times" w:cs="Times"/>
          <w:color w:val="000000"/>
        </w:rPr>
      </w:pPr>
      <w:moveFromRangeStart w:id="368" w:author="Michael Daniels" w:date="2018-03-22T09:42:00Z" w:name="move509475099"/>
      <w:commentRangeStart w:id="369"/>
      <w:moveFrom w:id="370" w:author="Michael Daniels" w:date="2018-03-22T09:42:00Z">
        <w:r w:rsidDel="00F33877">
          <w:rPr>
            <w:rFonts w:ascii="Times" w:hAnsi="Times" w:cs="Times"/>
            <w:color w:val="000000"/>
            <w:sz w:val="26"/>
            <w:szCs w:val="26"/>
          </w:rPr>
          <w:t xml:space="preserve">In this simulation, semi-supervised was compared against three supervised methods (LASSO, SVM, and Random Forest) at low training set sizes. There were many dimensions to consider in addition to these four methods. AUC performance of these four methods was compared across training set sizes between 1 and 10%. Test sets utilized all the remaining genes not used in the training sets rather than a balanced strategy which matches set sizes. Another concept interwoven into the analysis was contamination. The concept of contamination considered the dilemma from falsely assigned genes in the training sets. </w:t>
        </w:r>
        <w:commentRangeEnd w:id="369"/>
        <w:r w:rsidDel="00F33877">
          <w:rPr>
            <w:rStyle w:val="CommentReference"/>
          </w:rPr>
          <w:commentReference w:id="369"/>
        </w:r>
      </w:moveFrom>
    </w:p>
    <w:moveFromRangeEnd w:id="368"/>
    <w:p w14:paraId="11714D6F" w14:textId="7173FD47" w:rsidR="00434904" w:rsidDel="008856E1" w:rsidRDefault="00434904" w:rsidP="00434904">
      <w:pPr>
        <w:autoSpaceDE w:val="0"/>
        <w:autoSpaceDN w:val="0"/>
        <w:adjustRightInd w:val="0"/>
        <w:spacing w:after="240" w:line="300" w:lineRule="atLeast"/>
        <w:rPr>
          <w:del w:id="371" w:author="Michael Daniels" w:date="2018-03-22T10:04:00Z"/>
          <w:rFonts w:ascii="Times" w:hAnsi="Times" w:cs="Times"/>
          <w:color w:val="000000"/>
          <w:sz w:val="26"/>
          <w:szCs w:val="26"/>
        </w:rPr>
      </w:pPr>
      <w:del w:id="372" w:author="Michael Daniels" w:date="2018-03-22T10:04:00Z">
        <w:r w:rsidDel="008856E1">
          <w:rPr>
            <w:rFonts w:ascii="Times" w:hAnsi="Times" w:cs="Times"/>
            <w:color w:val="000000"/>
            <w:sz w:val="26"/>
            <w:szCs w:val="26"/>
          </w:rPr>
          <w:delText xml:space="preserve">The unbalanced strategy was employed to the test set as shown in Figure 1. The strategy was chosen because, in practice, an investigator would typically want to test all the remaining genes for essentiality rather than just a subset of genes. For supervised methods, positive labels in the training set are mixed with negative labeled genes for analysis when varying percentages of contamination are introduced. Semi-supervised method would be immune to the contamination effects since it uses only positive labels. </w:delText>
        </w:r>
      </w:del>
    </w:p>
    <w:p w14:paraId="42B46042" w14:textId="77777777" w:rsidR="00434904" w:rsidRDefault="00434904" w:rsidP="00434904">
      <w:pPr>
        <w:autoSpaceDE w:val="0"/>
        <w:autoSpaceDN w:val="0"/>
        <w:adjustRightInd w:val="0"/>
        <w:spacing w:after="240" w:line="300" w:lineRule="atLeast"/>
        <w:rPr>
          <w:rFonts w:ascii="Times" w:hAnsi="Times" w:cs="Times"/>
          <w:color w:val="000000"/>
          <w:sz w:val="26"/>
          <w:szCs w:val="26"/>
        </w:rPr>
      </w:pPr>
    </w:p>
    <w:p w14:paraId="1CDDA204" w14:textId="77777777" w:rsidR="00434904" w:rsidRDefault="00434904" w:rsidP="00434904">
      <w:pPr>
        <w:autoSpaceDE w:val="0"/>
        <w:autoSpaceDN w:val="0"/>
        <w:adjustRightInd w:val="0"/>
        <w:spacing w:after="240" w:line="360" w:lineRule="atLeast"/>
        <w:rPr>
          <w:rFonts w:ascii="Times" w:hAnsi="Times" w:cs="Times"/>
          <w:color w:val="000000"/>
        </w:rPr>
      </w:pPr>
      <w:commentRangeStart w:id="373"/>
      <w:r>
        <w:rPr>
          <w:rFonts w:ascii="Times" w:hAnsi="Times" w:cs="Times"/>
          <w:color w:val="000000"/>
          <w:sz w:val="32"/>
          <w:szCs w:val="32"/>
        </w:rPr>
        <w:t xml:space="preserve">1.2 Results </w:t>
      </w:r>
      <w:commentRangeEnd w:id="373"/>
      <w:r w:rsidR="000F2701">
        <w:rPr>
          <w:rStyle w:val="CommentReference"/>
        </w:rPr>
        <w:commentReference w:id="373"/>
      </w:r>
    </w:p>
    <w:p w14:paraId="7D9D255A" w14:textId="0519CF2C" w:rsidR="00434904" w:rsidDel="00DB0950" w:rsidRDefault="00434904" w:rsidP="00434904">
      <w:pPr>
        <w:autoSpaceDE w:val="0"/>
        <w:autoSpaceDN w:val="0"/>
        <w:adjustRightInd w:val="0"/>
        <w:spacing w:after="240" w:line="300" w:lineRule="atLeast"/>
        <w:rPr>
          <w:del w:id="374" w:author="Michael Daniels" w:date="2018-03-22T10:20:00Z"/>
          <w:rFonts w:ascii="Times" w:hAnsi="Times" w:cs="Times"/>
          <w:color w:val="000000"/>
        </w:rPr>
      </w:pPr>
      <w:commentRangeStart w:id="375"/>
      <w:del w:id="376" w:author="Michael Daniels" w:date="2018-03-22T10:20:00Z">
        <w:r w:rsidDel="00DB0950">
          <w:rPr>
            <w:rFonts w:ascii="Times" w:hAnsi="Times" w:cs="Times"/>
            <w:color w:val="000000"/>
            <w:sz w:val="26"/>
            <w:szCs w:val="26"/>
          </w:rPr>
          <w:lastRenderedPageBreak/>
          <w:delText xml:space="preserve">Genes randomly chosen for the training sets reflect the same ratio of positive and </w:delText>
        </w:r>
        <w:commentRangeStart w:id="377"/>
        <w:r w:rsidDel="00DB0950">
          <w:rPr>
            <w:rFonts w:ascii="Times" w:hAnsi="Times" w:cs="Times"/>
            <w:color w:val="000000"/>
            <w:sz w:val="26"/>
            <w:szCs w:val="26"/>
          </w:rPr>
          <w:delText>neg</w:delText>
        </w:r>
        <w:commentRangeEnd w:id="377"/>
        <w:r w:rsidR="00676F98" w:rsidDel="00DB0950">
          <w:rPr>
            <w:rStyle w:val="CommentReference"/>
          </w:rPr>
          <w:commentReference w:id="377"/>
        </w:r>
        <w:r w:rsidDel="00DB0950">
          <w:rPr>
            <w:rFonts w:ascii="Times" w:hAnsi="Times" w:cs="Times"/>
            <w:color w:val="000000"/>
            <w:sz w:val="26"/>
            <w:szCs w:val="26"/>
          </w:rPr>
          <w:delText xml:space="preserve">ative labels as seen in the full data set (769/3500 = 21%) </w:delText>
        </w:r>
        <w:commentRangeEnd w:id="375"/>
        <w:r w:rsidR="00676F98" w:rsidDel="00DB0950">
          <w:rPr>
            <w:rStyle w:val="CommentReference"/>
          </w:rPr>
          <w:commentReference w:id="375"/>
        </w:r>
      </w:del>
    </w:p>
    <w:p w14:paraId="10AEECDA" w14:textId="391FA9DD" w:rsidR="00434904" w:rsidDel="00FA6659" w:rsidRDefault="00434904" w:rsidP="00434904">
      <w:pPr>
        <w:autoSpaceDE w:val="0"/>
        <w:autoSpaceDN w:val="0"/>
        <w:adjustRightInd w:val="0"/>
        <w:spacing w:after="240" w:line="300" w:lineRule="atLeast"/>
        <w:rPr>
          <w:del w:id="378" w:author="Kechris, Katerina" w:date="2018-03-05T08:21:00Z"/>
          <w:rFonts w:ascii="Times" w:hAnsi="Times" w:cs="Times"/>
          <w:color w:val="000000"/>
        </w:rPr>
      </w:pPr>
      <w:commentRangeStart w:id="379"/>
      <w:r>
        <w:rPr>
          <w:rFonts w:ascii="Times" w:hAnsi="Times" w:cs="Times"/>
          <w:color w:val="000000"/>
          <w:sz w:val="26"/>
          <w:szCs w:val="26"/>
        </w:rPr>
        <w:t xml:space="preserve">Semi-supervised method (red) tends to have smaller variance and more stable AUC </w:t>
      </w:r>
      <w:commentRangeEnd w:id="379"/>
      <w:r w:rsidR="00676F98">
        <w:rPr>
          <w:rStyle w:val="CommentReference"/>
        </w:rPr>
        <w:commentReference w:id="379"/>
      </w:r>
      <w:r>
        <w:rPr>
          <w:rFonts w:ascii="Times" w:hAnsi="Times" w:cs="Times"/>
          <w:color w:val="000000"/>
          <w:sz w:val="26"/>
          <w:szCs w:val="26"/>
        </w:rPr>
        <w:t>across various training percentages. LASSO (blue) outperforms the other two supervised methods - SVM (aquamarine) and Random Forest (light blue). At low training sizes (≤ 2%), semi-supervised method is more consistent in AUC performance than the three supervised methods.</w:t>
      </w:r>
      <w:ins w:id="380" w:author="Kechris, Katerina" w:date="2018-03-05T08:21:00Z">
        <w:r w:rsidR="00FA6659">
          <w:rPr>
            <w:rFonts w:ascii="Times" w:hAnsi="Times" w:cs="Times"/>
            <w:color w:val="000000"/>
            <w:sz w:val="26"/>
            <w:szCs w:val="26"/>
          </w:rPr>
          <w:t xml:space="preserve"> </w:t>
        </w:r>
      </w:ins>
      <w:del w:id="381" w:author="Kechris, Katerina" w:date="2018-03-05T08:21:00Z">
        <w:r w:rsidDel="00FA6659">
          <w:rPr>
            <w:rFonts w:ascii="Times" w:hAnsi="Times" w:cs="Times"/>
            <w:color w:val="000000"/>
            <w:sz w:val="26"/>
            <w:szCs w:val="26"/>
          </w:rPr>
          <w:delText xml:space="preserve"> </w:delText>
        </w:r>
      </w:del>
    </w:p>
    <w:p w14:paraId="21C1241D" w14:textId="48066A17" w:rsidR="00434904" w:rsidDel="00FF5EA0" w:rsidRDefault="00434904">
      <w:pPr>
        <w:autoSpaceDE w:val="0"/>
        <w:autoSpaceDN w:val="0"/>
        <w:adjustRightInd w:val="0"/>
        <w:spacing w:after="240" w:line="300" w:lineRule="atLeast"/>
        <w:rPr>
          <w:moveFrom w:id="382" w:author="Michael Daniels" w:date="2018-03-22T10:21:00Z"/>
          <w:rFonts w:ascii="Times" w:hAnsi="Times" w:cs="Times"/>
          <w:color w:val="000000"/>
        </w:rPr>
      </w:pPr>
      <w:r>
        <w:rPr>
          <w:rFonts w:ascii="Times" w:hAnsi="Times" w:cs="Times"/>
          <w:color w:val="000000"/>
          <w:sz w:val="26"/>
          <w:szCs w:val="26"/>
        </w:rPr>
        <w:t xml:space="preserve">Semi-supervised method outperforms LASSO when contamination rate is 50% and training size is ≤ 2%. (b) Semi-supervised method has a smaller variance compared to LASSO at training sizes less than ≤ 3% regardless of contamination levels. (c) Semi-supervised method has a lower CV compared to LASSO across all training sizes and contamination levels. </w:t>
      </w:r>
      <w:moveFromRangeStart w:id="383" w:author="Michael Daniels" w:date="2018-03-22T10:21:00Z" w:name="move509477420"/>
    </w:p>
    <w:p w14:paraId="099339DD" w14:textId="0C9EA063" w:rsidR="00434904" w:rsidRDefault="00434904" w:rsidP="00FF5EA0">
      <w:pPr>
        <w:autoSpaceDE w:val="0"/>
        <w:autoSpaceDN w:val="0"/>
        <w:adjustRightInd w:val="0"/>
        <w:spacing w:after="240" w:line="300" w:lineRule="atLeast"/>
        <w:rPr>
          <w:rFonts w:ascii="Times" w:hAnsi="Times" w:cs="Times"/>
          <w:color w:val="000000"/>
        </w:rPr>
      </w:pPr>
      <w:commentRangeStart w:id="384"/>
      <w:moveFrom w:id="385" w:author="Michael Daniels" w:date="2018-03-22T10:21:00Z">
        <w:r w:rsidDel="00FF5EA0">
          <w:rPr>
            <w:rFonts w:ascii="Times" w:hAnsi="Times" w:cs="Times"/>
            <w:color w:val="000000"/>
            <w:sz w:val="26"/>
            <w:szCs w:val="26"/>
          </w:rPr>
          <w:t xml:space="preserve">Five of 22 variables were removed from the analysis due to their low content. At lower training sizes, their low content resulted in deterministic models. Unique initial seeds were chosen based on the 100 iterations, training set sizes ranging from 1% to 10%, and contamination rates ranging from 0% to 90%. Only seeds without a column of all zeroes were selected for analysis. Positive and negative labels at each training size matched the ratios in the full data set. For example, among the 3500 yeast genes, there are 769 essential genes resulting in a 21% ratio. At 1% training size, 35 randomly chosen genes contained 7 positive labels ( 21% of 35) and 28 negative labels for supervised methods while semi-supervised methods analyzed 35 positively labeled genes. In order to mimic contamination, negative labels were reassigned a positive label at rates of 0% to 90%. </w:t>
        </w:r>
        <w:commentRangeEnd w:id="384"/>
        <w:r w:rsidR="00676F98" w:rsidDel="00FF5EA0">
          <w:rPr>
            <w:rStyle w:val="CommentReference"/>
          </w:rPr>
          <w:commentReference w:id="384"/>
        </w:r>
      </w:moveFrom>
      <w:moveFromRangeEnd w:id="383"/>
    </w:p>
    <w:p w14:paraId="701F9824" w14:textId="24C763D8" w:rsidR="00434904" w:rsidDel="00FA6659" w:rsidRDefault="00434904" w:rsidP="00434904">
      <w:pPr>
        <w:autoSpaceDE w:val="0"/>
        <w:autoSpaceDN w:val="0"/>
        <w:adjustRightInd w:val="0"/>
        <w:spacing w:after="240" w:line="300" w:lineRule="atLeast"/>
        <w:rPr>
          <w:del w:id="386" w:author="Kechris, Katerina" w:date="2018-03-05T08:21:00Z"/>
          <w:rFonts w:ascii="Times" w:hAnsi="Times" w:cs="Times"/>
          <w:color w:val="000000"/>
        </w:rPr>
      </w:pPr>
      <w:r>
        <w:rPr>
          <w:rFonts w:ascii="Times" w:hAnsi="Times" w:cs="Times"/>
          <w:color w:val="000000"/>
          <w:sz w:val="26"/>
          <w:szCs w:val="26"/>
        </w:rPr>
        <w:t>(</w:t>
      </w:r>
      <w:commentRangeStart w:id="387"/>
      <w:r>
        <w:rPr>
          <w:rFonts w:ascii="Times" w:hAnsi="Times" w:cs="Times"/>
          <w:color w:val="000000"/>
          <w:sz w:val="26"/>
          <w:szCs w:val="26"/>
        </w:rPr>
        <w:t xml:space="preserve">a) At 1% training </w:t>
      </w:r>
      <w:commentRangeEnd w:id="387"/>
      <w:r w:rsidR="00FA6659">
        <w:rPr>
          <w:rStyle w:val="CommentReference"/>
        </w:rPr>
        <w:commentReference w:id="387"/>
      </w:r>
      <w:r>
        <w:rPr>
          <w:rFonts w:ascii="Times" w:hAnsi="Times" w:cs="Times"/>
          <w:color w:val="000000"/>
          <w:sz w:val="26"/>
          <w:szCs w:val="26"/>
        </w:rPr>
        <w:t xml:space="preserve">level, LASSO kernel densities of posterior probabilities exhibit an </w:t>
      </w:r>
      <w:proofErr w:type="spellStart"/>
      <w:r>
        <w:rPr>
          <w:rFonts w:ascii="Times" w:hAnsi="Times" w:cs="Times"/>
          <w:color w:val="000000"/>
          <w:sz w:val="26"/>
          <w:szCs w:val="26"/>
        </w:rPr>
        <w:t>uni</w:t>
      </w:r>
      <w:proofErr w:type="spellEnd"/>
      <w:r>
        <w:rPr>
          <w:rFonts w:ascii="Times" w:hAnsi="Times" w:cs="Times"/>
          <w:color w:val="000000"/>
          <w:sz w:val="26"/>
          <w:szCs w:val="26"/>
        </w:rPr>
        <w:t xml:space="preserve">-modal distribution while semi-supervised methods exhibit multi-modal behaviors. Note that semi-supervised method does not change as the contamination rate increases. Semi-supervised method does not utilize negative labels, thus, alleviating the turbulence caused by contamination. (b) At 5% training level, LASSO kernel densities </w:t>
      </w:r>
      <w:commentRangeStart w:id="388"/>
      <w:r>
        <w:rPr>
          <w:rFonts w:ascii="Times" w:hAnsi="Times" w:cs="Times"/>
          <w:color w:val="000000"/>
          <w:sz w:val="26"/>
          <w:szCs w:val="26"/>
        </w:rPr>
        <w:t xml:space="preserve">of posterior probabilities continue </w:t>
      </w:r>
      <w:commentRangeEnd w:id="388"/>
      <w:r w:rsidR="00FA6659">
        <w:rPr>
          <w:rStyle w:val="CommentReference"/>
        </w:rPr>
        <w:commentReference w:id="388"/>
      </w:r>
      <w:r>
        <w:rPr>
          <w:rFonts w:ascii="Times" w:hAnsi="Times" w:cs="Times"/>
          <w:color w:val="000000"/>
          <w:sz w:val="26"/>
          <w:szCs w:val="26"/>
        </w:rPr>
        <w:t xml:space="preserve">to exhibit </w:t>
      </w:r>
      <w:proofErr w:type="spellStart"/>
      <w:r>
        <w:rPr>
          <w:rFonts w:ascii="Times" w:hAnsi="Times" w:cs="Times"/>
          <w:color w:val="000000"/>
          <w:sz w:val="26"/>
          <w:szCs w:val="26"/>
        </w:rPr>
        <w:t>uni</w:t>
      </w:r>
      <w:proofErr w:type="spellEnd"/>
      <w:r>
        <w:rPr>
          <w:rFonts w:ascii="Times" w:hAnsi="Times" w:cs="Times"/>
          <w:color w:val="000000"/>
          <w:sz w:val="26"/>
          <w:szCs w:val="26"/>
        </w:rPr>
        <w:t xml:space="preserve">-modal distributions while semi-supervised methods maintain their multi-modal behaviors. </w:t>
      </w:r>
      <w:ins w:id="389" w:author="Kechris, Katerina" w:date="2018-03-05T08:21:00Z">
        <w:r w:rsidR="00FA6659">
          <w:rPr>
            <w:rFonts w:ascii="Times" w:hAnsi="Times" w:cs="Times"/>
            <w:color w:val="000000"/>
            <w:sz w:val="26"/>
            <w:szCs w:val="26"/>
          </w:rPr>
          <w:t xml:space="preserve"> </w:t>
        </w:r>
      </w:ins>
    </w:p>
    <w:p w14:paraId="071C9A83" w14:textId="77777777" w:rsidR="00434904" w:rsidDel="00FA6659" w:rsidRDefault="00434904" w:rsidP="00434904">
      <w:pPr>
        <w:autoSpaceDE w:val="0"/>
        <w:autoSpaceDN w:val="0"/>
        <w:adjustRightInd w:val="0"/>
        <w:spacing w:after="240" w:line="300" w:lineRule="atLeast"/>
        <w:rPr>
          <w:del w:id="390" w:author="Kechris, Katerina" w:date="2018-03-05T08:21:00Z"/>
          <w:rFonts w:ascii="Times" w:hAnsi="Times" w:cs="Times"/>
          <w:color w:val="000000"/>
        </w:rPr>
      </w:pPr>
      <w:del w:id="391" w:author="Kechris, Katerina" w:date="2018-03-05T08:21:00Z">
        <w:r w:rsidDel="00FA6659">
          <w:rPr>
            <w:rFonts w:ascii="Times" w:hAnsi="Times" w:cs="Times"/>
            <w:color w:val="000000"/>
            <w:sz w:val="26"/>
            <w:szCs w:val="26"/>
          </w:rPr>
          <w:delText xml:space="preserve">1 </w:delText>
        </w:r>
      </w:del>
    </w:p>
    <w:p w14:paraId="6F6049C3" w14:textId="77777777"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Supervised methods such as LASSO with </w:t>
      </w:r>
      <w:proofErr w:type="spellStart"/>
      <w:r>
        <w:rPr>
          <w:rFonts w:ascii="Times" w:hAnsi="Times" w:cs="Times"/>
          <w:color w:val="000000"/>
          <w:sz w:val="26"/>
          <w:szCs w:val="26"/>
        </w:rPr>
        <w:t>uni</w:t>
      </w:r>
      <w:proofErr w:type="spellEnd"/>
      <w:r>
        <w:rPr>
          <w:rFonts w:ascii="Times" w:hAnsi="Times" w:cs="Times"/>
          <w:color w:val="000000"/>
          <w:sz w:val="26"/>
          <w:szCs w:val="26"/>
        </w:rPr>
        <w:t xml:space="preserve">-modal distributions do not intrinsically show a clear optimal cutoff compared to the multi-modality of semi-supervised predicted probabilities. </w:t>
      </w:r>
    </w:p>
    <w:p w14:paraId="5BFAA431" w14:textId="4E6FD92B" w:rsidR="00434904" w:rsidDel="00FA6659" w:rsidRDefault="00434904" w:rsidP="00434904">
      <w:pPr>
        <w:autoSpaceDE w:val="0"/>
        <w:autoSpaceDN w:val="0"/>
        <w:adjustRightInd w:val="0"/>
        <w:spacing w:after="240" w:line="300" w:lineRule="atLeast"/>
        <w:rPr>
          <w:del w:id="392" w:author="Kechris, Katerina" w:date="2018-03-05T08:22:00Z"/>
          <w:rFonts w:ascii="Times" w:hAnsi="Times" w:cs="Times"/>
          <w:color w:val="000000"/>
        </w:rPr>
      </w:pPr>
      <w:commentRangeStart w:id="393"/>
      <w:commentRangeStart w:id="394"/>
      <w:r>
        <w:rPr>
          <w:rFonts w:ascii="Times" w:hAnsi="Times" w:cs="Times"/>
          <w:color w:val="000000"/>
          <w:sz w:val="26"/>
          <w:szCs w:val="26"/>
        </w:rPr>
        <w:t>Performa</w:t>
      </w:r>
      <w:commentRangeEnd w:id="393"/>
      <w:r w:rsidR="00FA6659">
        <w:rPr>
          <w:rStyle w:val="CommentReference"/>
        </w:rPr>
        <w:commentReference w:id="393"/>
      </w:r>
      <w:r>
        <w:rPr>
          <w:rFonts w:ascii="Times" w:hAnsi="Times" w:cs="Times"/>
          <w:color w:val="000000"/>
          <w:sz w:val="26"/>
          <w:szCs w:val="26"/>
        </w:rPr>
        <w:t xml:space="preserve">nce of semi-supervised and LASSO methods with median and mid-range cutoffs. Posterior probabilities from 100 iterations were split at the median (a) and mid-range (b) for a cutoff to predict essentially of remaining yeast genes. Semi-supervised method is shown in red while LASSO is shown in blue. Precision, recall, and f-measures are represented by dotted, dashed, and solid lines, respectively. </w:t>
      </w:r>
      <w:ins w:id="395" w:author="Kechris, Katerina" w:date="2018-03-05T08:22:00Z">
        <w:r w:rsidR="00FA6659">
          <w:rPr>
            <w:rFonts w:ascii="Times" w:hAnsi="Times" w:cs="Times"/>
            <w:color w:val="000000"/>
            <w:sz w:val="26"/>
            <w:szCs w:val="26"/>
          </w:rPr>
          <w:t xml:space="preserve"> </w:t>
        </w:r>
      </w:ins>
      <w:commentRangeEnd w:id="394"/>
      <w:ins w:id="396" w:author="Kechris, Katerina" w:date="2018-03-05T08:23:00Z">
        <w:r w:rsidR="00FA6659">
          <w:rPr>
            <w:rStyle w:val="CommentReference"/>
          </w:rPr>
          <w:commentReference w:id="394"/>
        </w:r>
      </w:ins>
    </w:p>
    <w:p w14:paraId="3979CA70" w14:textId="77777777"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LASSO has slightly higher precision and f-measures across the training sets of 1% to </w:t>
      </w:r>
      <w:commentRangeStart w:id="397"/>
      <w:r>
        <w:rPr>
          <w:rFonts w:ascii="Times" w:hAnsi="Times" w:cs="Times"/>
          <w:color w:val="000000"/>
          <w:sz w:val="26"/>
          <w:szCs w:val="26"/>
        </w:rPr>
        <w:t>5% but loses this advantage as contamination levels increase. Semi-supervised method outperforms LASSO in recall for training sets ≤ 2.5%. As contamination increases, semi-supervised method outperforms LASSO at higher training set sizes and have indistinguishable recall measures there</w:t>
      </w:r>
      <w:del w:id="398" w:author="Michael Daniels" w:date="2018-03-22T10:22:00Z">
        <w:r w:rsidDel="00BC4413">
          <w:rPr>
            <w:rFonts w:ascii="Times" w:hAnsi="Times" w:cs="Times"/>
            <w:color w:val="000000"/>
            <w:sz w:val="26"/>
            <w:szCs w:val="26"/>
          </w:rPr>
          <w:delText xml:space="preserve"> </w:delText>
        </w:r>
      </w:del>
      <w:r>
        <w:rPr>
          <w:rFonts w:ascii="Times" w:hAnsi="Times" w:cs="Times"/>
          <w:color w:val="000000"/>
          <w:sz w:val="26"/>
          <w:szCs w:val="26"/>
        </w:rPr>
        <w:t xml:space="preserve">after. </w:t>
      </w:r>
    </w:p>
    <w:p w14:paraId="1057EDFA" w14:textId="77777777"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Semi-supervise outperforms LASSO in recall and f-measure while LASSO bested semi-supervised in precision. Naturally, LASSO decreases in al</w:t>
      </w:r>
      <w:commentRangeEnd w:id="397"/>
      <w:r w:rsidR="00FA6659">
        <w:rPr>
          <w:rStyle w:val="CommentReference"/>
        </w:rPr>
        <w:commentReference w:id="397"/>
      </w:r>
      <w:r>
        <w:rPr>
          <w:rFonts w:ascii="Times" w:hAnsi="Times" w:cs="Times"/>
          <w:color w:val="000000"/>
          <w:sz w:val="26"/>
          <w:szCs w:val="26"/>
        </w:rPr>
        <w:t>l performance markers as contamination increases. (</w:t>
      </w:r>
      <w:proofErr w:type="spellStart"/>
      <w:proofErr w:type="gramStart"/>
      <w:r>
        <w:rPr>
          <w:rFonts w:ascii="Times" w:hAnsi="Times" w:cs="Times"/>
          <w:color w:val="000000"/>
          <w:sz w:val="26"/>
          <w:szCs w:val="26"/>
        </w:rPr>
        <w:t>a,b</w:t>
      </w:r>
      <w:proofErr w:type="spellEnd"/>
      <w:proofErr w:type="gramEnd"/>
      <w:r>
        <w:rPr>
          <w:rFonts w:ascii="Times" w:hAnsi="Times" w:cs="Times"/>
          <w:color w:val="000000"/>
          <w:sz w:val="26"/>
          <w:szCs w:val="26"/>
        </w:rPr>
        <w:t>) With posterior probabil</w:t>
      </w:r>
      <w:del w:id="399" w:author="Michael Daniels" w:date="2018-03-22T10:22:00Z">
        <w:r w:rsidDel="00BC4413">
          <w:rPr>
            <w:rFonts w:ascii="Times" w:hAnsi="Times" w:cs="Times"/>
            <w:color w:val="000000"/>
            <w:sz w:val="26"/>
            <w:szCs w:val="26"/>
          </w:rPr>
          <w:delText xml:space="preserve">- </w:delText>
        </w:r>
      </w:del>
      <w:r>
        <w:rPr>
          <w:rFonts w:ascii="Times" w:hAnsi="Times" w:cs="Times"/>
          <w:color w:val="000000"/>
          <w:sz w:val="26"/>
          <w:szCs w:val="26"/>
        </w:rPr>
        <w:t xml:space="preserve">ities ranging from near 0 and 1, the mid-range for both methods is near 0.5. Because of the heavily, skewed low probabilities in the </w:t>
      </w:r>
      <w:proofErr w:type="spellStart"/>
      <w:r>
        <w:rPr>
          <w:rFonts w:ascii="Times" w:hAnsi="Times" w:cs="Times"/>
          <w:color w:val="000000"/>
          <w:sz w:val="26"/>
          <w:szCs w:val="26"/>
        </w:rPr>
        <w:t>uni</w:t>
      </w:r>
      <w:proofErr w:type="spellEnd"/>
      <w:r>
        <w:rPr>
          <w:rFonts w:ascii="Times" w:hAnsi="Times" w:cs="Times"/>
          <w:color w:val="000000"/>
          <w:sz w:val="26"/>
          <w:szCs w:val="26"/>
        </w:rPr>
        <w:t>-modal distribution from LASSO (Figure 4), the median would divide the set somewhere on the backside of the slope, greater than the maximum but less than 0.5. The median and mid-range for semi- supervise tend to fall near a local minimum, a useful indicator for separating distributional behaviors and can</w:t>
      </w:r>
      <w:del w:id="400" w:author="Michael Daniels" w:date="2018-03-22T10:22:00Z">
        <w:r w:rsidDel="00BC4413">
          <w:rPr>
            <w:rFonts w:ascii="Times" w:hAnsi="Times" w:cs="Times"/>
            <w:color w:val="000000"/>
            <w:sz w:val="26"/>
            <w:szCs w:val="26"/>
          </w:rPr>
          <w:delText xml:space="preserve"> </w:delText>
        </w:r>
      </w:del>
      <w:r>
        <w:rPr>
          <w:rFonts w:ascii="Times" w:hAnsi="Times" w:cs="Times"/>
          <w:color w:val="000000"/>
          <w:sz w:val="26"/>
          <w:szCs w:val="26"/>
        </w:rPr>
        <w:t xml:space="preserve">not be evaluated in </w:t>
      </w:r>
      <w:proofErr w:type="spellStart"/>
      <w:r>
        <w:rPr>
          <w:rFonts w:ascii="Times" w:hAnsi="Times" w:cs="Times"/>
          <w:color w:val="000000"/>
          <w:sz w:val="26"/>
          <w:szCs w:val="26"/>
        </w:rPr>
        <w:t>uni</w:t>
      </w:r>
      <w:proofErr w:type="spellEnd"/>
      <w:r>
        <w:rPr>
          <w:rFonts w:ascii="Times" w:hAnsi="Times" w:cs="Times"/>
          <w:color w:val="000000"/>
          <w:sz w:val="26"/>
          <w:szCs w:val="26"/>
        </w:rPr>
        <w:t xml:space="preserve">-modal distributions. The most dynamic difference between the two methods is the behavior of the recall performance. Recall measures how many positive labels were predicted out of the true number of positive labels. In the mid-range cutoff for LASSO, recall would naturally be lower than the median cutoff due to the small area in the right tail greater </w:t>
      </w:r>
      <w:r>
        <w:rPr>
          <w:rFonts w:ascii="Times" w:hAnsi="Times" w:cs="Times"/>
          <w:color w:val="000000"/>
          <w:sz w:val="26"/>
          <w:szCs w:val="26"/>
        </w:rPr>
        <w:lastRenderedPageBreak/>
        <w:t xml:space="preserve">than 0.5. The expected increase in precision wasn’t strong enough to outperform semi-supervise in the combined f-measure. </w:t>
      </w:r>
    </w:p>
    <w:p w14:paraId="185147A5" w14:textId="77777777"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Discussion points </w:t>
      </w:r>
    </w:p>
    <w:p w14:paraId="013644C9" w14:textId="77777777"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Due to the inherent capacity of supervised methods to utilize both positive and negative labels, they have natural advantages over semi-supervised methods which only handles positive labels. </w:t>
      </w:r>
    </w:p>
    <w:p w14:paraId="19F97D35" w14:textId="7FC51F2F"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contamination is a strategy to emulate a real</w:t>
      </w:r>
      <w:ins w:id="401" w:author="Michael Daniels" w:date="2018-03-22T10:22:00Z">
        <w:r w:rsidR="00BC4413">
          <w:rPr>
            <w:rFonts w:ascii="Times" w:hAnsi="Times" w:cs="Times"/>
            <w:color w:val="000000"/>
            <w:sz w:val="26"/>
            <w:szCs w:val="26"/>
          </w:rPr>
          <w:t>-</w:t>
        </w:r>
      </w:ins>
      <w:del w:id="402" w:author="Michael Daniels" w:date="2018-03-22T10:22:00Z">
        <w:r w:rsidDel="00BC4413">
          <w:rPr>
            <w:rFonts w:ascii="Times" w:hAnsi="Times" w:cs="Times"/>
            <w:color w:val="000000"/>
            <w:sz w:val="26"/>
            <w:szCs w:val="26"/>
          </w:rPr>
          <w:delText xml:space="preserve"> </w:delText>
        </w:r>
      </w:del>
      <w:r>
        <w:rPr>
          <w:rFonts w:ascii="Times" w:hAnsi="Times" w:cs="Times"/>
          <w:color w:val="000000"/>
          <w:sz w:val="26"/>
          <w:szCs w:val="26"/>
        </w:rPr>
        <w:t xml:space="preserve">world scenario that a researcher may know a certain number of positive labels for genes in their experiment but are unsure if the remaining genes are truly negative. </w:t>
      </w:r>
    </w:p>
    <w:p w14:paraId="134517D9" w14:textId="62E3CB68"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Lasso may have an advantage over the other methods because it can </w:t>
      </w:r>
      <w:del w:id="403" w:author="Michael Daniels" w:date="2018-03-22T10:22:00Z">
        <w:r w:rsidDel="00BC4413">
          <w:rPr>
            <w:rFonts w:ascii="Times" w:hAnsi="Times" w:cs="Times"/>
            <w:color w:val="000000"/>
            <w:sz w:val="26"/>
            <w:szCs w:val="26"/>
          </w:rPr>
          <w:delText>reduced</w:delText>
        </w:r>
      </w:del>
      <w:ins w:id="404" w:author="Michael Daniels" w:date="2018-03-22T10:22:00Z">
        <w:r w:rsidR="00BC4413">
          <w:rPr>
            <w:rFonts w:ascii="Times" w:hAnsi="Times" w:cs="Times"/>
            <w:color w:val="000000"/>
            <w:sz w:val="26"/>
            <w:szCs w:val="26"/>
          </w:rPr>
          <w:t>reduce</w:t>
        </w:r>
      </w:ins>
      <w:r>
        <w:rPr>
          <w:rFonts w:ascii="Times" w:hAnsi="Times" w:cs="Times"/>
          <w:color w:val="000000"/>
          <w:sz w:val="26"/>
          <w:szCs w:val="26"/>
        </w:rPr>
        <w:t xml:space="preserve"> the effect of poorly predicting variables by collapsing their betas to 0. </w:t>
      </w:r>
    </w:p>
    <w:p w14:paraId="5CB0AAA6" w14:textId="77777777" w:rsidR="00434904" w:rsidRDefault="00434904" w:rsidP="00434904">
      <w:pPr>
        <w:autoSpaceDE w:val="0"/>
        <w:autoSpaceDN w:val="0"/>
        <w:adjustRightInd w:val="0"/>
        <w:spacing w:after="240" w:line="300" w:lineRule="atLeast"/>
        <w:rPr>
          <w:rFonts w:ascii="Times" w:hAnsi="Times" w:cs="Times"/>
          <w:color w:val="000000"/>
        </w:rPr>
      </w:pPr>
    </w:p>
    <w:p w14:paraId="008F7717" w14:textId="77777777" w:rsidR="00434904" w:rsidRDefault="00434904" w:rsidP="00852F4E">
      <w:pPr>
        <w:autoSpaceDE w:val="0"/>
        <w:autoSpaceDN w:val="0"/>
        <w:adjustRightInd w:val="0"/>
        <w:spacing w:after="240" w:line="300" w:lineRule="atLeast"/>
        <w:rPr>
          <w:rFonts w:ascii="Times" w:hAnsi="Times" w:cs="Times"/>
          <w:color w:val="000000"/>
        </w:rPr>
      </w:pPr>
    </w:p>
    <w:p w14:paraId="1AD861CF" w14:textId="77777777" w:rsidR="008E250B" w:rsidRDefault="00C91A59"/>
    <w:sectPr w:rsidR="008E250B" w:rsidSect="00D80E30">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 w:author="Kechris, Katerina" w:date="2018-03-05T08:08:00Z" w:initials="KK">
    <w:p w14:paraId="0ED44217" w14:textId="77777777" w:rsidR="00434904" w:rsidRDefault="00434904">
      <w:pPr>
        <w:pStyle w:val="CommentText"/>
      </w:pPr>
      <w:r>
        <w:rPr>
          <w:rStyle w:val="CommentReference"/>
        </w:rPr>
        <w:annotationRef/>
      </w:r>
      <w:r>
        <w:t>What low content? Explain more “They were binary variables with less than X%.</w:t>
      </w:r>
    </w:p>
    <w:p w14:paraId="7FF8194F" w14:textId="77777777" w:rsidR="00434904" w:rsidRDefault="00434904">
      <w:pPr>
        <w:pStyle w:val="CommentText"/>
      </w:pPr>
    </w:p>
  </w:comment>
  <w:comment w:id="61" w:author="Kechris, Katerina" w:date="2018-03-05T08:09:00Z" w:initials="KK">
    <w:p w14:paraId="6BEFEB4D" w14:textId="77777777" w:rsidR="00434904" w:rsidRDefault="00434904">
      <w:pPr>
        <w:pStyle w:val="CommentText"/>
      </w:pPr>
      <w:r>
        <w:rPr>
          <w:rStyle w:val="CommentReference"/>
        </w:rPr>
        <w:annotationRef/>
      </w:r>
      <w:r>
        <w:t>What do you mean by deterministic models? If you can explain more above, you can remove this.</w:t>
      </w:r>
    </w:p>
  </w:comment>
  <w:comment w:id="70" w:author="Kechris, Katerina" w:date="2018-03-05T08:09:00Z" w:initials="KK">
    <w:p w14:paraId="6E22CFB2" w14:textId="77777777" w:rsidR="00434904" w:rsidRDefault="00434904">
      <w:pPr>
        <w:pStyle w:val="CommentText"/>
      </w:pPr>
      <w:r>
        <w:rPr>
          <w:rStyle w:val="CommentReference"/>
        </w:rPr>
        <w:annotationRef/>
      </w:r>
      <w:r>
        <w:t>This can move to section 1.1.2</w:t>
      </w:r>
    </w:p>
  </w:comment>
  <w:comment w:id="81" w:author="Kechris, Katerina" w:date="2018-03-05T08:12:00Z" w:initials="KK">
    <w:p w14:paraId="5A6B0B3E" w14:textId="77777777" w:rsidR="00FF5EA0" w:rsidRDefault="00FF5EA0" w:rsidP="00FF5EA0">
      <w:pPr>
        <w:pStyle w:val="CommentText"/>
      </w:pPr>
      <w:r>
        <w:rPr>
          <w:rStyle w:val="CommentReference"/>
        </w:rPr>
        <w:annotationRef/>
      </w:r>
      <w:r>
        <w:t>This needs to move up to Section 1.1.1 and 1.1.2</w:t>
      </w:r>
    </w:p>
  </w:comment>
  <w:comment w:id="91" w:author="Kechris, Katerina" w:date="2018-03-05T08:28:00Z" w:initials="KK">
    <w:p w14:paraId="3FA77946" w14:textId="77777777" w:rsidR="000F2701" w:rsidRDefault="000F2701" w:rsidP="000F2701">
      <w:pPr>
        <w:pStyle w:val="CommentText"/>
      </w:pPr>
      <w:r>
        <w:rPr>
          <w:rStyle w:val="CommentReference"/>
        </w:rPr>
        <w:annotationRef/>
      </w:r>
      <w:r>
        <w:t xml:space="preserve">Explain diff. between median &amp; 50% in Section 1.1.5 “Cutoff” </w:t>
      </w:r>
    </w:p>
    <w:p w14:paraId="4C71C5B7" w14:textId="77777777" w:rsidR="000F2701" w:rsidRDefault="000F2701" w:rsidP="000F2701">
      <w:pPr>
        <w:pStyle w:val="CommentText"/>
      </w:pPr>
    </w:p>
    <w:p w14:paraId="3C188206" w14:textId="16E4392A" w:rsidR="000F2701" w:rsidRDefault="000F2701" w:rsidP="000F2701">
      <w:pPr>
        <w:pStyle w:val="CommentText"/>
      </w:pPr>
      <w:r>
        <w:t>Maybe combine 1.1.4 &amp; 1.1.5</w:t>
      </w:r>
    </w:p>
    <w:p w14:paraId="43BAE5EE" w14:textId="77777777" w:rsidR="000F2701" w:rsidRDefault="000F2701" w:rsidP="000F2701">
      <w:pPr>
        <w:pStyle w:val="CommentText"/>
      </w:pPr>
    </w:p>
    <w:p w14:paraId="7413BD3D" w14:textId="77777777" w:rsidR="000F2701" w:rsidRDefault="000F2701" w:rsidP="000F2701">
      <w:pPr>
        <w:pStyle w:val="CommentText"/>
      </w:pPr>
    </w:p>
    <w:p w14:paraId="36F93509" w14:textId="0B1709FB" w:rsidR="000F2701" w:rsidRDefault="000F2701" w:rsidP="000F2701">
      <w:pPr>
        <w:pStyle w:val="CommentText"/>
      </w:pPr>
      <w:r>
        <w:t xml:space="preserve">1.1.3 “Algorithms” </w:t>
      </w:r>
    </w:p>
  </w:comment>
  <w:comment w:id="182" w:author="Kechris, Katerina" w:date="2018-03-05T08:11:00Z" w:initials="KK">
    <w:p w14:paraId="261B25E0" w14:textId="77777777" w:rsidR="0072348F" w:rsidRDefault="0072348F" w:rsidP="0072348F">
      <w:pPr>
        <w:pStyle w:val="CommentText"/>
      </w:pPr>
      <w:r>
        <w:rPr>
          <w:rStyle w:val="CommentReference"/>
        </w:rPr>
        <w:annotationRef/>
      </w:r>
      <w:r>
        <w:t>Start with results from unsupervised analysis – I haven’t seen that in a while. Put that here first.</w:t>
      </w:r>
    </w:p>
    <w:p w14:paraId="7A88D4B8" w14:textId="77777777" w:rsidR="0072348F" w:rsidRDefault="0072348F" w:rsidP="0072348F">
      <w:pPr>
        <w:pStyle w:val="CommentText"/>
      </w:pPr>
      <w:r>
        <w:t>Introductory few sentences explaining that first you compared with unsupervised then with supervised.</w:t>
      </w:r>
    </w:p>
  </w:comment>
  <w:comment w:id="194" w:author="Kechris, Katerina" w:date="2018-03-05T08:12:00Z" w:initials="KK">
    <w:p w14:paraId="7F751FC3" w14:textId="77777777" w:rsidR="00A96D55" w:rsidRDefault="00A96D55" w:rsidP="00A96D55">
      <w:pPr>
        <w:pStyle w:val="CommentText"/>
      </w:pPr>
      <w:r>
        <w:rPr>
          <w:rStyle w:val="CommentReference"/>
        </w:rPr>
        <w:annotationRef/>
      </w:r>
      <w:r>
        <w:t>This needs to move up to Section 1.1.1 and 1.1.2</w:t>
      </w:r>
    </w:p>
  </w:comment>
  <w:comment w:id="198" w:author="Kechris, Katerina" w:date="2018-03-05T08:10:00Z" w:initials="KK">
    <w:p w14:paraId="7BEBB341" w14:textId="77777777" w:rsidR="00F33877" w:rsidRDefault="00F33877" w:rsidP="00F33877">
      <w:pPr>
        <w:pStyle w:val="CommentText"/>
      </w:pPr>
      <w:r>
        <w:rPr>
          <w:rStyle w:val="CommentReference"/>
        </w:rPr>
        <w:annotationRef/>
      </w:r>
      <w:r>
        <w:t>This this should be section 1.1.2.</w:t>
      </w:r>
    </w:p>
  </w:comment>
  <w:comment w:id="369" w:author="Kechris, Katerina" w:date="2018-03-05T08:10:00Z" w:initials="KK">
    <w:p w14:paraId="4886E111" w14:textId="77777777" w:rsidR="00434904" w:rsidRDefault="00434904">
      <w:pPr>
        <w:pStyle w:val="CommentText"/>
      </w:pPr>
      <w:r>
        <w:rPr>
          <w:rStyle w:val="CommentReference"/>
        </w:rPr>
        <w:annotationRef/>
      </w:r>
      <w:r>
        <w:t>This this should be section 1.1.2.</w:t>
      </w:r>
    </w:p>
  </w:comment>
  <w:comment w:id="373" w:author="Kechris, Katerina" w:date="2018-03-05T08:25:00Z" w:initials="KK">
    <w:p w14:paraId="7C4CF00B" w14:textId="2D43AFDF" w:rsidR="000F2701" w:rsidRDefault="000F2701">
      <w:pPr>
        <w:pStyle w:val="CommentText"/>
      </w:pPr>
      <w:r>
        <w:rPr>
          <w:rStyle w:val="CommentReference"/>
        </w:rPr>
        <w:annotationRef/>
      </w:r>
      <w:r>
        <w:t>Reference figures.</w:t>
      </w:r>
    </w:p>
    <w:p w14:paraId="120D8F6B" w14:textId="77777777" w:rsidR="000F2701" w:rsidRDefault="000F2701">
      <w:pPr>
        <w:pStyle w:val="CommentText"/>
      </w:pPr>
    </w:p>
    <w:p w14:paraId="18BEDA1A" w14:textId="6927CA89" w:rsidR="000F2701" w:rsidRDefault="000F2701">
      <w:pPr>
        <w:pStyle w:val="CommentText"/>
      </w:pPr>
      <w:r>
        <w:t xml:space="preserve">Figure 2 – “0% Contamination”, </w:t>
      </w:r>
      <w:proofErr w:type="spellStart"/>
      <w:r>
        <w:t>etc</w:t>
      </w:r>
      <w:proofErr w:type="spellEnd"/>
    </w:p>
    <w:p w14:paraId="3691D2E5" w14:textId="77777777" w:rsidR="000F2701" w:rsidRDefault="000F2701">
      <w:pPr>
        <w:pStyle w:val="CommentText"/>
      </w:pPr>
    </w:p>
    <w:p w14:paraId="13546EF7" w14:textId="0CF81CD5" w:rsidR="000F2701" w:rsidRDefault="000F2701">
      <w:pPr>
        <w:pStyle w:val="CommentText"/>
      </w:pPr>
      <w:r>
        <w:t>Figure 5 “Median, 50%, 80%, 95%</w:t>
      </w:r>
    </w:p>
    <w:p w14:paraId="5B97D897" w14:textId="5C60CA32" w:rsidR="00DA25FC" w:rsidRDefault="00DA25FC">
      <w:pPr>
        <w:pStyle w:val="CommentText"/>
      </w:pPr>
      <w:r>
        <w:t>Explain red/blue in written legend – remove figure legend.</w:t>
      </w:r>
    </w:p>
    <w:p w14:paraId="0839C82B" w14:textId="62C8DBF1" w:rsidR="00DA25FC" w:rsidRDefault="00DA25FC">
      <w:pPr>
        <w:pStyle w:val="CommentText"/>
      </w:pPr>
      <w:r>
        <w:t xml:space="preserve">Remove line types as well. Then can increase graphs </w:t>
      </w:r>
      <w:proofErr w:type="spellStart"/>
      <w:r>
        <w:t>ize</w:t>
      </w:r>
      <w:proofErr w:type="spellEnd"/>
      <w:r>
        <w:t xml:space="preserve">. </w:t>
      </w:r>
    </w:p>
    <w:p w14:paraId="59E02492" w14:textId="481A609D" w:rsidR="000F2701" w:rsidRDefault="000F2701">
      <w:pPr>
        <w:pStyle w:val="CommentText"/>
      </w:pPr>
      <w:r>
        <w:t xml:space="preserve"> </w:t>
      </w:r>
    </w:p>
  </w:comment>
  <w:comment w:id="377" w:author="Kechris, Katerina" w:date="2018-03-05T08:11:00Z" w:initials="KK">
    <w:p w14:paraId="63DB4891" w14:textId="370B2885" w:rsidR="00676F98" w:rsidRDefault="00676F98">
      <w:pPr>
        <w:pStyle w:val="CommentText"/>
      </w:pPr>
      <w:r>
        <w:rPr>
          <w:rStyle w:val="CommentReference"/>
        </w:rPr>
        <w:annotationRef/>
      </w:r>
      <w:r>
        <w:t>Start with results from unsupervised analysis – I haven’t seen that in a while. Put that here first.</w:t>
      </w:r>
    </w:p>
    <w:p w14:paraId="5E171846" w14:textId="421E5028" w:rsidR="00676F98" w:rsidRDefault="00676F98">
      <w:pPr>
        <w:pStyle w:val="CommentText"/>
      </w:pPr>
      <w:r>
        <w:t>Introductory few sentences explaining that first you compared with unsupervised then with supervised.</w:t>
      </w:r>
    </w:p>
  </w:comment>
  <w:comment w:id="375" w:author="Kechris, Katerina" w:date="2018-03-05T08:11:00Z" w:initials="KK">
    <w:p w14:paraId="6C32A1C9" w14:textId="12A6D95F" w:rsidR="00676F98" w:rsidRDefault="00676F98">
      <w:pPr>
        <w:pStyle w:val="CommentText"/>
      </w:pPr>
      <w:r>
        <w:rPr>
          <w:rStyle w:val="CommentReference"/>
        </w:rPr>
        <w:annotationRef/>
      </w:r>
      <w:r>
        <w:t>Move to section 1.1.2 above</w:t>
      </w:r>
    </w:p>
  </w:comment>
  <w:comment w:id="379" w:author="Kechris, Katerina" w:date="2018-03-05T08:11:00Z" w:initials="KK">
    <w:p w14:paraId="7C964438" w14:textId="7498EB7F" w:rsidR="00676F98" w:rsidRDefault="00676F98">
      <w:pPr>
        <w:pStyle w:val="CommentText"/>
      </w:pPr>
      <w:r>
        <w:rPr>
          <w:rStyle w:val="CommentReference"/>
        </w:rPr>
        <w:annotationRef/>
      </w:r>
      <w:r>
        <w:t xml:space="preserve">Need introductory </w:t>
      </w:r>
      <w:r w:rsidR="00331B3D">
        <w:t xml:space="preserve">1-2 </w:t>
      </w:r>
      <w:r>
        <w:t>sentence</w:t>
      </w:r>
      <w:r w:rsidR="00331B3D">
        <w:t>s</w:t>
      </w:r>
    </w:p>
  </w:comment>
  <w:comment w:id="384" w:author="Kechris, Katerina" w:date="2018-03-05T08:12:00Z" w:initials="KK">
    <w:p w14:paraId="1FF5E035" w14:textId="46B15C27" w:rsidR="00676F98" w:rsidRDefault="00676F98">
      <w:pPr>
        <w:pStyle w:val="CommentText"/>
      </w:pPr>
      <w:r>
        <w:rPr>
          <w:rStyle w:val="CommentReference"/>
        </w:rPr>
        <w:annotationRef/>
      </w:r>
      <w:r>
        <w:t>This needs to move up to Section 1.1.1 and 1.1.2</w:t>
      </w:r>
    </w:p>
  </w:comment>
  <w:comment w:id="387" w:author="Kechris, Katerina" w:date="2018-03-05T08:21:00Z" w:initials="KK">
    <w:p w14:paraId="19CB3BF2" w14:textId="77777777" w:rsidR="00FA6659" w:rsidRDefault="00FA6659" w:rsidP="00FA6659">
      <w:pPr>
        <w:pStyle w:val="CommentText"/>
      </w:pPr>
      <w:r>
        <w:rPr>
          <w:rStyle w:val="CommentReference"/>
        </w:rPr>
        <w:annotationRef/>
      </w:r>
      <w:r>
        <w:rPr>
          <w:rStyle w:val="CommentReference"/>
        </w:rPr>
        <w:annotationRef/>
      </w:r>
      <w:r>
        <w:t>Need introductory 1-2 sentences</w:t>
      </w:r>
    </w:p>
    <w:p w14:paraId="0EC447EC" w14:textId="1B07EAE6" w:rsidR="00FA6659" w:rsidRDefault="00FA6659">
      <w:pPr>
        <w:pStyle w:val="CommentText"/>
      </w:pPr>
    </w:p>
  </w:comment>
  <w:comment w:id="388" w:author="Kechris, Katerina" w:date="2018-03-05T08:22:00Z" w:initials="KK">
    <w:p w14:paraId="378A4CD7" w14:textId="3884CE26" w:rsidR="00FA6659" w:rsidRDefault="00FA6659">
      <w:pPr>
        <w:pStyle w:val="CommentText"/>
      </w:pPr>
      <w:r>
        <w:rPr>
          <w:rStyle w:val="CommentReference"/>
        </w:rPr>
        <w:annotationRef/>
      </w:r>
      <w:r>
        <w:t>What is called? Predictive scores?</w:t>
      </w:r>
    </w:p>
    <w:p w14:paraId="1391A68E" w14:textId="59E5580D" w:rsidR="00FA6659" w:rsidRDefault="00FA6659">
      <w:pPr>
        <w:pStyle w:val="CommentText"/>
      </w:pPr>
      <w:r>
        <w:t>Be careful. Check original lasso reference have?</w:t>
      </w:r>
    </w:p>
  </w:comment>
  <w:comment w:id="393" w:author="Kechris, Katerina" w:date="2018-03-05T08:21:00Z" w:initials="KK">
    <w:p w14:paraId="104E2066" w14:textId="5E7487CB" w:rsidR="00FA6659" w:rsidRDefault="00FA6659">
      <w:pPr>
        <w:pStyle w:val="CommentText"/>
      </w:pPr>
      <w:r>
        <w:rPr>
          <w:rStyle w:val="CommentReference"/>
        </w:rPr>
        <w:annotationRef/>
      </w:r>
      <w:r>
        <w:rPr>
          <w:rStyle w:val="CommentReference"/>
        </w:rPr>
        <w:annotationRef/>
      </w:r>
      <w:r>
        <w:t>Need introductory 1-2 sentences</w:t>
      </w:r>
    </w:p>
  </w:comment>
  <w:comment w:id="394" w:author="Kechris, Katerina" w:date="2018-03-05T08:23:00Z" w:initials="KK">
    <w:p w14:paraId="1A7112BD" w14:textId="77777777" w:rsidR="00FA6659" w:rsidRDefault="00FA6659">
      <w:pPr>
        <w:pStyle w:val="CommentText"/>
      </w:pPr>
      <w:r>
        <w:rPr>
          <w:rStyle w:val="CommentReference"/>
        </w:rPr>
        <w:annotationRef/>
      </w:r>
      <w:r>
        <w:t>Most in legend.</w:t>
      </w:r>
    </w:p>
    <w:p w14:paraId="5CC7F1DE" w14:textId="3A926487" w:rsidR="00FA6659" w:rsidRDefault="00FA6659">
      <w:pPr>
        <w:pStyle w:val="CommentText"/>
      </w:pPr>
      <w:r>
        <w:t>But add intro sentence</w:t>
      </w:r>
    </w:p>
  </w:comment>
  <w:comment w:id="397" w:author="Kechris, Katerina" w:date="2018-03-05T08:24:00Z" w:initials="KK">
    <w:p w14:paraId="1D275301" w14:textId="62D5B5A0" w:rsidR="00FA6659" w:rsidRDefault="00FA6659">
      <w:pPr>
        <w:pStyle w:val="CommentText"/>
      </w:pPr>
      <w:r>
        <w:rPr>
          <w:rStyle w:val="CommentReference"/>
        </w:rPr>
        <w:annotationRef/>
      </w:r>
      <w:r>
        <w:t>Check you’re not be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F8194F" w15:done="0"/>
  <w15:commentEx w15:paraId="6BEFEB4D" w15:done="0"/>
  <w15:commentEx w15:paraId="6E22CFB2" w15:done="0"/>
  <w15:commentEx w15:paraId="5A6B0B3E" w15:done="0"/>
  <w15:commentEx w15:paraId="36F93509" w15:done="0"/>
  <w15:commentEx w15:paraId="7A88D4B8" w15:done="0"/>
  <w15:commentEx w15:paraId="7F751FC3" w15:done="0"/>
  <w15:commentEx w15:paraId="7BEBB341" w15:done="0"/>
  <w15:commentEx w15:paraId="4886E111" w15:done="0"/>
  <w15:commentEx w15:paraId="59E02492" w15:done="0"/>
  <w15:commentEx w15:paraId="5E171846" w15:done="0"/>
  <w15:commentEx w15:paraId="6C32A1C9" w15:done="0"/>
  <w15:commentEx w15:paraId="7C964438" w15:done="0"/>
  <w15:commentEx w15:paraId="1FF5E035" w15:done="0"/>
  <w15:commentEx w15:paraId="0EC447EC" w15:done="0"/>
  <w15:commentEx w15:paraId="1391A68E" w15:done="0"/>
  <w15:commentEx w15:paraId="104E2066" w15:done="0"/>
  <w15:commentEx w15:paraId="5CC7F1DE" w15:done="0"/>
  <w15:commentEx w15:paraId="1D2753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F8194F" w16cid:durableId="1E477990"/>
  <w16cid:commentId w16cid:paraId="6BEFEB4D" w16cid:durableId="1E4779B0"/>
  <w16cid:commentId w16cid:paraId="6E22CFB2" w16cid:durableId="1E4779C3"/>
  <w16cid:commentId w16cid:paraId="5A6B0B3E" w16cid:durableId="1E5E022C"/>
  <w16cid:commentId w16cid:paraId="7A88D4B8" w16cid:durableId="1E5E020B"/>
  <w16cid:commentId w16cid:paraId="7BEBB341" w16cid:durableId="1E5DF91B"/>
  <w16cid:commentId w16cid:paraId="4886E111" w16cid:durableId="1E4779E5"/>
  <w16cid:commentId w16cid:paraId="59E02492" w16cid:durableId="1E477D7C"/>
  <w16cid:commentId w16cid:paraId="5E171846" w16cid:durableId="1E477A4E"/>
  <w16cid:commentId w16cid:paraId="6C32A1C9" w16cid:durableId="1E477A14"/>
  <w16cid:commentId w16cid:paraId="7C964438" w16cid:durableId="1E477A35"/>
  <w16cid:commentId w16cid:paraId="1FF5E035" w16cid:durableId="1E477A85"/>
  <w16cid:commentId w16cid:paraId="0EC447EC" w16cid:durableId="1E477C8C"/>
  <w16cid:commentId w16cid:paraId="1391A68E" w16cid:durableId="1E477CB8"/>
  <w16cid:commentId w16cid:paraId="104E2066" w16cid:durableId="1E477CA0"/>
  <w16cid:commentId w16cid:paraId="5CC7F1DE" w16cid:durableId="1E477CF3"/>
  <w16cid:commentId w16cid:paraId="1D275301" w16cid:durableId="1E477D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aniels">
    <w15:presenceInfo w15:providerId="Windows Live" w15:userId="4f18c3db003bb829"/>
  </w15:person>
  <w15:person w15:author="Kechris, Katerina">
    <w15:presenceInfo w15:providerId="Windows Live" w15:userId="5a94566e-250a-46fa-ad13-819088869d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E"/>
    <w:rsid w:val="00006E0A"/>
    <w:rsid w:val="00007BBC"/>
    <w:rsid w:val="00013ABB"/>
    <w:rsid w:val="00017D63"/>
    <w:rsid w:val="000472CD"/>
    <w:rsid w:val="0006155A"/>
    <w:rsid w:val="000651CD"/>
    <w:rsid w:val="00082DCD"/>
    <w:rsid w:val="00085C16"/>
    <w:rsid w:val="000860AC"/>
    <w:rsid w:val="000B319F"/>
    <w:rsid w:val="000C49A3"/>
    <w:rsid w:val="000D7C20"/>
    <w:rsid w:val="000F2701"/>
    <w:rsid w:val="000F5C1F"/>
    <w:rsid w:val="000F735F"/>
    <w:rsid w:val="00115A85"/>
    <w:rsid w:val="00132695"/>
    <w:rsid w:val="001337C0"/>
    <w:rsid w:val="001337E2"/>
    <w:rsid w:val="00134F4E"/>
    <w:rsid w:val="001543DD"/>
    <w:rsid w:val="001619C5"/>
    <w:rsid w:val="00164755"/>
    <w:rsid w:val="00164B70"/>
    <w:rsid w:val="00166D90"/>
    <w:rsid w:val="00170EE1"/>
    <w:rsid w:val="00173DCE"/>
    <w:rsid w:val="001B0049"/>
    <w:rsid w:val="001B6847"/>
    <w:rsid w:val="001D5C09"/>
    <w:rsid w:val="001F1227"/>
    <w:rsid w:val="001F4CB4"/>
    <w:rsid w:val="002023B8"/>
    <w:rsid w:val="0021686F"/>
    <w:rsid w:val="00225008"/>
    <w:rsid w:val="0023158E"/>
    <w:rsid w:val="002344E4"/>
    <w:rsid w:val="00251BE8"/>
    <w:rsid w:val="00255B58"/>
    <w:rsid w:val="00263FA9"/>
    <w:rsid w:val="00266CCB"/>
    <w:rsid w:val="0027203D"/>
    <w:rsid w:val="00295CC4"/>
    <w:rsid w:val="00297240"/>
    <w:rsid w:val="002A52CC"/>
    <w:rsid w:val="002B2A6C"/>
    <w:rsid w:val="002B4349"/>
    <w:rsid w:val="002B52E0"/>
    <w:rsid w:val="002C06F8"/>
    <w:rsid w:val="002C6DCE"/>
    <w:rsid w:val="002D1755"/>
    <w:rsid w:val="002E705F"/>
    <w:rsid w:val="002E7B1B"/>
    <w:rsid w:val="002F2F1C"/>
    <w:rsid w:val="00304474"/>
    <w:rsid w:val="0030492C"/>
    <w:rsid w:val="003052A5"/>
    <w:rsid w:val="00316BC3"/>
    <w:rsid w:val="00317818"/>
    <w:rsid w:val="00321471"/>
    <w:rsid w:val="00323A2F"/>
    <w:rsid w:val="00331B3D"/>
    <w:rsid w:val="00333FF6"/>
    <w:rsid w:val="00337498"/>
    <w:rsid w:val="00362B7D"/>
    <w:rsid w:val="00375E99"/>
    <w:rsid w:val="00376763"/>
    <w:rsid w:val="00376D82"/>
    <w:rsid w:val="00381B20"/>
    <w:rsid w:val="0039188B"/>
    <w:rsid w:val="003975B8"/>
    <w:rsid w:val="003D417C"/>
    <w:rsid w:val="003F294B"/>
    <w:rsid w:val="003F36E8"/>
    <w:rsid w:val="003F4F87"/>
    <w:rsid w:val="00402629"/>
    <w:rsid w:val="0041458A"/>
    <w:rsid w:val="00434176"/>
    <w:rsid w:val="00434904"/>
    <w:rsid w:val="00435D42"/>
    <w:rsid w:val="00437BFD"/>
    <w:rsid w:val="00445531"/>
    <w:rsid w:val="00453A44"/>
    <w:rsid w:val="00457429"/>
    <w:rsid w:val="00467F4F"/>
    <w:rsid w:val="004815F7"/>
    <w:rsid w:val="00494E39"/>
    <w:rsid w:val="004B7C99"/>
    <w:rsid w:val="004D09B8"/>
    <w:rsid w:val="004D1BCB"/>
    <w:rsid w:val="004D2D6F"/>
    <w:rsid w:val="004D3407"/>
    <w:rsid w:val="004E193A"/>
    <w:rsid w:val="004F1A36"/>
    <w:rsid w:val="004F2695"/>
    <w:rsid w:val="004F57F8"/>
    <w:rsid w:val="0053356A"/>
    <w:rsid w:val="00552679"/>
    <w:rsid w:val="00560163"/>
    <w:rsid w:val="00564BC4"/>
    <w:rsid w:val="00575E7C"/>
    <w:rsid w:val="00577A59"/>
    <w:rsid w:val="00584884"/>
    <w:rsid w:val="005927AE"/>
    <w:rsid w:val="00593D98"/>
    <w:rsid w:val="005A0D89"/>
    <w:rsid w:val="005A7CEA"/>
    <w:rsid w:val="005B3ADD"/>
    <w:rsid w:val="005B54BA"/>
    <w:rsid w:val="005D1D6D"/>
    <w:rsid w:val="005E3B93"/>
    <w:rsid w:val="005F00F3"/>
    <w:rsid w:val="005F4B51"/>
    <w:rsid w:val="0061045A"/>
    <w:rsid w:val="006117E2"/>
    <w:rsid w:val="00611C31"/>
    <w:rsid w:val="00613F64"/>
    <w:rsid w:val="00617CFA"/>
    <w:rsid w:val="006201D1"/>
    <w:rsid w:val="00634721"/>
    <w:rsid w:val="00635C86"/>
    <w:rsid w:val="006372CE"/>
    <w:rsid w:val="0064174B"/>
    <w:rsid w:val="00650310"/>
    <w:rsid w:val="00653EF4"/>
    <w:rsid w:val="00655066"/>
    <w:rsid w:val="0066184B"/>
    <w:rsid w:val="006742F4"/>
    <w:rsid w:val="00674421"/>
    <w:rsid w:val="00675A46"/>
    <w:rsid w:val="00676F98"/>
    <w:rsid w:val="00685CF0"/>
    <w:rsid w:val="00686196"/>
    <w:rsid w:val="00693030"/>
    <w:rsid w:val="006A1CF6"/>
    <w:rsid w:val="006A2A18"/>
    <w:rsid w:val="006C7A2D"/>
    <w:rsid w:val="006E0585"/>
    <w:rsid w:val="006F79F6"/>
    <w:rsid w:val="007007E5"/>
    <w:rsid w:val="00720053"/>
    <w:rsid w:val="0072348F"/>
    <w:rsid w:val="00747C71"/>
    <w:rsid w:val="007607E2"/>
    <w:rsid w:val="00760B08"/>
    <w:rsid w:val="00767393"/>
    <w:rsid w:val="007678FB"/>
    <w:rsid w:val="007713AC"/>
    <w:rsid w:val="00771C1F"/>
    <w:rsid w:val="00783CA0"/>
    <w:rsid w:val="00784DF9"/>
    <w:rsid w:val="0079080E"/>
    <w:rsid w:val="00791B84"/>
    <w:rsid w:val="00793576"/>
    <w:rsid w:val="00796EAC"/>
    <w:rsid w:val="007B6098"/>
    <w:rsid w:val="007E493B"/>
    <w:rsid w:val="007E5576"/>
    <w:rsid w:val="007E6B42"/>
    <w:rsid w:val="007F4BCD"/>
    <w:rsid w:val="00800E1F"/>
    <w:rsid w:val="008056EB"/>
    <w:rsid w:val="00815821"/>
    <w:rsid w:val="00816F44"/>
    <w:rsid w:val="008260A0"/>
    <w:rsid w:val="0083304D"/>
    <w:rsid w:val="00852F4E"/>
    <w:rsid w:val="00853FB0"/>
    <w:rsid w:val="00857403"/>
    <w:rsid w:val="008856E1"/>
    <w:rsid w:val="00890E8D"/>
    <w:rsid w:val="008C1033"/>
    <w:rsid w:val="008D2D3F"/>
    <w:rsid w:val="008E13EB"/>
    <w:rsid w:val="008F2E1D"/>
    <w:rsid w:val="00902345"/>
    <w:rsid w:val="00926589"/>
    <w:rsid w:val="00937074"/>
    <w:rsid w:val="00946B66"/>
    <w:rsid w:val="00951ADE"/>
    <w:rsid w:val="00984012"/>
    <w:rsid w:val="0098506C"/>
    <w:rsid w:val="0099304E"/>
    <w:rsid w:val="009A58F0"/>
    <w:rsid w:val="009D3DCD"/>
    <w:rsid w:val="009D7CA2"/>
    <w:rsid w:val="009E43B6"/>
    <w:rsid w:val="009F136A"/>
    <w:rsid w:val="00A05E32"/>
    <w:rsid w:val="00A17C47"/>
    <w:rsid w:val="00A2458A"/>
    <w:rsid w:val="00A25CA2"/>
    <w:rsid w:val="00A357A0"/>
    <w:rsid w:val="00A477D1"/>
    <w:rsid w:val="00A5607E"/>
    <w:rsid w:val="00A75876"/>
    <w:rsid w:val="00A87B18"/>
    <w:rsid w:val="00A96D55"/>
    <w:rsid w:val="00AB0AFA"/>
    <w:rsid w:val="00AB33CC"/>
    <w:rsid w:val="00AB65CF"/>
    <w:rsid w:val="00AC2871"/>
    <w:rsid w:val="00AC46D0"/>
    <w:rsid w:val="00AC61B1"/>
    <w:rsid w:val="00AF3383"/>
    <w:rsid w:val="00B17367"/>
    <w:rsid w:val="00B33AA9"/>
    <w:rsid w:val="00B44504"/>
    <w:rsid w:val="00B654FB"/>
    <w:rsid w:val="00B73967"/>
    <w:rsid w:val="00B75C38"/>
    <w:rsid w:val="00B87E2B"/>
    <w:rsid w:val="00B9066B"/>
    <w:rsid w:val="00B96546"/>
    <w:rsid w:val="00BA39C6"/>
    <w:rsid w:val="00BB1EFD"/>
    <w:rsid w:val="00BB419E"/>
    <w:rsid w:val="00BC0568"/>
    <w:rsid w:val="00BC2EA9"/>
    <w:rsid w:val="00BC3FD5"/>
    <w:rsid w:val="00BC4413"/>
    <w:rsid w:val="00BE0D1D"/>
    <w:rsid w:val="00BE4EB0"/>
    <w:rsid w:val="00C00C98"/>
    <w:rsid w:val="00C0386F"/>
    <w:rsid w:val="00C03CE8"/>
    <w:rsid w:val="00C174D1"/>
    <w:rsid w:val="00C26AA3"/>
    <w:rsid w:val="00C406E3"/>
    <w:rsid w:val="00C63121"/>
    <w:rsid w:val="00C87D41"/>
    <w:rsid w:val="00C91A59"/>
    <w:rsid w:val="00C933A1"/>
    <w:rsid w:val="00CC00DC"/>
    <w:rsid w:val="00CD1A31"/>
    <w:rsid w:val="00D057AA"/>
    <w:rsid w:val="00D06916"/>
    <w:rsid w:val="00D137F6"/>
    <w:rsid w:val="00D30DEB"/>
    <w:rsid w:val="00D343EC"/>
    <w:rsid w:val="00D41784"/>
    <w:rsid w:val="00D41983"/>
    <w:rsid w:val="00D642EE"/>
    <w:rsid w:val="00DA10BA"/>
    <w:rsid w:val="00DA25FC"/>
    <w:rsid w:val="00DA4493"/>
    <w:rsid w:val="00DB0950"/>
    <w:rsid w:val="00DB1CFA"/>
    <w:rsid w:val="00DD73C9"/>
    <w:rsid w:val="00DE05C3"/>
    <w:rsid w:val="00E10048"/>
    <w:rsid w:val="00E228CC"/>
    <w:rsid w:val="00E2601B"/>
    <w:rsid w:val="00E41FA3"/>
    <w:rsid w:val="00E62174"/>
    <w:rsid w:val="00E7097F"/>
    <w:rsid w:val="00E76318"/>
    <w:rsid w:val="00E77B88"/>
    <w:rsid w:val="00E85CB9"/>
    <w:rsid w:val="00E9185D"/>
    <w:rsid w:val="00EA6017"/>
    <w:rsid w:val="00EC1265"/>
    <w:rsid w:val="00ED19CE"/>
    <w:rsid w:val="00EE17D7"/>
    <w:rsid w:val="00EE3DA2"/>
    <w:rsid w:val="00EF26A1"/>
    <w:rsid w:val="00F02308"/>
    <w:rsid w:val="00F0681D"/>
    <w:rsid w:val="00F13A40"/>
    <w:rsid w:val="00F226C0"/>
    <w:rsid w:val="00F33877"/>
    <w:rsid w:val="00F42B65"/>
    <w:rsid w:val="00F43352"/>
    <w:rsid w:val="00F437BB"/>
    <w:rsid w:val="00F477DC"/>
    <w:rsid w:val="00F5564C"/>
    <w:rsid w:val="00F855AD"/>
    <w:rsid w:val="00F872DE"/>
    <w:rsid w:val="00F92BE4"/>
    <w:rsid w:val="00F94B3E"/>
    <w:rsid w:val="00FA43C5"/>
    <w:rsid w:val="00FA6285"/>
    <w:rsid w:val="00FA6659"/>
    <w:rsid w:val="00FC091E"/>
    <w:rsid w:val="00FD06CC"/>
    <w:rsid w:val="00FD1FA3"/>
    <w:rsid w:val="00FD6321"/>
    <w:rsid w:val="00FF5707"/>
    <w:rsid w:val="00FF5EA0"/>
    <w:rsid w:val="00FF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A7839"/>
  <w14:defaultImageDpi w14:val="32767"/>
  <w15:chartTrackingRefBased/>
  <w15:docId w15:val="{275383CF-5ACA-7149-B52D-1998B4B7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4904"/>
    <w:rPr>
      <w:sz w:val="16"/>
      <w:szCs w:val="16"/>
    </w:rPr>
  </w:style>
  <w:style w:type="paragraph" w:styleId="CommentText">
    <w:name w:val="annotation text"/>
    <w:basedOn w:val="Normal"/>
    <w:link w:val="CommentTextChar"/>
    <w:uiPriority w:val="99"/>
    <w:semiHidden/>
    <w:unhideWhenUsed/>
    <w:rsid w:val="00434904"/>
    <w:rPr>
      <w:sz w:val="20"/>
      <w:szCs w:val="20"/>
    </w:rPr>
  </w:style>
  <w:style w:type="character" w:customStyle="1" w:styleId="CommentTextChar">
    <w:name w:val="Comment Text Char"/>
    <w:basedOn w:val="DefaultParagraphFont"/>
    <w:link w:val="CommentText"/>
    <w:uiPriority w:val="99"/>
    <w:semiHidden/>
    <w:rsid w:val="00434904"/>
    <w:rPr>
      <w:sz w:val="20"/>
      <w:szCs w:val="20"/>
    </w:rPr>
  </w:style>
  <w:style w:type="paragraph" w:styleId="CommentSubject">
    <w:name w:val="annotation subject"/>
    <w:basedOn w:val="CommentText"/>
    <w:next w:val="CommentText"/>
    <w:link w:val="CommentSubjectChar"/>
    <w:uiPriority w:val="99"/>
    <w:semiHidden/>
    <w:unhideWhenUsed/>
    <w:rsid w:val="00434904"/>
    <w:rPr>
      <w:b/>
      <w:bCs/>
    </w:rPr>
  </w:style>
  <w:style w:type="character" w:customStyle="1" w:styleId="CommentSubjectChar">
    <w:name w:val="Comment Subject Char"/>
    <w:basedOn w:val="CommentTextChar"/>
    <w:link w:val="CommentSubject"/>
    <w:uiPriority w:val="99"/>
    <w:semiHidden/>
    <w:rsid w:val="00434904"/>
    <w:rPr>
      <w:b/>
      <w:bCs/>
      <w:sz w:val="20"/>
      <w:szCs w:val="20"/>
    </w:rPr>
  </w:style>
  <w:style w:type="paragraph" w:styleId="BalloonText">
    <w:name w:val="Balloon Text"/>
    <w:basedOn w:val="Normal"/>
    <w:link w:val="BalloonTextChar"/>
    <w:uiPriority w:val="99"/>
    <w:semiHidden/>
    <w:unhideWhenUsed/>
    <w:rsid w:val="004349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4904"/>
    <w:rPr>
      <w:rFonts w:ascii="Times New Roman" w:hAnsi="Times New Roman" w:cs="Times New Roman"/>
      <w:sz w:val="18"/>
      <w:szCs w:val="18"/>
    </w:rPr>
  </w:style>
  <w:style w:type="character" w:customStyle="1" w:styleId="apple-converted-space">
    <w:name w:val="apple-converted-space"/>
    <w:basedOn w:val="DefaultParagraphFont"/>
    <w:rsid w:val="00613F64"/>
  </w:style>
  <w:style w:type="character" w:styleId="Hyperlink">
    <w:name w:val="Hyperlink"/>
    <w:basedOn w:val="DefaultParagraphFont"/>
    <w:uiPriority w:val="99"/>
    <w:semiHidden/>
    <w:unhideWhenUsed/>
    <w:rsid w:val="00613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311791">
      <w:bodyDiv w:val="1"/>
      <w:marLeft w:val="0"/>
      <w:marRight w:val="0"/>
      <w:marTop w:val="0"/>
      <w:marBottom w:val="0"/>
      <w:divBdr>
        <w:top w:val="none" w:sz="0" w:space="0" w:color="auto"/>
        <w:left w:val="none" w:sz="0" w:space="0" w:color="auto"/>
        <w:bottom w:val="none" w:sz="0" w:space="0" w:color="auto"/>
        <w:right w:val="none" w:sz="0" w:space="0" w:color="auto"/>
      </w:divBdr>
    </w:div>
    <w:div w:id="135666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Kechris, Katerina</dc:creator>
  <cp:keywords/>
  <dc:description/>
  <cp:lastModifiedBy>Michael Daniels</cp:lastModifiedBy>
  <cp:revision>17</cp:revision>
  <dcterms:created xsi:type="dcterms:W3CDTF">2018-03-22T15:45:00Z</dcterms:created>
  <dcterms:modified xsi:type="dcterms:W3CDTF">2018-03-25T19:30:00Z</dcterms:modified>
</cp:coreProperties>
</file>