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3386F" w14:textId="1D8B4134" w:rsidR="001C6879" w:rsidRPr="007B2D36" w:rsidRDefault="009777F2" w:rsidP="009777F2">
      <w:pPr>
        <w:rPr>
          <w:rFonts w:ascii="Times New Roman" w:eastAsia="Times New Roman" w:hAnsi="Times New Roman" w:cs="Times New Roman"/>
          <w:b/>
        </w:rPr>
      </w:pPr>
      <w:r w:rsidRPr="007B2D36">
        <w:rPr>
          <w:rFonts w:ascii="Times New Roman" w:eastAsia="Times New Roman" w:hAnsi="Times New Roman" w:cs="Times New Roman"/>
          <w:b/>
        </w:rPr>
        <w:t xml:space="preserve">Protocol-driven prevention of perioperative hypothermia in the pediatric neurosurgical population </w:t>
      </w:r>
    </w:p>
    <w:p w14:paraId="08D1E749" w14:textId="011381D7" w:rsidR="00E361F9" w:rsidRPr="00540D55" w:rsidRDefault="00540D55" w:rsidP="00881718">
      <w:pPr>
        <w:pStyle w:val="Normal1"/>
        <w:jc w:val="both"/>
        <w:rPr>
          <w:rFonts w:ascii="Times New Roman" w:eastAsia="Times New Roman" w:hAnsi="Times New Roman" w:cs="Times New Roman"/>
          <w:i/>
        </w:rPr>
      </w:pPr>
      <w:r w:rsidRPr="00540D55">
        <w:rPr>
          <w:rFonts w:ascii="Times New Roman" w:eastAsia="Times New Roman" w:hAnsi="Times New Roman" w:cs="Times New Roman"/>
          <w:i/>
        </w:rPr>
        <w:t xml:space="preserve">Running title: Preventing perioperative </w:t>
      </w:r>
      <w:proofErr w:type="spellStart"/>
      <w:r w:rsidRPr="00540D55">
        <w:rPr>
          <w:rFonts w:ascii="Times New Roman" w:eastAsia="Times New Roman" w:hAnsi="Times New Roman" w:cs="Times New Roman"/>
          <w:i/>
        </w:rPr>
        <w:t>hyothermia</w:t>
      </w:r>
      <w:proofErr w:type="spellEnd"/>
      <w:r w:rsidRPr="00540D55">
        <w:rPr>
          <w:rFonts w:ascii="Times New Roman" w:eastAsia="Times New Roman" w:hAnsi="Times New Roman" w:cs="Times New Roman"/>
          <w:i/>
        </w:rPr>
        <w:t xml:space="preserve"> </w:t>
      </w:r>
    </w:p>
    <w:p w14:paraId="54F33510" w14:textId="77777777" w:rsidR="00540D55" w:rsidRPr="007B2D36" w:rsidRDefault="00540D55" w:rsidP="00881718">
      <w:pPr>
        <w:pStyle w:val="Normal1"/>
        <w:jc w:val="both"/>
        <w:rPr>
          <w:rFonts w:ascii="Times New Roman" w:eastAsia="Times New Roman" w:hAnsi="Times New Roman" w:cs="Times New Roman"/>
        </w:rPr>
      </w:pPr>
    </w:p>
    <w:p w14:paraId="44E5DE3D" w14:textId="6CBBE13C" w:rsidR="009D251D" w:rsidRPr="007B2D36" w:rsidRDefault="00C011F7">
      <w:pPr>
        <w:pStyle w:val="Normal1"/>
        <w:rPr>
          <w:rFonts w:ascii="Times New Roman" w:eastAsia="Times New Roman" w:hAnsi="Times New Roman" w:cs="Times New Roman"/>
        </w:rPr>
      </w:pPr>
      <w:r w:rsidRPr="007B2D36">
        <w:rPr>
          <w:rFonts w:ascii="Times New Roman" w:eastAsia="Times New Roman" w:hAnsi="Times New Roman" w:cs="Times New Roman"/>
        </w:rPr>
        <w:t>Ian Mutchnick, MD</w:t>
      </w:r>
      <w:r w:rsidR="009D251D" w:rsidRPr="007B2D36">
        <w:rPr>
          <w:rFonts w:ascii="Times New Roman" w:eastAsia="Times New Roman" w:hAnsi="Times New Roman" w:cs="Times New Roman"/>
        </w:rPr>
        <w:t>, MS</w:t>
      </w:r>
    </w:p>
    <w:p w14:paraId="3E730B3F" w14:textId="6D05D342" w:rsidR="009D251D" w:rsidRPr="007B2D36" w:rsidRDefault="009D251D">
      <w:pPr>
        <w:pStyle w:val="Normal1"/>
        <w:rPr>
          <w:rFonts w:ascii="Times New Roman" w:eastAsia="Times New Roman" w:hAnsi="Times New Roman" w:cs="Times New Roman"/>
        </w:rPr>
      </w:pPr>
      <w:r w:rsidRPr="007B2D36">
        <w:rPr>
          <w:rFonts w:ascii="Times New Roman" w:eastAsia="Times New Roman" w:hAnsi="Times New Roman" w:cs="Times New Roman"/>
        </w:rPr>
        <w:t xml:space="preserve">Assistant Clinical Professor of Pediatric Neurosurgery </w:t>
      </w:r>
    </w:p>
    <w:p w14:paraId="25CEBDC9" w14:textId="2295D639" w:rsidR="009D251D" w:rsidRPr="007B2D36" w:rsidRDefault="009D251D">
      <w:pPr>
        <w:pStyle w:val="Normal1"/>
        <w:rPr>
          <w:rFonts w:ascii="Times New Roman" w:eastAsia="Times New Roman" w:hAnsi="Times New Roman" w:cs="Times New Roman"/>
        </w:rPr>
      </w:pPr>
      <w:r w:rsidRPr="007B2D36">
        <w:rPr>
          <w:rFonts w:ascii="Times New Roman" w:eastAsia="Times New Roman" w:hAnsi="Times New Roman" w:cs="Times New Roman"/>
        </w:rPr>
        <w:t xml:space="preserve">(See corresponding author information) </w:t>
      </w:r>
    </w:p>
    <w:p w14:paraId="7E3717B7" w14:textId="77777777" w:rsidR="009D251D" w:rsidRPr="007B2D36" w:rsidRDefault="009D251D">
      <w:pPr>
        <w:pStyle w:val="Normal1"/>
        <w:rPr>
          <w:rFonts w:ascii="Times New Roman" w:eastAsia="Times New Roman" w:hAnsi="Times New Roman" w:cs="Times New Roman"/>
        </w:rPr>
      </w:pPr>
    </w:p>
    <w:p w14:paraId="66A48434" w14:textId="09CAA6F0" w:rsidR="009D251D" w:rsidRPr="007B2D36" w:rsidRDefault="00C011F7">
      <w:pPr>
        <w:pStyle w:val="Normal1"/>
        <w:rPr>
          <w:rFonts w:ascii="Times New Roman" w:eastAsia="Times New Roman" w:hAnsi="Times New Roman" w:cs="Times New Roman"/>
        </w:rPr>
      </w:pPr>
      <w:proofErr w:type="spellStart"/>
      <w:r w:rsidRPr="007B2D36">
        <w:rPr>
          <w:rFonts w:ascii="Times New Roman" w:eastAsia="Times New Roman" w:hAnsi="Times New Roman" w:cs="Times New Roman"/>
        </w:rPr>
        <w:t>Meena</w:t>
      </w:r>
      <w:proofErr w:type="spellEnd"/>
      <w:r w:rsidRPr="007B2D36">
        <w:rPr>
          <w:rFonts w:ascii="Times New Roman" w:eastAsia="Times New Roman" w:hAnsi="Times New Roman" w:cs="Times New Roman"/>
        </w:rPr>
        <w:t xml:space="preserve"> </w:t>
      </w:r>
      <w:proofErr w:type="spellStart"/>
      <w:r w:rsidRPr="007B2D36">
        <w:rPr>
          <w:rFonts w:ascii="Times New Roman" w:eastAsia="Times New Roman" w:hAnsi="Times New Roman" w:cs="Times New Roman"/>
        </w:rPr>
        <w:t>Thatikunta</w:t>
      </w:r>
      <w:proofErr w:type="spellEnd"/>
      <w:r w:rsidRPr="007B2D36">
        <w:rPr>
          <w:rFonts w:ascii="Times New Roman" w:eastAsia="Times New Roman" w:hAnsi="Times New Roman" w:cs="Times New Roman"/>
        </w:rPr>
        <w:t>, MD</w:t>
      </w:r>
    </w:p>
    <w:p w14:paraId="2C92FCC3" w14:textId="77777777" w:rsidR="009D251D" w:rsidRPr="007B2D36" w:rsidRDefault="009D251D" w:rsidP="009D251D">
      <w:pPr>
        <w:pStyle w:val="Normal10"/>
      </w:pPr>
      <w:r w:rsidRPr="007B2D36">
        <w:rPr>
          <w:rFonts w:ascii="Times New Roman" w:eastAsia="Times New Roman" w:hAnsi="Times New Roman" w:cs="Times New Roman"/>
        </w:rPr>
        <w:t>Neurosurgery Resident</w:t>
      </w:r>
    </w:p>
    <w:p w14:paraId="1DF7934B" w14:textId="77777777" w:rsidR="009D251D" w:rsidRPr="007B2D36" w:rsidRDefault="009D251D" w:rsidP="009D251D">
      <w:pPr>
        <w:pStyle w:val="Normal10"/>
        <w:rPr>
          <w:rFonts w:ascii="Times New Roman" w:hAnsi="Times New Roman"/>
        </w:rPr>
      </w:pPr>
      <w:r w:rsidRPr="007B2D36">
        <w:rPr>
          <w:rFonts w:ascii="Times New Roman" w:hAnsi="Times New Roman"/>
        </w:rPr>
        <w:t>220 Abraham Flexner Way, 15th Floor</w:t>
      </w:r>
    </w:p>
    <w:p w14:paraId="3DDA5E8A" w14:textId="673A9863" w:rsidR="009D251D" w:rsidRPr="007B2D36" w:rsidRDefault="009D251D" w:rsidP="009D251D">
      <w:pPr>
        <w:pStyle w:val="Normal10"/>
        <w:rPr>
          <w:rFonts w:ascii="Times New Roman" w:hAnsi="Times New Roman"/>
        </w:rPr>
      </w:pPr>
      <w:r w:rsidRPr="007B2D36">
        <w:rPr>
          <w:rFonts w:ascii="Times New Roman" w:hAnsi="Times New Roman"/>
        </w:rPr>
        <w:t>Louisville, KY 40202</w:t>
      </w:r>
      <w:r w:rsidR="00540D55">
        <w:rPr>
          <w:rFonts w:ascii="Times New Roman" w:hAnsi="Times New Roman"/>
        </w:rPr>
        <w:t>, USA</w:t>
      </w:r>
    </w:p>
    <w:p w14:paraId="7D69BA1B" w14:textId="77777777" w:rsidR="009D251D" w:rsidRPr="007B2D36" w:rsidRDefault="009D251D" w:rsidP="009D251D">
      <w:pPr>
        <w:pStyle w:val="Normal10"/>
        <w:rPr>
          <w:rFonts w:ascii="Times New Roman" w:hAnsi="Times New Roman"/>
        </w:rPr>
      </w:pPr>
      <w:r w:rsidRPr="007B2D36">
        <w:rPr>
          <w:rFonts w:ascii="Times New Roman" w:hAnsi="Times New Roman"/>
        </w:rPr>
        <w:t>502-407-3263</w:t>
      </w:r>
    </w:p>
    <w:p w14:paraId="0FA7D5AC" w14:textId="77777777" w:rsidR="009D251D" w:rsidRPr="007B2D36" w:rsidRDefault="009D251D">
      <w:pPr>
        <w:pStyle w:val="Normal1"/>
        <w:rPr>
          <w:rFonts w:ascii="Times New Roman" w:eastAsia="Times New Roman" w:hAnsi="Times New Roman" w:cs="Times New Roman"/>
        </w:rPr>
      </w:pPr>
    </w:p>
    <w:p w14:paraId="4B5FAA17" w14:textId="13867707" w:rsidR="009D251D" w:rsidRPr="007B2D36" w:rsidRDefault="00C011F7">
      <w:pPr>
        <w:pStyle w:val="Normal1"/>
        <w:rPr>
          <w:rFonts w:ascii="Times New Roman" w:eastAsia="Times New Roman" w:hAnsi="Times New Roman" w:cs="Times New Roman"/>
        </w:rPr>
      </w:pPr>
      <w:r w:rsidRPr="007B2D36">
        <w:rPr>
          <w:rFonts w:ascii="Times New Roman" w:eastAsia="Times New Roman" w:hAnsi="Times New Roman" w:cs="Times New Roman"/>
        </w:rPr>
        <w:t>Julianne Braun, MSN, APRN</w:t>
      </w:r>
    </w:p>
    <w:p w14:paraId="02D1C437" w14:textId="18D070BD" w:rsidR="009D251D" w:rsidRPr="007B2D36" w:rsidRDefault="009D251D">
      <w:pPr>
        <w:pStyle w:val="Normal1"/>
        <w:rPr>
          <w:rFonts w:ascii="Times New Roman" w:eastAsia="Times New Roman" w:hAnsi="Times New Roman" w:cs="Times New Roman"/>
        </w:rPr>
      </w:pPr>
      <w:r w:rsidRPr="007B2D36">
        <w:rPr>
          <w:rFonts w:ascii="Times New Roman" w:eastAsia="Times New Roman" w:hAnsi="Times New Roman" w:cs="Times New Roman"/>
        </w:rPr>
        <w:t xml:space="preserve">Advanced Practitioner </w:t>
      </w:r>
    </w:p>
    <w:p w14:paraId="049D962E" w14:textId="35604916" w:rsidR="009D251D" w:rsidRPr="007B2D36" w:rsidRDefault="009D251D" w:rsidP="009D251D">
      <w:pPr>
        <w:pStyle w:val="Normal10"/>
      </w:pPr>
      <w:r w:rsidRPr="007B2D36">
        <w:rPr>
          <w:rFonts w:ascii="Times New Roman" w:eastAsia="Times New Roman" w:hAnsi="Times New Roman" w:cs="Times New Roman"/>
        </w:rPr>
        <w:t>Norton N</w:t>
      </w:r>
      <w:r w:rsidR="002E2C07" w:rsidRPr="007B2D36">
        <w:rPr>
          <w:rFonts w:ascii="Times New Roman" w:eastAsia="Times New Roman" w:hAnsi="Times New Roman" w:cs="Times New Roman"/>
        </w:rPr>
        <w:t>euroscience Institute and Norton</w:t>
      </w:r>
      <w:r w:rsidRPr="007B2D36">
        <w:rPr>
          <w:rFonts w:ascii="Times New Roman" w:eastAsia="Times New Roman" w:hAnsi="Times New Roman" w:cs="Times New Roman"/>
        </w:rPr>
        <w:t xml:space="preserve"> Children’s Hospital</w:t>
      </w:r>
    </w:p>
    <w:p w14:paraId="2C970CF4" w14:textId="77777777" w:rsidR="009D251D" w:rsidRPr="007B2D36" w:rsidRDefault="009D251D" w:rsidP="009D251D">
      <w:pPr>
        <w:pStyle w:val="Normal10"/>
      </w:pPr>
      <w:r w:rsidRPr="007B2D36">
        <w:rPr>
          <w:rFonts w:ascii="Times New Roman" w:eastAsia="Times New Roman" w:hAnsi="Times New Roman" w:cs="Times New Roman"/>
        </w:rPr>
        <w:t>210 East Gray Street, Suite 1102</w:t>
      </w:r>
    </w:p>
    <w:p w14:paraId="39D8B90D" w14:textId="77777777" w:rsidR="009D251D" w:rsidRPr="007B2D36" w:rsidRDefault="009D251D" w:rsidP="009D251D">
      <w:pPr>
        <w:pStyle w:val="Normal10"/>
      </w:pPr>
      <w:r w:rsidRPr="007B2D36">
        <w:rPr>
          <w:rFonts w:ascii="Times New Roman" w:eastAsia="Times New Roman" w:hAnsi="Times New Roman" w:cs="Times New Roman"/>
        </w:rPr>
        <w:t>Louisville, KY 40202, USA</w:t>
      </w:r>
    </w:p>
    <w:p w14:paraId="5C934524" w14:textId="11894584" w:rsidR="009D251D" w:rsidRPr="007B2D36" w:rsidRDefault="009D251D">
      <w:pPr>
        <w:pStyle w:val="Normal1"/>
        <w:rPr>
          <w:rFonts w:ascii="Times New Roman" w:eastAsia="Times New Roman" w:hAnsi="Times New Roman" w:cs="Times New Roman"/>
        </w:rPr>
      </w:pPr>
      <w:r w:rsidRPr="007B2D36">
        <w:rPr>
          <w:rFonts w:ascii="Times New Roman" w:eastAsia="Times New Roman" w:hAnsi="Times New Roman" w:cs="Times New Roman"/>
        </w:rPr>
        <w:t>(502) 583-1697</w:t>
      </w:r>
    </w:p>
    <w:p w14:paraId="5A3CA621" w14:textId="77777777" w:rsidR="009D251D" w:rsidRPr="007B2D36" w:rsidRDefault="009D251D">
      <w:pPr>
        <w:pStyle w:val="Normal1"/>
        <w:rPr>
          <w:rFonts w:ascii="Times New Roman" w:eastAsia="Times New Roman" w:hAnsi="Times New Roman" w:cs="Times New Roman"/>
        </w:rPr>
      </w:pPr>
    </w:p>
    <w:p w14:paraId="5E3D074C" w14:textId="2890F853" w:rsidR="009D251D" w:rsidRPr="007B2D36" w:rsidRDefault="00C011F7">
      <w:pPr>
        <w:pStyle w:val="Normal1"/>
        <w:rPr>
          <w:rFonts w:ascii="Times New Roman" w:eastAsia="Times New Roman" w:hAnsi="Times New Roman" w:cs="Times New Roman"/>
        </w:rPr>
      </w:pPr>
      <w:r w:rsidRPr="007B2D36">
        <w:rPr>
          <w:rFonts w:ascii="Times New Roman" w:eastAsia="Times New Roman" w:hAnsi="Times New Roman" w:cs="Times New Roman"/>
        </w:rPr>
        <w:t>Martha Bohn, MSN, RN</w:t>
      </w:r>
    </w:p>
    <w:p w14:paraId="53293D44" w14:textId="63BE1D46" w:rsidR="009D251D" w:rsidRPr="007B2D36" w:rsidRDefault="009D251D">
      <w:pPr>
        <w:pStyle w:val="Normal1"/>
        <w:rPr>
          <w:rFonts w:ascii="Times New Roman" w:eastAsia="Times New Roman" w:hAnsi="Times New Roman" w:cs="Times New Roman"/>
        </w:rPr>
      </w:pPr>
      <w:r w:rsidRPr="007B2D36">
        <w:rPr>
          <w:rFonts w:ascii="Times New Roman" w:eastAsia="Times New Roman" w:hAnsi="Times New Roman" w:cs="Times New Roman"/>
        </w:rPr>
        <w:t xml:space="preserve">Surgical Services Coordinator </w:t>
      </w:r>
    </w:p>
    <w:p w14:paraId="064D7C7D" w14:textId="32EF2FB0" w:rsidR="009D251D" w:rsidRPr="007B2D36" w:rsidRDefault="009D251D" w:rsidP="009D251D">
      <w:pPr>
        <w:pStyle w:val="Normal10"/>
      </w:pPr>
      <w:r w:rsidRPr="007B2D36">
        <w:rPr>
          <w:rFonts w:ascii="Times New Roman" w:eastAsia="Times New Roman" w:hAnsi="Times New Roman" w:cs="Times New Roman"/>
        </w:rPr>
        <w:t>Norton Neuroscience Insti</w:t>
      </w:r>
      <w:r w:rsidR="0001038F" w:rsidRPr="007B2D36">
        <w:rPr>
          <w:rFonts w:ascii="Times New Roman" w:eastAsia="Times New Roman" w:hAnsi="Times New Roman" w:cs="Times New Roman"/>
        </w:rPr>
        <w:t>tute and Norto</w:t>
      </w:r>
      <w:r w:rsidR="002E2C07" w:rsidRPr="007B2D36">
        <w:rPr>
          <w:rFonts w:ascii="Times New Roman" w:eastAsia="Times New Roman" w:hAnsi="Times New Roman" w:cs="Times New Roman"/>
        </w:rPr>
        <w:t>n</w:t>
      </w:r>
      <w:r w:rsidRPr="007B2D36">
        <w:rPr>
          <w:rFonts w:ascii="Times New Roman" w:eastAsia="Times New Roman" w:hAnsi="Times New Roman" w:cs="Times New Roman"/>
        </w:rPr>
        <w:t xml:space="preserve"> Children’s Hospital</w:t>
      </w:r>
    </w:p>
    <w:p w14:paraId="65AD7677" w14:textId="77777777" w:rsidR="009D251D" w:rsidRPr="007B2D36" w:rsidRDefault="009D251D" w:rsidP="009D251D">
      <w:pPr>
        <w:pStyle w:val="Normal10"/>
      </w:pPr>
      <w:r w:rsidRPr="007B2D36">
        <w:rPr>
          <w:rFonts w:ascii="Times New Roman" w:eastAsia="Times New Roman" w:hAnsi="Times New Roman" w:cs="Times New Roman"/>
        </w:rPr>
        <w:t>210 East Gray Street, Suite 1102</w:t>
      </w:r>
    </w:p>
    <w:p w14:paraId="4AA68FC4" w14:textId="77777777" w:rsidR="009D251D" w:rsidRPr="007B2D36" w:rsidRDefault="009D251D" w:rsidP="009D251D">
      <w:pPr>
        <w:pStyle w:val="Normal10"/>
      </w:pPr>
      <w:r w:rsidRPr="007B2D36">
        <w:rPr>
          <w:rFonts w:ascii="Times New Roman" w:eastAsia="Times New Roman" w:hAnsi="Times New Roman" w:cs="Times New Roman"/>
        </w:rPr>
        <w:t>Louisville, KY 40202, USA</w:t>
      </w:r>
    </w:p>
    <w:p w14:paraId="72E6388D" w14:textId="77777777" w:rsidR="009D251D" w:rsidRPr="007B2D36" w:rsidRDefault="009D251D" w:rsidP="009D251D">
      <w:pPr>
        <w:pStyle w:val="Normal1"/>
        <w:rPr>
          <w:rFonts w:ascii="Times New Roman" w:eastAsia="Times New Roman" w:hAnsi="Times New Roman" w:cs="Times New Roman"/>
        </w:rPr>
      </w:pPr>
      <w:r w:rsidRPr="007B2D36">
        <w:rPr>
          <w:rFonts w:ascii="Times New Roman" w:eastAsia="Times New Roman" w:hAnsi="Times New Roman" w:cs="Times New Roman"/>
        </w:rPr>
        <w:t>(502) 583-1697</w:t>
      </w:r>
    </w:p>
    <w:p w14:paraId="0F75E5BE" w14:textId="77777777" w:rsidR="009D251D" w:rsidRPr="007B2D36" w:rsidRDefault="009D251D">
      <w:pPr>
        <w:pStyle w:val="Normal1"/>
        <w:rPr>
          <w:rFonts w:ascii="Times New Roman" w:eastAsia="Times New Roman" w:hAnsi="Times New Roman" w:cs="Times New Roman"/>
        </w:rPr>
      </w:pPr>
    </w:p>
    <w:p w14:paraId="7E355453" w14:textId="6A7767BB" w:rsidR="009D251D" w:rsidRPr="007B2D36" w:rsidRDefault="009D251D">
      <w:pPr>
        <w:pStyle w:val="Normal1"/>
        <w:rPr>
          <w:rFonts w:ascii="Times New Roman" w:eastAsia="Times New Roman" w:hAnsi="Times New Roman" w:cs="Times New Roman"/>
        </w:rPr>
      </w:pPr>
      <w:r w:rsidRPr="007B2D36">
        <w:rPr>
          <w:rFonts w:ascii="Times New Roman" w:eastAsia="Times New Roman" w:hAnsi="Times New Roman" w:cs="Times New Roman"/>
        </w:rPr>
        <w:t>Rachel Vickers Smith, PhD, MPH</w:t>
      </w:r>
    </w:p>
    <w:p w14:paraId="5689405F" w14:textId="110BF3E9" w:rsidR="009D251D" w:rsidRPr="007B2D36" w:rsidRDefault="009D251D">
      <w:pPr>
        <w:pStyle w:val="Normal1"/>
        <w:rPr>
          <w:rFonts w:ascii="Times New Roman" w:eastAsia="Times New Roman" w:hAnsi="Times New Roman" w:cs="Times New Roman"/>
        </w:rPr>
      </w:pPr>
      <w:r w:rsidRPr="007B2D36">
        <w:rPr>
          <w:rFonts w:ascii="Times New Roman" w:eastAsia="Times New Roman" w:hAnsi="Times New Roman" w:cs="Times New Roman"/>
        </w:rPr>
        <w:t xml:space="preserve">Assistant Professor </w:t>
      </w:r>
    </w:p>
    <w:p w14:paraId="01D36E5E" w14:textId="11BCA3DB" w:rsidR="009D251D" w:rsidRPr="007B2D36" w:rsidRDefault="001A7496">
      <w:pPr>
        <w:pStyle w:val="Normal1"/>
        <w:rPr>
          <w:rFonts w:ascii="Times New Roman" w:eastAsia="Times New Roman" w:hAnsi="Times New Roman" w:cs="Times New Roman"/>
        </w:rPr>
      </w:pPr>
      <w:r w:rsidRPr="007B2D36">
        <w:rPr>
          <w:rFonts w:ascii="Times New Roman" w:eastAsia="Times New Roman" w:hAnsi="Times New Roman" w:cs="Times New Roman"/>
        </w:rPr>
        <w:t xml:space="preserve">University of Louisville </w:t>
      </w:r>
      <w:r w:rsidR="009D251D" w:rsidRPr="007B2D36">
        <w:rPr>
          <w:rFonts w:ascii="Times New Roman" w:eastAsia="Times New Roman" w:hAnsi="Times New Roman" w:cs="Times New Roman"/>
        </w:rPr>
        <w:t xml:space="preserve">School of Nursing </w:t>
      </w:r>
    </w:p>
    <w:p w14:paraId="1298FA07" w14:textId="28018DF5" w:rsidR="001A7496" w:rsidRPr="007B2D36" w:rsidRDefault="001A7496">
      <w:pPr>
        <w:pStyle w:val="Normal1"/>
        <w:rPr>
          <w:rFonts w:ascii="Times New Roman" w:eastAsia="Times New Roman" w:hAnsi="Times New Roman" w:cs="Times New Roman"/>
        </w:rPr>
      </w:pPr>
      <w:r w:rsidRPr="007B2D36">
        <w:rPr>
          <w:rFonts w:ascii="Times New Roman" w:eastAsia="Times New Roman" w:hAnsi="Times New Roman" w:cs="Times New Roman"/>
        </w:rPr>
        <w:t>555 South Floyd Street, Suite 3019</w:t>
      </w:r>
    </w:p>
    <w:p w14:paraId="0AE255C8" w14:textId="4DF4ECC0" w:rsidR="001A7496" w:rsidRPr="007B2D36" w:rsidRDefault="001A7496">
      <w:pPr>
        <w:pStyle w:val="Normal1"/>
        <w:rPr>
          <w:rFonts w:ascii="Times New Roman" w:eastAsia="Times New Roman" w:hAnsi="Times New Roman" w:cs="Times New Roman"/>
        </w:rPr>
      </w:pPr>
      <w:r w:rsidRPr="007B2D36">
        <w:rPr>
          <w:rFonts w:ascii="Times New Roman" w:eastAsia="Times New Roman" w:hAnsi="Times New Roman" w:cs="Times New Roman"/>
        </w:rPr>
        <w:t>Louisville, KY 40202</w:t>
      </w:r>
      <w:r w:rsidR="00540D55">
        <w:rPr>
          <w:rFonts w:ascii="Times New Roman" w:eastAsia="Times New Roman" w:hAnsi="Times New Roman" w:cs="Times New Roman"/>
        </w:rPr>
        <w:t>, USA</w:t>
      </w:r>
    </w:p>
    <w:p w14:paraId="5EAFC199" w14:textId="35F17574" w:rsidR="001A7496" w:rsidRPr="007B2D36" w:rsidRDefault="001A7496">
      <w:pPr>
        <w:pStyle w:val="Normal1"/>
        <w:rPr>
          <w:rFonts w:ascii="Times New Roman" w:eastAsia="Times New Roman" w:hAnsi="Times New Roman" w:cs="Times New Roman"/>
        </w:rPr>
      </w:pPr>
      <w:r w:rsidRPr="007B2D36">
        <w:rPr>
          <w:rFonts w:ascii="Times New Roman" w:eastAsia="Times New Roman" w:hAnsi="Times New Roman" w:cs="Times New Roman"/>
        </w:rPr>
        <w:t>502-852-8510</w:t>
      </w:r>
    </w:p>
    <w:p w14:paraId="5A099931" w14:textId="77777777" w:rsidR="009D251D" w:rsidRPr="007B2D36" w:rsidRDefault="009D251D">
      <w:pPr>
        <w:pStyle w:val="Normal1"/>
        <w:rPr>
          <w:rFonts w:ascii="Times New Roman" w:eastAsia="Times New Roman" w:hAnsi="Times New Roman" w:cs="Times New Roman"/>
        </w:rPr>
      </w:pPr>
    </w:p>
    <w:p w14:paraId="1DD393C4" w14:textId="5EF0E18C" w:rsidR="009D251D" w:rsidRPr="007B2D36" w:rsidRDefault="00C011F7">
      <w:pPr>
        <w:pStyle w:val="Normal1"/>
        <w:rPr>
          <w:rFonts w:ascii="Times New Roman" w:eastAsia="Times New Roman" w:hAnsi="Times New Roman" w:cs="Times New Roman"/>
        </w:rPr>
      </w:pPr>
      <w:r w:rsidRPr="007B2D36">
        <w:rPr>
          <w:rFonts w:ascii="Times New Roman" w:eastAsia="Times New Roman" w:hAnsi="Times New Roman" w:cs="Times New Roman"/>
        </w:rPr>
        <w:t xml:space="preserve">Barbara </w:t>
      </w:r>
      <w:proofErr w:type="spellStart"/>
      <w:r w:rsidRPr="007B2D36">
        <w:rPr>
          <w:rFonts w:ascii="Times New Roman" w:eastAsia="Times New Roman" w:hAnsi="Times New Roman" w:cs="Times New Roman"/>
        </w:rPr>
        <w:t>Polivka</w:t>
      </w:r>
      <w:proofErr w:type="spellEnd"/>
      <w:r w:rsidRPr="007B2D36">
        <w:rPr>
          <w:rFonts w:ascii="Times New Roman" w:eastAsia="Times New Roman" w:hAnsi="Times New Roman" w:cs="Times New Roman"/>
        </w:rPr>
        <w:t>, PhD, RN</w:t>
      </w:r>
    </w:p>
    <w:p w14:paraId="07A246DA" w14:textId="765EF3F1" w:rsidR="00E82913" w:rsidRPr="007B2D36" w:rsidRDefault="00E82913">
      <w:pPr>
        <w:pStyle w:val="Normal1"/>
        <w:rPr>
          <w:rFonts w:ascii="Times New Roman" w:eastAsia="Times New Roman" w:hAnsi="Times New Roman" w:cs="Times New Roman"/>
        </w:rPr>
      </w:pPr>
      <w:r w:rsidRPr="007B2D36">
        <w:rPr>
          <w:rFonts w:ascii="Times New Roman" w:eastAsia="Times New Roman" w:hAnsi="Times New Roman" w:cs="Times New Roman"/>
        </w:rPr>
        <w:t xml:space="preserve">Professor and Endowed Chair </w:t>
      </w:r>
    </w:p>
    <w:p w14:paraId="33C14955" w14:textId="77777777" w:rsidR="00E82913" w:rsidRPr="007B2D36" w:rsidRDefault="00E82913" w:rsidP="00E82913">
      <w:pPr>
        <w:pStyle w:val="Normal1"/>
        <w:rPr>
          <w:rFonts w:ascii="Times New Roman" w:eastAsia="Times New Roman" w:hAnsi="Times New Roman" w:cs="Times New Roman"/>
        </w:rPr>
      </w:pPr>
      <w:r w:rsidRPr="007B2D36">
        <w:rPr>
          <w:rFonts w:ascii="Times New Roman" w:eastAsia="Times New Roman" w:hAnsi="Times New Roman" w:cs="Times New Roman"/>
        </w:rPr>
        <w:t xml:space="preserve">University of Louisville School of Nursing </w:t>
      </w:r>
    </w:p>
    <w:p w14:paraId="19270132" w14:textId="77777777" w:rsidR="00E82913" w:rsidRPr="007B2D36" w:rsidRDefault="00E82913" w:rsidP="00E82913">
      <w:pPr>
        <w:pStyle w:val="Normal1"/>
        <w:rPr>
          <w:rFonts w:ascii="Times New Roman" w:eastAsia="Times New Roman" w:hAnsi="Times New Roman" w:cs="Times New Roman"/>
        </w:rPr>
      </w:pPr>
      <w:r w:rsidRPr="007B2D36">
        <w:rPr>
          <w:rFonts w:ascii="Times New Roman" w:eastAsia="Times New Roman" w:hAnsi="Times New Roman" w:cs="Times New Roman"/>
        </w:rPr>
        <w:t>555 South Floyd Street, Suite 3019</w:t>
      </w:r>
    </w:p>
    <w:p w14:paraId="0865A14D" w14:textId="411AF066" w:rsidR="00E82913" w:rsidRPr="007B2D36" w:rsidRDefault="00E82913" w:rsidP="00E82913">
      <w:pPr>
        <w:pStyle w:val="Normal1"/>
        <w:rPr>
          <w:rFonts w:ascii="Times New Roman" w:eastAsia="Times New Roman" w:hAnsi="Times New Roman" w:cs="Times New Roman"/>
        </w:rPr>
      </w:pPr>
      <w:r w:rsidRPr="007B2D36">
        <w:rPr>
          <w:rFonts w:ascii="Times New Roman" w:eastAsia="Times New Roman" w:hAnsi="Times New Roman" w:cs="Times New Roman"/>
        </w:rPr>
        <w:t>Louisville, KY 40202</w:t>
      </w:r>
      <w:r w:rsidR="00540D55">
        <w:rPr>
          <w:rFonts w:ascii="Times New Roman" w:eastAsia="Times New Roman" w:hAnsi="Times New Roman" w:cs="Times New Roman"/>
        </w:rPr>
        <w:t>, USA</w:t>
      </w:r>
    </w:p>
    <w:p w14:paraId="7784DDC0" w14:textId="3B10868A" w:rsidR="00E82913" w:rsidRPr="007B2D36" w:rsidRDefault="00E82913">
      <w:pPr>
        <w:pStyle w:val="Normal1"/>
        <w:rPr>
          <w:rFonts w:ascii="Times New Roman" w:eastAsia="Times New Roman" w:hAnsi="Times New Roman" w:cs="Times New Roman"/>
        </w:rPr>
      </w:pPr>
      <w:r w:rsidRPr="007B2D36">
        <w:rPr>
          <w:rFonts w:ascii="Times New Roman" w:eastAsia="Times New Roman" w:hAnsi="Times New Roman" w:cs="Times New Roman"/>
        </w:rPr>
        <w:t>502-852-3949</w:t>
      </w:r>
    </w:p>
    <w:p w14:paraId="0672BAD9" w14:textId="77777777" w:rsidR="009D251D" w:rsidRPr="007B2D36" w:rsidRDefault="009D251D">
      <w:pPr>
        <w:pStyle w:val="Normal1"/>
        <w:rPr>
          <w:rFonts w:ascii="Times New Roman" w:eastAsia="Times New Roman" w:hAnsi="Times New Roman" w:cs="Times New Roman"/>
        </w:rPr>
      </w:pPr>
    </w:p>
    <w:p w14:paraId="558E904F" w14:textId="43020AA2" w:rsidR="009D251D" w:rsidRPr="007B2D36" w:rsidRDefault="00C011F7">
      <w:pPr>
        <w:pStyle w:val="Normal1"/>
        <w:rPr>
          <w:rFonts w:ascii="Times New Roman" w:eastAsia="Times New Roman" w:hAnsi="Times New Roman" w:cs="Times New Roman"/>
        </w:rPr>
      </w:pPr>
      <w:r w:rsidRPr="007B2D36">
        <w:rPr>
          <w:rFonts w:ascii="Times New Roman" w:eastAsia="Times New Roman" w:hAnsi="Times New Roman" w:cs="Times New Roman"/>
        </w:rPr>
        <w:t>William Gump, MD</w:t>
      </w:r>
    </w:p>
    <w:p w14:paraId="37268540" w14:textId="5BD2C1CA" w:rsidR="002E2C07" w:rsidRPr="007B2D36" w:rsidRDefault="002E2C07">
      <w:pPr>
        <w:pStyle w:val="Normal1"/>
        <w:rPr>
          <w:rFonts w:ascii="Times New Roman" w:eastAsia="Times New Roman" w:hAnsi="Times New Roman" w:cs="Times New Roman"/>
          <w:vertAlign w:val="superscript"/>
        </w:rPr>
      </w:pPr>
      <w:r w:rsidRPr="007B2D36">
        <w:rPr>
          <w:rFonts w:ascii="Times New Roman" w:eastAsia="Times New Roman" w:hAnsi="Times New Roman" w:cs="Times New Roman"/>
        </w:rPr>
        <w:t xml:space="preserve">Assistant Professor </w:t>
      </w:r>
    </w:p>
    <w:p w14:paraId="58AA9DE5" w14:textId="77777777" w:rsidR="00A3153C" w:rsidRPr="007B2D36" w:rsidRDefault="00A3153C" w:rsidP="00A3153C">
      <w:pPr>
        <w:pStyle w:val="Normal10"/>
      </w:pPr>
      <w:r w:rsidRPr="007B2D36">
        <w:rPr>
          <w:rFonts w:ascii="Times New Roman" w:eastAsia="Times New Roman" w:hAnsi="Times New Roman" w:cs="Times New Roman"/>
        </w:rPr>
        <w:t>Division of Pediatric Neurosurgery</w:t>
      </w:r>
    </w:p>
    <w:p w14:paraId="24783F6C" w14:textId="6FF8E08F" w:rsidR="00A3153C" w:rsidRPr="007B2D36" w:rsidRDefault="00A3153C" w:rsidP="00A3153C">
      <w:pPr>
        <w:pStyle w:val="Normal10"/>
      </w:pPr>
      <w:r w:rsidRPr="007B2D36">
        <w:rPr>
          <w:rFonts w:ascii="Times New Roman" w:eastAsia="Times New Roman" w:hAnsi="Times New Roman" w:cs="Times New Roman"/>
        </w:rPr>
        <w:lastRenderedPageBreak/>
        <w:t>Norton N</w:t>
      </w:r>
      <w:r w:rsidR="002E2C07" w:rsidRPr="007B2D36">
        <w:rPr>
          <w:rFonts w:ascii="Times New Roman" w:eastAsia="Times New Roman" w:hAnsi="Times New Roman" w:cs="Times New Roman"/>
        </w:rPr>
        <w:t>euroscience Institute and Norton</w:t>
      </w:r>
      <w:r w:rsidRPr="007B2D36">
        <w:rPr>
          <w:rFonts w:ascii="Times New Roman" w:eastAsia="Times New Roman" w:hAnsi="Times New Roman" w:cs="Times New Roman"/>
        </w:rPr>
        <w:t xml:space="preserve"> Children’s Hospital</w:t>
      </w:r>
    </w:p>
    <w:p w14:paraId="3425D4EC" w14:textId="77777777" w:rsidR="00A3153C" w:rsidRPr="007B2D36" w:rsidRDefault="00A3153C" w:rsidP="00A3153C">
      <w:pPr>
        <w:pStyle w:val="Normal10"/>
      </w:pPr>
      <w:r w:rsidRPr="007B2D36">
        <w:rPr>
          <w:rFonts w:ascii="Times New Roman" w:eastAsia="Times New Roman" w:hAnsi="Times New Roman" w:cs="Times New Roman"/>
        </w:rPr>
        <w:t>210 East Gray Street, Suite 1102</w:t>
      </w:r>
    </w:p>
    <w:p w14:paraId="2A662E8A" w14:textId="77777777" w:rsidR="00A3153C" w:rsidRPr="007B2D36" w:rsidRDefault="00A3153C" w:rsidP="00A3153C">
      <w:pPr>
        <w:pStyle w:val="Normal10"/>
      </w:pPr>
      <w:r w:rsidRPr="007B2D36">
        <w:rPr>
          <w:rFonts w:ascii="Times New Roman" w:eastAsia="Times New Roman" w:hAnsi="Times New Roman" w:cs="Times New Roman"/>
        </w:rPr>
        <w:t>Louisville, KY 40202, USA</w:t>
      </w:r>
    </w:p>
    <w:p w14:paraId="405EB50E" w14:textId="77E5E150" w:rsidR="00A3153C" w:rsidRPr="007B2D36" w:rsidRDefault="00A3153C">
      <w:pPr>
        <w:pStyle w:val="Normal1"/>
        <w:rPr>
          <w:rFonts w:ascii="Times New Roman" w:eastAsia="Times New Roman" w:hAnsi="Times New Roman" w:cs="Times New Roman"/>
        </w:rPr>
      </w:pPr>
      <w:r w:rsidRPr="007B2D36">
        <w:rPr>
          <w:rFonts w:ascii="Times New Roman" w:eastAsia="Times New Roman" w:hAnsi="Times New Roman" w:cs="Times New Roman"/>
        </w:rPr>
        <w:t>(502) 583-1697</w:t>
      </w:r>
    </w:p>
    <w:p w14:paraId="7EAE6F4E" w14:textId="77777777" w:rsidR="009D251D" w:rsidRPr="007B2D36" w:rsidRDefault="009D251D">
      <w:pPr>
        <w:pStyle w:val="Normal1"/>
        <w:rPr>
          <w:rFonts w:ascii="Times New Roman" w:eastAsia="Times New Roman" w:hAnsi="Times New Roman" w:cs="Times New Roman"/>
        </w:rPr>
      </w:pPr>
    </w:p>
    <w:p w14:paraId="77A28B52" w14:textId="6F5F121C" w:rsidR="00E361F9" w:rsidRPr="007B2D36" w:rsidRDefault="00C011F7">
      <w:pPr>
        <w:pStyle w:val="Normal1"/>
        <w:rPr>
          <w:rFonts w:ascii="Times New Roman" w:eastAsia="Times New Roman" w:hAnsi="Times New Roman" w:cs="Times New Roman"/>
          <w:vertAlign w:val="superscript"/>
        </w:rPr>
      </w:pPr>
      <w:r w:rsidRPr="007B2D36">
        <w:rPr>
          <w:rFonts w:ascii="Times New Roman" w:eastAsia="Times New Roman" w:hAnsi="Times New Roman" w:cs="Times New Roman"/>
        </w:rPr>
        <w:t>Thomas Moriarty, MD, PhD</w:t>
      </w:r>
    </w:p>
    <w:p w14:paraId="0B541C0B" w14:textId="77777777" w:rsidR="002E2C07" w:rsidRPr="007B2D36" w:rsidRDefault="002E2C07" w:rsidP="002E2C07">
      <w:pPr>
        <w:pStyle w:val="Normal10"/>
      </w:pPr>
      <w:r w:rsidRPr="007B2D36">
        <w:rPr>
          <w:rFonts w:ascii="Times New Roman" w:eastAsia="Times New Roman" w:hAnsi="Times New Roman" w:cs="Times New Roman"/>
        </w:rPr>
        <w:t>Assistant Clinical Professor Pediatric Neurosurgery</w:t>
      </w:r>
    </w:p>
    <w:p w14:paraId="2D46AC7E" w14:textId="71EDE860" w:rsidR="002E2C07" w:rsidRPr="007B2D36" w:rsidRDefault="002E2C07" w:rsidP="002E2C07">
      <w:pPr>
        <w:pStyle w:val="Normal10"/>
      </w:pPr>
      <w:r w:rsidRPr="007B2D36">
        <w:rPr>
          <w:rFonts w:ascii="Times New Roman" w:eastAsia="Times New Roman" w:hAnsi="Times New Roman" w:cs="Times New Roman"/>
        </w:rPr>
        <w:t>Chief, Pediatric Neurosurgery</w:t>
      </w:r>
    </w:p>
    <w:p w14:paraId="62E5A5B2" w14:textId="77777777" w:rsidR="002E2C07" w:rsidRPr="007B2D36" w:rsidRDefault="002E2C07" w:rsidP="002E2C07">
      <w:pPr>
        <w:pStyle w:val="Normal10"/>
      </w:pPr>
      <w:r w:rsidRPr="007B2D36">
        <w:rPr>
          <w:rFonts w:ascii="Times New Roman" w:eastAsia="Times New Roman" w:hAnsi="Times New Roman" w:cs="Times New Roman"/>
        </w:rPr>
        <w:t>Division of Pediatric Neurosurgery</w:t>
      </w:r>
    </w:p>
    <w:p w14:paraId="1F129015" w14:textId="59602F1F" w:rsidR="002E2C07" w:rsidRPr="007B2D36" w:rsidRDefault="002E2C07" w:rsidP="002E2C07">
      <w:pPr>
        <w:pStyle w:val="Normal10"/>
      </w:pPr>
      <w:r w:rsidRPr="007B2D36">
        <w:rPr>
          <w:rFonts w:ascii="Times New Roman" w:eastAsia="Times New Roman" w:hAnsi="Times New Roman" w:cs="Times New Roman"/>
        </w:rPr>
        <w:t>Norton Neuroscience Institute and Norton Children’s Hospital</w:t>
      </w:r>
    </w:p>
    <w:p w14:paraId="262E371E" w14:textId="77777777" w:rsidR="002E2C07" w:rsidRPr="007B2D36" w:rsidRDefault="002E2C07" w:rsidP="002E2C07">
      <w:pPr>
        <w:pStyle w:val="Normal10"/>
      </w:pPr>
      <w:r w:rsidRPr="007B2D36">
        <w:rPr>
          <w:rFonts w:ascii="Times New Roman" w:eastAsia="Times New Roman" w:hAnsi="Times New Roman" w:cs="Times New Roman"/>
        </w:rPr>
        <w:t>210 East Gray Street, Suite 1102</w:t>
      </w:r>
    </w:p>
    <w:p w14:paraId="56054A4C" w14:textId="77777777" w:rsidR="002E2C07" w:rsidRPr="007B2D36" w:rsidRDefault="002E2C07" w:rsidP="002E2C07">
      <w:pPr>
        <w:pStyle w:val="Normal10"/>
      </w:pPr>
      <w:r w:rsidRPr="007B2D36">
        <w:rPr>
          <w:rFonts w:ascii="Times New Roman" w:eastAsia="Times New Roman" w:hAnsi="Times New Roman" w:cs="Times New Roman"/>
        </w:rPr>
        <w:t>Louisville, KY 40202, USA</w:t>
      </w:r>
    </w:p>
    <w:p w14:paraId="6D2200C1" w14:textId="3330B70C" w:rsidR="009D251D" w:rsidRPr="007B2D36" w:rsidRDefault="002E2C07">
      <w:pPr>
        <w:pStyle w:val="Normal1"/>
        <w:rPr>
          <w:rFonts w:ascii="Times New Roman" w:eastAsia="Times New Roman" w:hAnsi="Times New Roman" w:cs="Times New Roman"/>
        </w:rPr>
      </w:pPr>
      <w:r w:rsidRPr="007B2D36">
        <w:rPr>
          <w:rFonts w:ascii="Times New Roman" w:eastAsia="Times New Roman" w:hAnsi="Times New Roman" w:cs="Times New Roman"/>
        </w:rPr>
        <w:t>(502) 583-1697</w:t>
      </w:r>
    </w:p>
    <w:p w14:paraId="3F613E8C" w14:textId="77777777" w:rsidR="002E2C07" w:rsidRPr="007B2D36" w:rsidRDefault="002E2C07">
      <w:pPr>
        <w:pStyle w:val="Normal1"/>
        <w:rPr>
          <w:rFonts w:ascii="Times New Roman" w:eastAsia="Times New Roman" w:hAnsi="Times New Roman" w:cs="Times New Roman"/>
        </w:rPr>
      </w:pPr>
    </w:p>
    <w:p w14:paraId="4C83E918" w14:textId="2E7C1C2D" w:rsidR="009D251D" w:rsidRPr="007B2D36" w:rsidRDefault="009D251D">
      <w:pPr>
        <w:pStyle w:val="Normal1"/>
        <w:rPr>
          <w:rFonts w:ascii="Times New Roman" w:eastAsia="Times New Roman" w:hAnsi="Times New Roman" w:cs="Times New Roman"/>
        </w:rPr>
      </w:pPr>
      <w:r w:rsidRPr="007B2D36">
        <w:rPr>
          <w:rFonts w:ascii="Times New Roman" w:eastAsia="Times New Roman" w:hAnsi="Times New Roman" w:cs="Times New Roman"/>
        </w:rPr>
        <w:t xml:space="preserve">Corresponding author: </w:t>
      </w:r>
    </w:p>
    <w:p w14:paraId="6A51A89C" w14:textId="3D5D3915" w:rsidR="009D251D" w:rsidRPr="007B2D36" w:rsidRDefault="009D251D" w:rsidP="009D251D">
      <w:pPr>
        <w:pStyle w:val="Normal10"/>
      </w:pPr>
      <w:r w:rsidRPr="007B2D36">
        <w:rPr>
          <w:rFonts w:ascii="Times New Roman" w:eastAsia="Times New Roman" w:hAnsi="Times New Roman" w:cs="Times New Roman"/>
        </w:rPr>
        <w:t>Ian Mutchnick, MD</w:t>
      </w:r>
      <w:r w:rsidR="001E5449" w:rsidRPr="007B2D36">
        <w:rPr>
          <w:rFonts w:ascii="Times New Roman" w:eastAsia="Times New Roman" w:hAnsi="Times New Roman" w:cs="Times New Roman"/>
        </w:rPr>
        <w:t>, MS</w:t>
      </w:r>
    </w:p>
    <w:p w14:paraId="59BE66B3" w14:textId="77777777" w:rsidR="009D251D" w:rsidRPr="007B2D36" w:rsidRDefault="009D251D" w:rsidP="009D251D">
      <w:pPr>
        <w:pStyle w:val="Normal10"/>
      </w:pPr>
      <w:r w:rsidRPr="007B2D36">
        <w:rPr>
          <w:rFonts w:ascii="Times New Roman" w:eastAsia="Times New Roman" w:hAnsi="Times New Roman" w:cs="Times New Roman"/>
        </w:rPr>
        <w:t>Division of Pediatric Neurosurgery</w:t>
      </w:r>
    </w:p>
    <w:p w14:paraId="7876CECB" w14:textId="76C597E8" w:rsidR="009D251D" w:rsidRPr="007B2D36" w:rsidRDefault="009D251D" w:rsidP="009D251D">
      <w:pPr>
        <w:pStyle w:val="Normal10"/>
      </w:pPr>
      <w:r w:rsidRPr="007B2D36">
        <w:rPr>
          <w:rFonts w:ascii="Times New Roman" w:eastAsia="Times New Roman" w:hAnsi="Times New Roman" w:cs="Times New Roman"/>
        </w:rPr>
        <w:t>Norton N</w:t>
      </w:r>
      <w:r w:rsidR="001E0675" w:rsidRPr="007B2D36">
        <w:rPr>
          <w:rFonts w:ascii="Times New Roman" w:eastAsia="Times New Roman" w:hAnsi="Times New Roman" w:cs="Times New Roman"/>
        </w:rPr>
        <w:t>euroscience Institute and Norton</w:t>
      </w:r>
      <w:r w:rsidRPr="007B2D36">
        <w:rPr>
          <w:rFonts w:ascii="Times New Roman" w:eastAsia="Times New Roman" w:hAnsi="Times New Roman" w:cs="Times New Roman"/>
        </w:rPr>
        <w:t xml:space="preserve"> Children’s Hospital</w:t>
      </w:r>
    </w:p>
    <w:p w14:paraId="00E845EC" w14:textId="77777777" w:rsidR="009D251D" w:rsidRPr="007B2D36" w:rsidRDefault="009D251D" w:rsidP="009D251D">
      <w:pPr>
        <w:pStyle w:val="Normal10"/>
      </w:pPr>
      <w:r w:rsidRPr="007B2D36">
        <w:rPr>
          <w:rFonts w:ascii="Times New Roman" w:eastAsia="Times New Roman" w:hAnsi="Times New Roman" w:cs="Times New Roman"/>
        </w:rPr>
        <w:t>210 East Gray Street, Suite 1102</w:t>
      </w:r>
    </w:p>
    <w:p w14:paraId="69CF3218" w14:textId="77777777" w:rsidR="009D251D" w:rsidRPr="007B2D36" w:rsidRDefault="009D251D" w:rsidP="009D251D">
      <w:pPr>
        <w:pStyle w:val="Normal10"/>
      </w:pPr>
      <w:r w:rsidRPr="007B2D36">
        <w:rPr>
          <w:rFonts w:ascii="Times New Roman" w:eastAsia="Times New Roman" w:hAnsi="Times New Roman" w:cs="Times New Roman"/>
        </w:rPr>
        <w:t>Louisville, KY 40202, USA</w:t>
      </w:r>
    </w:p>
    <w:p w14:paraId="4CC1A7DF" w14:textId="77777777" w:rsidR="009D251D" w:rsidRPr="007B2D36" w:rsidRDefault="009D251D" w:rsidP="009D251D">
      <w:pPr>
        <w:pStyle w:val="Normal10"/>
      </w:pPr>
      <w:r w:rsidRPr="007B2D36">
        <w:rPr>
          <w:rFonts w:ascii="Times New Roman" w:eastAsia="Times New Roman" w:hAnsi="Times New Roman" w:cs="Times New Roman"/>
        </w:rPr>
        <w:t>Email: ian.mutchnick@nortonhealthcare.org</w:t>
      </w:r>
    </w:p>
    <w:p w14:paraId="3C52038F" w14:textId="77777777" w:rsidR="009D251D" w:rsidRPr="007B2D36" w:rsidRDefault="009D251D" w:rsidP="009D251D">
      <w:pPr>
        <w:pStyle w:val="Normal10"/>
      </w:pPr>
      <w:r w:rsidRPr="007B2D36">
        <w:rPr>
          <w:rFonts w:ascii="Times New Roman" w:eastAsia="Times New Roman" w:hAnsi="Times New Roman" w:cs="Times New Roman"/>
        </w:rPr>
        <w:t>Phone: (502) 583-1697</w:t>
      </w:r>
    </w:p>
    <w:p w14:paraId="315F4DDB" w14:textId="77777777" w:rsidR="009D251D" w:rsidRPr="007B2D36" w:rsidRDefault="009D251D" w:rsidP="009D251D">
      <w:pPr>
        <w:pStyle w:val="Normal10"/>
      </w:pPr>
      <w:r w:rsidRPr="007B2D36">
        <w:rPr>
          <w:rFonts w:ascii="Times New Roman" w:eastAsia="Times New Roman" w:hAnsi="Times New Roman" w:cs="Times New Roman"/>
        </w:rPr>
        <w:t>Fax: (502) 583-2120</w:t>
      </w:r>
    </w:p>
    <w:p w14:paraId="303A9A49" w14:textId="77777777" w:rsidR="009D251D" w:rsidRPr="007B2D36" w:rsidRDefault="009D251D" w:rsidP="009D251D">
      <w:pPr>
        <w:pStyle w:val="Normal10"/>
      </w:pPr>
      <w:r w:rsidRPr="007B2D36">
        <w:rPr>
          <w:rFonts w:ascii="Times New Roman" w:eastAsia="Times New Roman" w:hAnsi="Times New Roman" w:cs="Times New Roman"/>
        </w:rPr>
        <w:t xml:space="preserve">Responsibilities: Coordinating, editing and review of manuscript prior to publication. </w:t>
      </w:r>
    </w:p>
    <w:p w14:paraId="7B9216A8" w14:textId="77777777" w:rsidR="009D251D" w:rsidRPr="007B2D36" w:rsidRDefault="009D251D">
      <w:pPr>
        <w:pStyle w:val="Normal1"/>
        <w:rPr>
          <w:rFonts w:ascii="Times New Roman" w:eastAsia="Times New Roman" w:hAnsi="Times New Roman" w:cs="Times New Roman"/>
        </w:rPr>
      </w:pPr>
    </w:p>
    <w:p w14:paraId="469EE374" w14:textId="77777777" w:rsidR="0088182C" w:rsidRPr="007B2D36" w:rsidRDefault="0088182C" w:rsidP="0088182C">
      <w:pPr>
        <w:pStyle w:val="Normal1"/>
        <w:rPr>
          <w:rFonts w:ascii="Times New Roman" w:eastAsia="Times New Roman" w:hAnsi="Times New Roman" w:cs="Times New Roman"/>
        </w:rPr>
      </w:pPr>
      <w:r w:rsidRPr="0088182C">
        <w:rPr>
          <w:rFonts w:ascii="Times New Roman" w:eastAsia="Times New Roman" w:hAnsi="Times New Roman" w:cs="Times New Roman"/>
        </w:rPr>
        <w:t>Keywords:</w:t>
      </w:r>
      <w:r w:rsidRPr="007B2D36">
        <w:rPr>
          <w:rFonts w:ascii="Times New Roman" w:eastAsia="Times New Roman" w:hAnsi="Times New Roman" w:cs="Times New Roman"/>
        </w:rPr>
        <w:t xml:space="preserve"> Perioperative hypothermia, </w:t>
      </w:r>
      <w:proofErr w:type="spellStart"/>
      <w:r w:rsidRPr="007B2D36">
        <w:rPr>
          <w:rFonts w:ascii="Times New Roman" w:eastAsia="Times New Roman" w:hAnsi="Times New Roman" w:cs="Times New Roman"/>
        </w:rPr>
        <w:t>normothermia</w:t>
      </w:r>
      <w:proofErr w:type="spellEnd"/>
      <w:r w:rsidRPr="007B2D36">
        <w:rPr>
          <w:rFonts w:ascii="Times New Roman" w:eastAsia="Times New Roman" w:hAnsi="Times New Roman" w:cs="Times New Roman"/>
        </w:rPr>
        <w:t>, pediatric neurosurgery, pediatric surgery, warming</w:t>
      </w:r>
    </w:p>
    <w:p w14:paraId="6468D3F8" w14:textId="77777777" w:rsidR="00540D55" w:rsidRDefault="00540D55">
      <w:pPr>
        <w:pStyle w:val="Normal1"/>
        <w:rPr>
          <w:rFonts w:ascii="Times New Roman" w:eastAsia="Times New Roman" w:hAnsi="Times New Roman" w:cs="Times New Roman"/>
        </w:rPr>
      </w:pPr>
    </w:p>
    <w:p w14:paraId="2498BA25" w14:textId="6EC3F98B" w:rsidR="00540D55" w:rsidRDefault="00540D55">
      <w:pPr>
        <w:pStyle w:val="Normal1"/>
        <w:rPr>
          <w:rFonts w:ascii="Times New Roman" w:eastAsia="Times New Roman" w:hAnsi="Times New Roman" w:cs="Times New Roman"/>
        </w:rPr>
      </w:pPr>
      <w:r>
        <w:rPr>
          <w:rFonts w:ascii="Times New Roman" w:eastAsia="Times New Roman" w:hAnsi="Times New Roman" w:cs="Times New Roman"/>
        </w:rPr>
        <w:t xml:space="preserve">Financial support: None </w:t>
      </w:r>
    </w:p>
    <w:p w14:paraId="6F492CB3" w14:textId="77777777" w:rsidR="00540D55" w:rsidRDefault="00540D55">
      <w:pPr>
        <w:pStyle w:val="Normal1"/>
        <w:rPr>
          <w:rFonts w:ascii="Times New Roman" w:eastAsia="Times New Roman" w:hAnsi="Times New Roman" w:cs="Times New Roman"/>
        </w:rPr>
      </w:pPr>
    </w:p>
    <w:p w14:paraId="6544BBBF" w14:textId="709A3968" w:rsidR="00540D55" w:rsidRPr="007B2D36" w:rsidRDefault="00540D55">
      <w:pPr>
        <w:pStyle w:val="Normal1"/>
        <w:rPr>
          <w:rFonts w:ascii="Times New Roman" w:eastAsia="Times New Roman" w:hAnsi="Times New Roman" w:cs="Times New Roman"/>
        </w:rPr>
      </w:pPr>
      <w:r>
        <w:rPr>
          <w:rFonts w:ascii="Times New Roman" w:eastAsia="Times New Roman" w:hAnsi="Times New Roman" w:cs="Times New Roman"/>
        </w:rPr>
        <w:t xml:space="preserve">Portions of this work have been presented as proceedings at the </w:t>
      </w:r>
      <w:proofErr w:type="spellStart"/>
      <w:r>
        <w:rPr>
          <w:rFonts w:ascii="Times New Roman" w:eastAsia="Times New Roman" w:hAnsi="Times New Roman" w:cs="Times New Roman"/>
        </w:rPr>
        <w:t>Internation</w:t>
      </w:r>
      <w:proofErr w:type="spellEnd"/>
      <w:r>
        <w:rPr>
          <w:rFonts w:ascii="Times New Roman" w:eastAsia="Times New Roman" w:hAnsi="Times New Roman" w:cs="Times New Roman"/>
        </w:rPr>
        <w:t xml:space="preserve"> Society of Pediatric Neurosurgery, Tel Aviv, Israel in October 2018 and as a poster at </w:t>
      </w:r>
      <w:proofErr w:type="spellStart"/>
      <w:r>
        <w:rPr>
          <w:rFonts w:ascii="Times New Roman" w:eastAsia="Times New Roman" w:hAnsi="Times New Roman" w:cs="Times New Roman"/>
        </w:rPr>
        <w:t>Research!Louisville</w:t>
      </w:r>
      <w:proofErr w:type="spellEnd"/>
      <w:r>
        <w:rPr>
          <w:rFonts w:ascii="Times New Roman" w:eastAsia="Times New Roman" w:hAnsi="Times New Roman" w:cs="Times New Roman"/>
        </w:rPr>
        <w:t xml:space="preserve"> in Louisville, Kentucky in October 2015.  </w:t>
      </w:r>
    </w:p>
    <w:p w14:paraId="157A281E" w14:textId="4A0B0FE7" w:rsidR="009D251D" w:rsidRPr="007B2D36" w:rsidRDefault="009D251D">
      <w:pPr>
        <w:rPr>
          <w:rFonts w:ascii="Times New Roman" w:eastAsia="Times New Roman" w:hAnsi="Times New Roman" w:cs="Times New Roman"/>
          <w:b/>
        </w:rPr>
      </w:pPr>
      <w:r w:rsidRPr="007B2D36">
        <w:rPr>
          <w:rFonts w:ascii="Times New Roman" w:eastAsia="Times New Roman" w:hAnsi="Times New Roman" w:cs="Times New Roman"/>
          <w:b/>
        </w:rPr>
        <w:br w:type="page"/>
      </w:r>
    </w:p>
    <w:p w14:paraId="154CC300" w14:textId="0996E0A9" w:rsidR="00E361F9" w:rsidRPr="007B2D36" w:rsidRDefault="00C011F7">
      <w:pPr>
        <w:pStyle w:val="Normal1"/>
        <w:rPr>
          <w:rFonts w:ascii="Times New Roman" w:eastAsia="Times New Roman" w:hAnsi="Times New Roman" w:cs="Times New Roman"/>
        </w:rPr>
      </w:pPr>
      <w:r w:rsidRPr="007B2D36">
        <w:rPr>
          <w:rFonts w:ascii="Times New Roman" w:eastAsia="Times New Roman" w:hAnsi="Times New Roman" w:cs="Times New Roman"/>
          <w:b/>
        </w:rPr>
        <w:lastRenderedPageBreak/>
        <w:t>Abstract</w:t>
      </w:r>
    </w:p>
    <w:p w14:paraId="3CE19EDB" w14:textId="77777777" w:rsidR="00E361F9" w:rsidRPr="007B2D36" w:rsidRDefault="00E361F9">
      <w:pPr>
        <w:pStyle w:val="Normal1"/>
        <w:rPr>
          <w:rFonts w:ascii="Times New Roman" w:eastAsia="Times New Roman" w:hAnsi="Times New Roman" w:cs="Times New Roman"/>
          <w:i/>
        </w:rPr>
      </w:pPr>
    </w:p>
    <w:p w14:paraId="369818D1" w14:textId="7191FFBC" w:rsidR="00E361F9" w:rsidRPr="007B2D36" w:rsidRDefault="0088182C">
      <w:pPr>
        <w:pStyle w:val="Normal1"/>
        <w:rPr>
          <w:rFonts w:ascii="Times New Roman" w:eastAsia="Times New Roman" w:hAnsi="Times New Roman" w:cs="Times New Roman"/>
        </w:rPr>
      </w:pPr>
      <w:r>
        <w:rPr>
          <w:rFonts w:ascii="Times New Roman" w:eastAsia="Times New Roman" w:hAnsi="Times New Roman" w:cs="Times New Roman"/>
          <w:i/>
        </w:rPr>
        <w:t>Object</w:t>
      </w:r>
      <w:r w:rsidR="00C011F7" w:rsidRPr="007B2D36">
        <w:rPr>
          <w:rFonts w:ascii="Times New Roman" w:eastAsia="Times New Roman" w:hAnsi="Times New Roman" w:cs="Times New Roman"/>
          <w:i/>
        </w:rPr>
        <w:t xml:space="preserve">: </w:t>
      </w:r>
      <w:r w:rsidR="00C011F7" w:rsidRPr="007B2D36">
        <w:rPr>
          <w:rFonts w:ascii="Times New Roman" w:eastAsia="Times New Roman" w:hAnsi="Times New Roman" w:cs="Times New Roman"/>
        </w:rPr>
        <w:t xml:space="preserve">Perioperative </w:t>
      </w:r>
      <w:r w:rsidR="003505E3" w:rsidRPr="007B2D36">
        <w:rPr>
          <w:rFonts w:ascii="Times New Roman" w:eastAsia="Times New Roman" w:hAnsi="Times New Roman" w:cs="Times New Roman"/>
        </w:rPr>
        <w:t>hypothermia</w:t>
      </w:r>
      <w:r w:rsidR="00C011F7" w:rsidRPr="007B2D36">
        <w:rPr>
          <w:rFonts w:ascii="Times New Roman" w:eastAsia="Times New Roman" w:hAnsi="Times New Roman" w:cs="Times New Roman"/>
        </w:rPr>
        <w:t xml:space="preserve"> (PH) is a preventable, pathological, and iatrogenic state</w:t>
      </w:r>
      <w:r w:rsidR="003A52D3" w:rsidRPr="007B2D36">
        <w:rPr>
          <w:rFonts w:ascii="Times New Roman" w:eastAsia="Times New Roman" w:hAnsi="Times New Roman" w:cs="Times New Roman"/>
        </w:rPr>
        <w:t xml:space="preserve"> that </w:t>
      </w:r>
      <w:proofErr w:type="gramStart"/>
      <w:r w:rsidR="003A52D3" w:rsidRPr="007B2D36">
        <w:rPr>
          <w:rFonts w:ascii="Times New Roman" w:eastAsia="Times New Roman" w:hAnsi="Times New Roman" w:cs="Times New Roman"/>
        </w:rPr>
        <w:t>has been shown</w:t>
      </w:r>
      <w:proofErr w:type="gramEnd"/>
      <w:r w:rsidR="003A52D3" w:rsidRPr="007B2D36">
        <w:rPr>
          <w:rFonts w:ascii="Times New Roman" w:eastAsia="Times New Roman" w:hAnsi="Times New Roman" w:cs="Times New Roman"/>
        </w:rPr>
        <w:t xml:space="preserve"> to result in </w:t>
      </w:r>
      <w:r w:rsidR="00C011F7" w:rsidRPr="007B2D36">
        <w:rPr>
          <w:rFonts w:ascii="Times New Roman" w:eastAsia="Times New Roman" w:hAnsi="Times New Roman" w:cs="Times New Roman"/>
        </w:rPr>
        <w:t xml:space="preserve">increased surgical blood loss, increased surgical site infections, increased hospital length of stay and patient discomfort. Maintenance of </w:t>
      </w:r>
      <w:proofErr w:type="spellStart"/>
      <w:r w:rsidR="00C011F7" w:rsidRPr="007B2D36">
        <w:rPr>
          <w:rFonts w:ascii="Times New Roman" w:eastAsia="Times New Roman" w:hAnsi="Times New Roman" w:cs="Times New Roman"/>
        </w:rPr>
        <w:t>normothermia</w:t>
      </w:r>
      <w:proofErr w:type="spellEnd"/>
      <w:r w:rsidR="00C011F7" w:rsidRPr="007B2D36">
        <w:rPr>
          <w:rFonts w:ascii="Times New Roman" w:eastAsia="Times New Roman" w:hAnsi="Times New Roman" w:cs="Times New Roman"/>
        </w:rPr>
        <w:t xml:space="preserve"> </w:t>
      </w:r>
      <w:proofErr w:type="gramStart"/>
      <w:r w:rsidR="00C011F7" w:rsidRPr="007B2D36">
        <w:rPr>
          <w:rFonts w:ascii="Times New Roman" w:eastAsia="Times New Roman" w:hAnsi="Times New Roman" w:cs="Times New Roman"/>
        </w:rPr>
        <w:t>is recommended</w:t>
      </w:r>
      <w:proofErr w:type="gramEnd"/>
      <w:r w:rsidR="00C011F7" w:rsidRPr="007B2D36">
        <w:rPr>
          <w:rFonts w:ascii="Times New Roman" w:eastAsia="Times New Roman" w:hAnsi="Times New Roman" w:cs="Times New Roman"/>
        </w:rPr>
        <w:t xml:space="preserve"> by multiple </w:t>
      </w:r>
      <w:r w:rsidR="00C065B0" w:rsidRPr="007B2D36">
        <w:rPr>
          <w:rFonts w:ascii="Times New Roman" w:eastAsia="Times New Roman" w:hAnsi="Times New Roman" w:cs="Times New Roman"/>
        </w:rPr>
        <w:t>surgical quality organizations</w:t>
      </w:r>
      <w:r w:rsidR="00C011F7" w:rsidRPr="007B2D36">
        <w:rPr>
          <w:rFonts w:ascii="Times New Roman" w:eastAsia="Times New Roman" w:hAnsi="Times New Roman" w:cs="Times New Roman"/>
        </w:rPr>
        <w:t xml:space="preserve">; however, </w:t>
      </w:r>
      <w:r w:rsidR="00DB6420" w:rsidRPr="007B2D36">
        <w:rPr>
          <w:rFonts w:ascii="Times New Roman" w:eastAsia="Times New Roman" w:hAnsi="Times New Roman" w:cs="Times New Roman"/>
        </w:rPr>
        <w:t xml:space="preserve">no group yet provides an </w:t>
      </w:r>
      <w:proofErr w:type="spellStart"/>
      <w:r w:rsidR="00265656" w:rsidRPr="007B2D36">
        <w:rPr>
          <w:rFonts w:ascii="Times New Roman" w:eastAsia="Times New Roman" w:hAnsi="Times New Roman" w:cs="Times New Roman"/>
        </w:rPr>
        <w:t>ergnomic</w:t>
      </w:r>
      <w:proofErr w:type="spellEnd"/>
      <w:r w:rsidR="00C065B0" w:rsidRPr="007B2D36">
        <w:rPr>
          <w:rFonts w:ascii="Times New Roman" w:eastAsia="Times New Roman" w:hAnsi="Times New Roman" w:cs="Times New Roman"/>
        </w:rPr>
        <w:t>,</w:t>
      </w:r>
      <w:r w:rsidR="00265656" w:rsidRPr="007B2D36">
        <w:rPr>
          <w:rFonts w:ascii="Times New Roman" w:eastAsia="Times New Roman" w:hAnsi="Times New Roman" w:cs="Times New Roman"/>
        </w:rPr>
        <w:t xml:space="preserve"> </w:t>
      </w:r>
      <w:r w:rsidR="00881718" w:rsidRPr="007B2D36">
        <w:rPr>
          <w:rFonts w:ascii="Times New Roman" w:eastAsia="Times New Roman" w:hAnsi="Times New Roman" w:cs="Times New Roman"/>
        </w:rPr>
        <w:t>evidence-based</w:t>
      </w:r>
      <w:r w:rsidR="00265656" w:rsidRPr="007B2D36">
        <w:rPr>
          <w:rFonts w:ascii="Times New Roman" w:eastAsia="Times New Roman" w:hAnsi="Times New Roman" w:cs="Times New Roman"/>
        </w:rPr>
        <w:t xml:space="preserve"> protocol to reduce </w:t>
      </w:r>
      <w:r w:rsidR="003505E3" w:rsidRPr="007B2D36">
        <w:rPr>
          <w:rFonts w:ascii="Times New Roman" w:eastAsia="Times New Roman" w:hAnsi="Times New Roman" w:cs="Times New Roman"/>
        </w:rPr>
        <w:t>PH</w:t>
      </w:r>
      <w:r w:rsidR="008C7939" w:rsidRPr="007B2D36">
        <w:rPr>
          <w:rFonts w:ascii="Times New Roman" w:eastAsia="Times New Roman" w:hAnsi="Times New Roman" w:cs="Times New Roman"/>
        </w:rPr>
        <w:t xml:space="preserve"> for pediatric neurosurgery patients</w:t>
      </w:r>
      <w:r w:rsidR="00265656" w:rsidRPr="007B2D36">
        <w:rPr>
          <w:rFonts w:ascii="Times New Roman" w:eastAsia="Times New Roman" w:hAnsi="Times New Roman" w:cs="Times New Roman"/>
        </w:rPr>
        <w:t>.</w:t>
      </w:r>
      <w:r w:rsidR="00C011F7" w:rsidRPr="007B2D36">
        <w:rPr>
          <w:rFonts w:ascii="Times New Roman" w:eastAsia="Times New Roman" w:hAnsi="Times New Roman" w:cs="Times New Roman"/>
        </w:rPr>
        <w:t xml:space="preserve"> </w:t>
      </w:r>
      <w:r>
        <w:rPr>
          <w:rFonts w:ascii="Times New Roman" w:eastAsia="Times New Roman" w:hAnsi="Times New Roman" w:cs="Times New Roman"/>
        </w:rPr>
        <w:t xml:space="preserve">We aim to evaluate the efficacy of a </w:t>
      </w:r>
      <w:proofErr w:type="gramStart"/>
      <w:r w:rsidR="005256D1">
        <w:rPr>
          <w:rFonts w:ascii="Times New Roman" w:eastAsia="Times New Roman" w:hAnsi="Times New Roman" w:cs="Times New Roman"/>
        </w:rPr>
        <w:t>perioperative hypothermia prevention protocol</w:t>
      </w:r>
      <w:proofErr w:type="gramEnd"/>
      <w:r w:rsidR="005256D1">
        <w:rPr>
          <w:rFonts w:ascii="Times New Roman" w:eastAsia="Times New Roman" w:hAnsi="Times New Roman" w:cs="Times New Roman"/>
        </w:rPr>
        <w:t xml:space="preserve"> in the pediatric neurosurgery population.</w:t>
      </w:r>
    </w:p>
    <w:p w14:paraId="03FCDAED" w14:textId="77777777" w:rsidR="00E361F9" w:rsidRPr="007B2D36" w:rsidRDefault="00E361F9">
      <w:pPr>
        <w:pStyle w:val="Normal1"/>
        <w:rPr>
          <w:rFonts w:ascii="Times New Roman" w:eastAsia="Times New Roman" w:hAnsi="Times New Roman" w:cs="Times New Roman"/>
          <w:i/>
        </w:rPr>
      </w:pPr>
    </w:p>
    <w:p w14:paraId="16677723" w14:textId="721A3924" w:rsidR="00E361F9" w:rsidRPr="007B2D36" w:rsidRDefault="00C011F7">
      <w:pPr>
        <w:pStyle w:val="Normal1"/>
        <w:rPr>
          <w:rFonts w:ascii="Times New Roman" w:eastAsia="Times New Roman" w:hAnsi="Times New Roman" w:cs="Times New Roman"/>
        </w:rPr>
      </w:pPr>
      <w:r w:rsidRPr="007B2D36">
        <w:rPr>
          <w:rFonts w:ascii="Times New Roman" w:eastAsia="Times New Roman" w:hAnsi="Times New Roman" w:cs="Times New Roman"/>
          <w:i/>
        </w:rPr>
        <w:t>Methods</w:t>
      </w:r>
      <w:r w:rsidRPr="007B2D36">
        <w:rPr>
          <w:rFonts w:ascii="Times New Roman" w:eastAsia="Times New Roman" w:hAnsi="Times New Roman" w:cs="Times New Roman"/>
          <w:b/>
          <w:i/>
        </w:rPr>
        <w:t xml:space="preserve">: </w:t>
      </w:r>
      <w:r w:rsidRPr="007B2D36">
        <w:rPr>
          <w:rFonts w:ascii="Times New Roman" w:eastAsia="Times New Roman" w:hAnsi="Times New Roman" w:cs="Times New Roman"/>
        </w:rPr>
        <w:t>A prospect</w:t>
      </w:r>
      <w:r w:rsidR="00E519DB" w:rsidRPr="007B2D36">
        <w:rPr>
          <w:rFonts w:ascii="Times New Roman" w:eastAsia="Times New Roman" w:hAnsi="Times New Roman" w:cs="Times New Roman"/>
        </w:rPr>
        <w:t xml:space="preserve">ive, non-randomized </w:t>
      </w:r>
      <w:r w:rsidR="00DB6420" w:rsidRPr="007B2D36">
        <w:rPr>
          <w:rFonts w:ascii="Times New Roman" w:eastAsia="Times New Roman" w:hAnsi="Times New Roman" w:cs="Times New Roman"/>
        </w:rPr>
        <w:t xml:space="preserve">study </w:t>
      </w:r>
      <w:r w:rsidR="00E519DB" w:rsidRPr="007B2D36">
        <w:rPr>
          <w:rFonts w:ascii="Times New Roman" w:eastAsia="Times New Roman" w:hAnsi="Times New Roman" w:cs="Times New Roman"/>
        </w:rPr>
        <w:t xml:space="preserve">of </w:t>
      </w:r>
      <w:r w:rsidR="007B2D36">
        <w:rPr>
          <w:rFonts w:ascii="Times New Roman" w:eastAsia="Times New Roman" w:hAnsi="Times New Roman" w:cs="Times New Roman"/>
        </w:rPr>
        <w:t>120</w:t>
      </w:r>
      <w:r w:rsidR="008400DD" w:rsidRPr="007B2D36">
        <w:rPr>
          <w:rFonts w:ascii="Times New Roman" w:eastAsia="Times New Roman" w:hAnsi="Times New Roman" w:cs="Times New Roman"/>
        </w:rPr>
        <w:t xml:space="preserve"> </w:t>
      </w:r>
      <w:r w:rsidRPr="007B2D36">
        <w:rPr>
          <w:rFonts w:ascii="Times New Roman" w:eastAsia="Times New Roman" w:hAnsi="Times New Roman" w:cs="Times New Roman"/>
        </w:rPr>
        <w:t>pediatric neurosurgery pat</w:t>
      </w:r>
      <w:r w:rsidR="00E519DB" w:rsidRPr="007B2D36">
        <w:rPr>
          <w:rFonts w:ascii="Times New Roman" w:eastAsia="Times New Roman" w:hAnsi="Times New Roman" w:cs="Times New Roman"/>
        </w:rPr>
        <w:t xml:space="preserve">ients </w:t>
      </w:r>
      <w:proofErr w:type="gramStart"/>
      <w:r w:rsidR="00E519DB" w:rsidRPr="007B2D36">
        <w:rPr>
          <w:rFonts w:ascii="Times New Roman" w:eastAsia="Times New Roman" w:hAnsi="Times New Roman" w:cs="Times New Roman"/>
        </w:rPr>
        <w:t>was performed</w:t>
      </w:r>
      <w:proofErr w:type="gramEnd"/>
      <w:r w:rsidR="00DB6420" w:rsidRPr="007B2D36">
        <w:rPr>
          <w:rFonts w:ascii="Times New Roman" w:eastAsia="Times New Roman" w:hAnsi="Times New Roman" w:cs="Times New Roman"/>
        </w:rPr>
        <w:t>. Thirty-</w:t>
      </w:r>
      <w:r w:rsidR="007B2D36">
        <w:rPr>
          <w:rFonts w:ascii="Times New Roman" w:eastAsia="Times New Roman" w:hAnsi="Times New Roman" w:cs="Times New Roman"/>
        </w:rPr>
        <w:t>eight</w:t>
      </w:r>
      <w:r w:rsidRPr="007B2D36">
        <w:rPr>
          <w:rFonts w:ascii="Times New Roman" w:eastAsia="Times New Roman" w:hAnsi="Times New Roman" w:cs="Times New Roman"/>
        </w:rPr>
        <w:t xml:space="preserve"> patients </w:t>
      </w:r>
      <w:r w:rsidR="00DB6420" w:rsidRPr="007B2D36">
        <w:rPr>
          <w:rFonts w:ascii="Times New Roman" w:eastAsia="Times New Roman" w:hAnsi="Times New Roman" w:cs="Times New Roman"/>
        </w:rPr>
        <w:t xml:space="preserve">received </w:t>
      </w:r>
      <w:r w:rsidR="00AD51E7" w:rsidRPr="007B2D36">
        <w:rPr>
          <w:rFonts w:ascii="Times New Roman" w:eastAsia="Times New Roman" w:hAnsi="Times New Roman" w:cs="Times New Roman"/>
        </w:rPr>
        <w:t>targeted warming interventions</w:t>
      </w:r>
      <w:r w:rsidR="00DB6420" w:rsidRPr="007B2D36">
        <w:rPr>
          <w:rFonts w:ascii="Times New Roman" w:eastAsia="Times New Roman" w:hAnsi="Times New Roman" w:cs="Times New Roman"/>
        </w:rPr>
        <w:t xml:space="preserve"> through</w:t>
      </w:r>
      <w:r w:rsidR="00692176" w:rsidRPr="007B2D36">
        <w:rPr>
          <w:rFonts w:ascii="Times New Roman" w:eastAsia="Times New Roman" w:hAnsi="Times New Roman" w:cs="Times New Roman"/>
        </w:rPr>
        <w:t>out</w:t>
      </w:r>
      <w:r w:rsidR="00DB6420" w:rsidRPr="007B2D36">
        <w:rPr>
          <w:rFonts w:ascii="Times New Roman" w:eastAsia="Times New Roman" w:hAnsi="Times New Roman" w:cs="Times New Roman"/>
        </w:rPr>
        <w:t xml:space="preserve"> </w:t>
      </w:r>
      <w:r w:rsidR="00AD51E7" w:rsidRPr="007B2D36">
        <w:rPr>
          <w:rFonts w:ascii="Times New Roman" w:eastAsia="Times New Roman" w:hAnsi="Times New Roman" w:cs="Times New Roman"/>
        </w:rPr>
        <w:t xml:space="preserve">their </w:t>
      </w:r>
      <w:r w:rsidR="00692176" w:rsidRPr="007B2D36">
        <w:rPr>
          <w:rFonts w:ascii="Times New Roman" w:eastAsia="Times New Roman" w:hAnsi="Times New Roman" w:cs="Times New Roman"/>
        </w:rPr>
        <w:t>peri</w:t>
      </w:r>
      <w:r w:rsidR="00AF58DB" w:rsidRPr="007B2D36">
        <w:rPr>
          <w:rFonts w:ascii="Times New Roman" w:eastAsia="Times New Roman" w:hAnsi="Times New Roman" w:cs="Times New Roman"/>
        </w:rPr>
        <w:t>operative (pre</w:t>
      </w:r>
      <w:r w:rsidR="00DB6420" w:rsidRPr="007B2D36">
        <w:rPr>
          <w:rFonts w:ascii="Times New Roman" w:eastAsia="Times New Roman" w:hAnsi="Times New Roman" w:cs="Times New Roman"/>
        </w:rPr>
        <w:t>-, intra- and post-operative</w:t>
      </w:r>
      <w:r w:rsidR="00AF58DB" w:rsidRPr="007B2D36">
        <w:rPr>
          <w:rFonts w:ascii="Times New Roman" w:eastAsia="Times New Roman" w:hAnsi="Times New Roman" w:cs="Times New Roman"/>
        </w:rPr>
        <w:t>)</w:t>
      </w:r>
      <w:r w:rsidR="00DB6420" w:rsidRPr="007B2D36">
        <w:rPr>
          <w:rFonts w:ascii="Times New Roman" w:eastAsia="Times New Roman" w:hAnsi="Times New Roman" w:cs="Times New Roman"/>
        </w:rPr>
        <w:t xml:space="preserve"> phases of care. T</w:t>
      </w:r>
      <w:r w:rsidRPr="007B2D36">
        <w:rPr>
          <w:rFonts w:ascii="Times New Roman" w:eastAsia="Times New Roman" w:hAnsi="Times New Roman" w:cs="Times New Roman"/>
        </w:rPr>
        <w:t>he remaining 8</w:t>
      </w:r>
      <w:r w:rsidR="007B2D36">
        <w:rPr>
          <w:rFonts w:ascii="Times New Roman" w:eastAsia="Times New Roman" w:hAnsi="Times New Roman" w:cs="Times New Roman"/>
        </w:rPr>
        <w:t>2</w:t>
      </w:r>
      <w:r w:rsidRPr="007B2D36">
        <w:rPr>
          <w:rFonts w:ascii="Times New Roman" w:eastAsia="Times New Roman" w:hAnsi="Times New Roman" w:cs="Times New Roman"/>
        </w:rPr>
        <w:t xml:space="preserve"> patients </w:t>
      </w:r>
      <w:r w:rsidR="00AF58DB" w:rsidRPr="007B2D36">
        <w:rPr>
          <w:rFonts w:ascii="Times New Roman" w:eastAsia="Times New Roman" w:hAnsi="Times New Roman" w:cs="Times New Roman"/>
        </w:rPr>
        <w:t xml:space="preserve">received no extra warming care </w:t>
      </w:r>
      <w:r w:rsidR="00692176" w:rsidRPr="007B2D36">
        <w:rPr>
          <w:rFonts w:ascii="Times New Roman" w:eastAsia="Times New Roman" w:hAnsi="Times New Roman" w:cs="Times New Roman"/>
        </w:rPr>
        <w:t>during their peri</w:t>
      </w:r>
      <w:r w:rsidR="00AF58DB" w:rsidRPr="007B2D36">
        <w:rPr>
          <w:rFonts w:ascii="Times New Roman" w:eastAsia="Times New Roman" w:hAnsi="Times New Roman" w:cs="Times New Roman"/>
        </w:rPr>
        <w:t>operative period</w:t>
      </w:r>
      <w:r w:rsidRPr="007B2D36">
        <w:rPr>
          <w:rFonts w:ascii="Times New Roman" w:eastAsia="Times New Roman" w:hAnsi="Times New Roman" w:cs="Times New Roman"/>
        </w:rPr>
        <w:t xml:space="preserve">. </w:t>
      </w:r>
      <w:r w:rsidR="008400DD" w:rsidRPr="007B2D36">
        <w:rPr>
          <w:rFonts w:ascii="Times New Roman" w:eastAsia="Times New Roman" w:hAnsi="Times New Roman" w:cs="Times New Roman"/>
        </w:rPr>
        <w:t>H</w:t>
      </w:r>
      <w:r w:rsidR="005556A2" w:rsidRPr="007B2D36">
        <w:rPr>
          <w:rFonts w:ascii="Times New Roman" w:eastAsia="Times New Roman" w:hAnsi="Times New Roman" w:cs="Times New Roman"/>
        </w:rPr>
        <w:t>ypothermia</w:t>
      </w:r>
      <w:r w:rsidR="00435A1D" w:rsidRPr="007B2D36">
        <w:rPr>
          <w:rFonts w:ascii="Times New Roman" w:eastAsia="Times New Roman" w:hAnsi="Times New Roman" w:cs="Times New Roman"/>
        </w:rPr>
        <w:t xml:space="preserve"> </w:t>
      </w:r>
      <w:r w:rsidRPr="007B2D36">
        <w:rPr>
          <w:rFonts w:ascii="Times New Roman" w:eastAsia="Times New Roman" w:hAnsi="Times New Roman" w:cs="Times New Roman"/>
        </w:rPr>
        <w:t>was defined as &lt;36</w:t>
      </w:r>
      <w:r w:rsidR="00435A1D" w:rsidRPr="007B2D36">
        <w:rPr>
          <w:rFonts w:ascii="Lucida Grande" w:hAnsi="Lucida Grande" w:cs="Lucida Grande"/>
          <w:b/>
        </w:rPr>
        <w:t>°</w:t>
      </w:r>
      <w:r w:rsidR="00435A1D" w:rsidRPr="007B2D36">
        <w:rPr>
          <w:rFonts w:ascii="Times New Roman" w:hAnsi="Times New Roman" w:cs="Times New Roman"/>
        </w:rPr>
        <w:t>C</w:t>
      </w:r>
      <w:r w:rsidR="00692176" w:rsidRPr="007B2D36">
        <w:rPr>
          <w:rFonts w:ascii="Times New Roman" w:hAnsi="Times New Roman" w:cs="Times New Roman"/>
        </w:rPr>
        <w:t>.</w:t>
      </w:r>
      <w:r w:rsidRPr="007B2D36">
        <w:rPr>
          <w:rFonts w:ascii="Times New Roman" w:eastAsia="Times New Roman" w:hAnsi="Times New Roman" w:cs="Times New Roman"/>
        </w:rPr>
        <w:t xml:space="preserve"> </w:t>
      </w:r>
      <w:r w:rsidR="00435A1D" w:rsidRPr="007B2D36">
        <w:rPr>
          <w:rFonts w:ascii="Times New Roman" w:eastAsia="Times New Roman" w:hAnsi="Times New Roman" w:cs="Times New Roman"/>
        </w:rPr>
        <w:t>The p</w:t>
      </w:r>
      <w:r w:rsidRPr="007B2D36">
        <w:rPr>
          <w:rFonts w:ascii="Times New Roman" w:eastAsia="Times New Roman" w:hAnsi="Times New Roman" w:cs="Times New Roman"/>
        </w:rPr>
        <w:t xml:space="preserve">rimary outcome of the study was </w:t>
      </w:r>
      <w:r w:rsidR="008C7939" w:rsidRPr="007B2D36">
        <w:rPr>
          <w:rFonts w:ascii="Times New Roman" w:eastAsia="Times New Roman" w:hAnsi="Times New Roman" w:cs="Times New Roman"/>
        </w:rPr>
        <w:t xml:space="preserve">maintenance of </w:t>
      </w:r>
      <w:proofErr w:type="spellStart"/>
      <w:r w:rsidR="00692176" w:rsidRPr="007B2D36">
        <w:rPr>
          <w:rFonts w:ascii="Times New Roman" w:eastAsia="Times New Roman" w:hAnsi="Times New Roman" w:cs="Times New Roman"/>
        </w:rPr>
        <w:t>normo</w:t>
      </w:r>
      <w:r w:rsidR="00435A1D" w:rsidRPr="007B2D36">
        <w:rPr>
          <w:rFonts w:ascii="Times New Roman" w:eastAsia="Times New Roman" w:hAnsi="Times New Roman" w:cs="Times New Roman"/>
        </w:rPr>
        <w:t>thermia</w:t>
      </w:r>
      <w:proofErr w:type="spellEnd"/>
      <w:r w:rsidR="00881718" w:rsidRPr="007B2D36">
        <w:rPr>
          <w:rFonts w:ascii="Times New Roman" w:eastAsia="Times New Roman" w:hAnsi="Times New Roman" w:cs="Times New Roman"/>
        </w:rPr>
        <w:t xml:space="preserve"> preoperatively, intraoperatively and postoperatively.</w:t>
      </w:r>
    </w:p>
    <w:p w14:paraId="1A5246AB" w14:textId="77777777" w:rsidR="00E361F9" w:rsidRPr="007B2D36" w:rsidRDefault="00E361F9">
      <w:pPr>
        <w:pStyle w:val="Normal1"/>
        <w:rPr>
          <w:rFonts w:ascii="Times New Roman" w:eastAsia="Times New Roman" w:hAnsi="Times New Roman" w:cs="Times New Roman"/>
        </w:rPr>
      </w:pPr>
    </w:p>
    <w:p w14:paraId="063C0D2C" w14:textId="04DD87A0" w:rsidR="00A75FFE" w:rsidRPr="007B2D36" w:rsidRDefault="00C011F7">
      <w:pPr>
        <w:pStyle w:val="Normal1"/>
        <w:rPr>
          <w:rFonts w:ascii="Times New Roman" w:eastAsia="Times New Roman" w:hAnsi="Times New Roman" w:cs="Times New Roman"/>
        </w:rPr>
      </w:pPr>
      <w:r w:rsidRPr="007B2D36">
        <w:rPr>
          <w:rFonts w:ascii="Times New Roman" w:eastAsia="Times New Roman" w:hAnsi="Times New Roman" w:cs="Times New Roman"/>
          <w:i/>
        </w:rPr>
        <w:t xml:space="preserve">Results: </w:t>
      </w:r>
      <w:r w:rsidR="004C599A" w:rsidRPr="007B2D36">
        <w:rPr>
          <w:rFonts w:ascii="Times New Roman" w:eastAsia="Times New Roman" w:hAnsi="Times New Roman" w:cs="Times New Roman"/>
        </w:rPr>
        <w:t>There was no difference in lik</w:t>
      </w:r>
      <w:r w:rsidR="00881718" w:rsidRPr="007B2D36">
        <w:rPr>
          <w:rFonts w:ascii="Times New Roman" w:eastAsia="Times New Roman" w:hAnsi="Times New Roman" w:cs="Times New Roman"/>
        </w:rPr>
        <w:t>e</w:t>
      </w:r>
      <w:r w:rsidR="004C599A" w:rsidRPr="007B2D36">
        <w:rPr>
          <w:rFonts w:ascii="Times New Roman" w:eastAsia="Times New Roman" w:hAnsi="Times New Roman" w:cs="Times New Roman"/>
        </w:rPr>
        <w:t xml:space="preserve">lihood of </w:t>
      </w:r>
      <w:r w:rsidR="00C55AB8" w:rsidRPr="007B2D36">
        <w:rPr>
          <w:rFonts w:ascii="Times New Roman" w:eastAsia="Times New Roman" w:hAnsi="Times New Roman" w:cs="Times New Roman"/>
        </w:rPr>
        <w:t xml:space="preserve">hypothermia </w:t>
      </w:r>
      <w:r w:rsidR="004C599A" w:rsidRPr="007B2D36">
        <w:rPr>
          <w:rFonts w:ascii="Times New Roman" w:eastAsia="Times New Roman" w:hAnsi="Times New Roman" w:cs="Times New Roman"/>
        </w:rPr>
        <w:t xml:space="preserve">between </w:t>
      </w:r>
      <w:r w:rsidR="00692176" w:rsidRPr="007B2D36">
        <w:rPr>
          <w:rFonts w:ascii="Times New Roman" w:eastAsia="Times New Roman" w:hAnsi="Times New Roman" w:cs="Times New Roman"/>
        </w:rPr>
        <w:t>w</w:t>
      </w:r>
      <w:r w:rsidR="00BA28A7" w:rsidRPr="007B2D36">
        <w:rPr>
          <w:rFonts w:ascii="Times New Roman" w:eastAsia="Times New Roman" w:hAnsi="Times New Roman" w:cs="Times New Roman"/>
        </w:rPr>
        <w:t xml:space="preserve">arming </w:t>
      </w:r>
      <w:r w:rsidR="008C7939" w:rsidRPr="007B2D36">
        <w:rPr>
          <w:rFonts w:ascii="Times New Roman" w:eastAsia="Times New Roman" w:hAnsi="Times New Roman" w:cs="Times New Roman"/>
        </w:rPr>
        <w:t>group</w:t>
      </w:r>
      <w:r w:rsidR="00BA28A7" w:rsidRPr="007B2D36">
        <w:rPr>
          <w:rFonts w:ascii="Times New Roman" w:eastAsia="Times New Roman" w:hAnsi="Times New Roman" w:cs="Times New Roman"/>
        </w:rPr>
        <w:t xml:space="preserve"> (W</w:t>
      </w:r>
      <w:r w:rsidR="008C7939" w:rsidRPr="007B2D36">
        <w:rPr>
          <w:rFonts w:ascii="Times New Roman" w:eastAsia="Times New Roman" w:hAnsi="Times New Roman" w:cs="Times New Roman"/>
        </w:rPr>
        <w:t>G</w:t>
      </w:r>
      <w:r w:rsidR="00BA28A7" w:rsidRPr="007B2D36">
        <w:rPr>
          <w:rFonts w:ascii="Times New Roman" w:eastAsia="Times New Roman" w:hAnsi="Times New Roman" w:cs="Times New Roman"/>
        </w:rPr>
        <w:t xml:space="preserve">) </w:t>
      </w:r>
      <w:r w:rsidR="004C599A" w:rsidRPr="007B2D36">
        <w:rPr>
          <w:rFonts w:ascii="Times New Roman" w:eastAsia="Times New Roman" w:hAnsi="Times New Roman" w:cs="Times New Roman"/>
        </w:rPr>
        <w:t xml:space="preserve">and </w:t>
      </w:r>
      <w:r w:rsidR="00BA28A7" w:rsidRPr="007B2D36">
        <w:rPr>
          <w:rFonts w:ascii="Times New Roman" w:eastAsia="Times New Roman" w:hAnsi="Times New Roman" w:cs="Times New Roman"/>
        </w:rPr>
        <w:t>control group (CG)</w:t>
      </w:r>
      <w:r w:rsidR="004C599A" w:rsidRPr="007B2D36">
        <w:rPr>
          <w:rFonts w:ascii="Times New Roman" w:eastAsia="Times New Roman" w:hAnsi="Times New Roman" w:cs="Times New Roman"/>
        </w:rPr>
        <w:t xml:space="preserve"> </w:t>
      </w:r>
      <w:r w:rsidR="008400DD" w:rsidRPr="007B2D36">
        <w:rPr>
          <w:rFonts w:ascii="Times New Roman" w:eastAsia="Times New Roman" w:hAnsi="Times New Roman" w:cs="Times New Roman"/>
        </w:rPr>
        <w:t>on arrival to</w:t>
      </w:r>
      <w:r w:rsidR="004C599A" w:rsidRPr="007B2D36">
        <w:rPr>
          <w:rFonts w:ascii="Times New Roman" w:eastAsia="Times New Roman" w:hAnsi="Times New Roman" w:cs="Times New Roman"/>
        </w:rPr>
        <w:t xml:space="preserve"> the OR.</w:t>
      </w:r>
      <w:r w:rsidR="008400DD" w:rsidRPr="007B2D36">
        <w:rPr>
          <w:rFonts w:ascii="Times New Roman" w:eastAsia="Times New Roman" w:hAnsi="Times New Roman" w:cs="Times New Roman"/>
        </w:rPr>
        <w:t xml:space="preserve"> However, within an hour of arrival to the </w:t>
      </w:r>
      <w:r w:rsidR="00E519DB" w:rsidRPr="007B2D36">
        <w:rPr>
          <w:rFonts w:ascii="Times New Roman" w:eastAsia="Times New Roman" w:hAnsi="Times New Roman" w:cs="Times New Roman"/>
        </w:rPr>
        <w:t xml:space="preserve">50.6% (n=40) </w:t>
      </w:r>
      <w:r w:rsidR="00BA28A7" w:rsidRPr="007B2D36">
        <w:rPr>
          <w:rFonts w:ascii="Times New Roman" w:eastAsia="Times New Roman" w:hAnsi="Times New Roman" w:cs="Times New Roman"/>
        </w:rPr>
        <w:t xml:space="preserve">of </w:t>
      </w:r>
      <w:r w:rsidR="008C7939" w:rsidRPr="007B2D36">
        <w:rPr>
          <w:rFonts w:ascii="Times New Roman" w:eastAsia="Times New Roman" w:hAnsi="Times New Roman" w:cs="Times New Roman"/>
        </w:rPr>
        <w:t xml:space="preserve">the </w:t>
      </w:r>
      <w:r w:rsidR="00BA28A7" w:rsidRPr="007B2D36">
        <w:rPr>
          <w:rFonts w:ascii="Times New Roman" w:eastAsia="Times New Roman" w:hAnsi="Times New Roman" w:cs="Times New Roman"/>
        </w:rPr>
        <w:t xml:space="preserve">CG were </w:t>
      </w:r>
      <w:r w:rsidR="00C55AB8" w:rsidRPr="007B2D36">
        <w:rPr>
          <w:rFonts w:ascii="Times New Roman" w:eastAsia="Times New Roman" w:hAnsi="Times New Roman" w:cs="Times New Roman"/>
        </w:rPr>
        <w:t>hypothermic</w:t>
      </w:r>
      <w:r w:rsidR="00E519DB" w:rsidRPr="007B2D36">
        <w:rPr>
          <w:rFonts w:ascii="Times New Roman" w:eastAsia="Times New Roman" w:hAnsi="Times New Roman" w:cs="Times New Roman"/>
        </w:rPr>
        <w:t xml:space="preserve"> </w:t>
      </w:r>
      <w:r w:rsidR="004C599A" w:rsidRPr="007B2D36">
        <w:rPr>
          <w:rFonts w:ascii="Times New Roman" w:eastAsia="Times New Roman" w:hAnsi="Times New Roman" w:cs="Times New Roman"/>
        </w:rPr>
        <w:t xml:space="preserve">while only </w:t>
      </w:r>
      <w:r w:rsidR="00E519DB" w:rsidRPr="007B2D36">
        <w:rPr>
          <w:rFonts w:ascii="Times New Roman" w:eastAsia="Times New Roman" w:hAnsi="Times New Roman" w:cs="Times New Roman"/>
        </w:rPr>
        <w:t xml:space="preserve">29.6 % (n=10) of </w:t>
      </w:r>
      <w:r w:rsidR="008C7939" w:rsidRPr="007B2D36">
        <w:rPr>
          <w:rFonts w:ascii="Times New Roman" w:eastAsia="Times New Roman" w:hAnsi="Times New Roman" w:cs="Times New Roman"/>
        </w:rPr>
        <w:t xml:space="preserve">the </w:t>
      </w:r>
      <w:r w:rsidR="00BA28A7" w:rsidRPr="007B2D36">
        <w:rPr>
          <w:rFonts w:ascii="Times New Roman" w:eastAsia="Times New Roman" w:hAnsi="Times New Roman" w:cs="Times New Roman"/>
        </w:rPr>
        <w:t>WG</w:t>
      </w:r>
      <w:r w:rsidR="004C599A" w:rsidRPr="007B2D36">
        <w:rPr>
          <w:rFonts w:ascii="Times New Roman" w:eastAsia="Times New Roman" w:hAnsi="Times New Roman" w:cs="Times New Roman"/>
        </w:rPr>
        <w:t xml:space="preserve"> were </w:t>
      </w:r>
      <w:r w:rsidR="00C55AB8" w:rsidRPr="007B2D36">
        <w:rPr>
          <w:rFonts w:ascii="Times New Roman" w:eastAsia="Times New Roman" w:hAnsi="Times New Roman" w:cs="Times New Roman"/>
        </w:rPr>
        <w:t>hypothermic</w:t>
      </w:r>
      <w:r w:rsidR="00BA28A7" w:rsidRPr="007B2D36">
        <w:rPr>
          <w:rFonts w:ascii="Times New Roman" w:eastAsia="Times New Roman" w:hAnsi="Times New Roman" w:cs="Times New Roman"/>
        </w:rPr>
        <w:t xml:space="preserve"> </w:t>
      </w:r>
      <w:r w:rsidR="00680270" w:rsidRPr="007B2D36">
        <w:rPr>
          <w:rFonts w:ascii="Times New Roman" w:eastAsia="Times New Roman" w:hAnsi="Times New Roman" w:cs="Times New Roman"/>
        </w:rPr>
        <w:t xml:space="preserve">(p = </w:t>
      </w:r>
      <w:r w:rsidR="0045339D" w:rsidRPr="007B2D36">
        <w:rPr>
          <w:rFonts w:ascii="Times New Roman" w:eastAsia="Times New Roman" w:hAnsi="Times New Roman" w:cs="Times New Roman"/>
        </w:rPr>
        <w:t>0.037); the odds ratio for the warming group to be hypothermic at 1 hour was 0.012 (p = 0.0027). Within the first hour of OR, CG patients increased their mean hypothermi</w:t>
      </w:r>
      <w:r w:rsidR="00A75FFE" w:rsidRPr="007B2D36">
        <w:rPr>
          <w:rFonts w:ascii="Times New Roman" w:eastAsia="Times New Roman" w:hAnsi="Times New Roman" w:cs="Times New Roman"/>
        </w:rPr>
        <w:t>c deficit from approximately 0.08°</w:t>
      </w:r>
      <w:r w:rsidR="0045339D" w:rsidRPr="007B2D36">
        <w:rPr>
          <w:rFonts w:ascii="Times New Roman" w:eastAsia="Times New Roman" w:hAnsi="Times New Roman" w:cs="Times New Roman"/>
        </w:rPr>
        <w:t>C to 0.25</w:t>
      </w:r>
      <w:r w:rsidR="00A75FFE" w:rsidRPr="007B2D36">
        <w:rPr>
          <w:rFonts w:ascii="Times New Roman" w:eastAsia="Times New Roman" w:hAnsi="Times New Roman" w:cs="Times New Roman"/>
        </w:rPr>
        <w:t>°</w:t>
      </w:r>
      <w:r w:rsidR="0045339D" w:rsidRPr="007B2D36">
        <w:rPr>
          <w:rFonts w:ascii="Times New Roman" w:eastAsia="Times New Roman" w:hAnsi="Times New Roman" w:cs="Times New Roman"/>
        </w:rPr>
        <w:t>C</w:t>
      </w:r>
      <w:r w:rsidR="00A75FFE" w:rsidRPr="007B2D36">
        <w:rPr>
          <w:rFonts w:ascii="Times New Roman" w:eastAsia="Times New Roman" w:hAnsi="Times New Roman" w:cs="Times New Roman"/>
        </w:rPr>
        <w:t xml:space="preserve"> while those in the WG decreased from 0.11°C to 0.06°C (p = 0.0001).</w:t>
      </w:r>
    </w:p>
    <w:p w14:paraId="4DCAD82C" w14:textId="77777777" w:rsidR="00E361F9" w:rsidRPr="007B2D36" w:rsidRDefault="00E361F9">
      <w:pPr>
        <w:pStyle w:val="Normal1"/>
        <w:rPr>
          <w:rFonts w:ascii="Times New Roman" w:eastAsia="Times New Roman" w:hAnsi="Times New Roman" w:cs="Times New Roman"/>
        </w:rPr>
      </w:pPr>
    </w:p>
    <w:p w14:paraId="79D3EA7F" w14:textId="1C5DF8B4" w:rsidR="00E361F9" w:rsidRPr="007B2D36" w:rsidRDefault="00C011F7">
      <w:pPr>
        <w:pStyle w:val="Normal1"/>
        <w:rPr>
          <w:rFonts w:ascii="Times New Roman" w:eastAsia="Times New Roman" w:hAnsi="Times New Roman" w:cs="Times New Roman"/>
        </w:rPr>
      </w:pPr>
      <w:r w:rsidRPr="007B2D36">
        <w:rPr>
          <w:rFonts w:ascii="Times New Roman" w:eastAsia="Times New Roman" w:hAnsi="Times New Roman" w:cs="Times New Roman"/>
          <w:i/>
        </w:rPr>
        <w:t>Conclusions</w:t>
      </w:r>
      <w:r w:rsidRPr="007B2D36">
        <w:rPr>
          <w:rFonts w:ascii="Times New Roman" w:eastAsia="Times New Roman" w:hAnsi="Times New Roman" w:cs="Times New Roman"/>
        </w:rPr>
        <w:t xml:space="preserve">: </w:t>
      </w:r>
      <w:r w:rsidR="00266730" w:rsidRPr="007B2D36">
        <w:rPr>
          <w:rFonts w:ascii="Times New Roman" w:eastAsia="Times New Roman" w:hAnsi="Times New Roman" w:cs="Times New Roman"/>
        </w:rPr>
        <w:t>Pre-operative warming</w:t>
      </w:r>
      <w:r w:rsidR="00266730" w:rsidRPr="007B2D36">
        <w:rPr>
          <w:rFonts w:ascii="Times New Roman" w:eastAsia="Times New Roman" w:hAnsi="Times New Roman" w:cs="Times New Roman"/>
          <w:i/>
        </w:rPr>
        <w:t xml:space="preserve"> </w:t>
      </w:r>
      <w:r w:rsidR="003A52D3" w:rsidRPr="007B2D36">
        <w:rPr>
          <w:rFonts w:ascii="Times New Roman" w:eastAsia="Times New Roman" w:hAnsi="Times New Roman" w:cs="Times New Roman"/>
        </w:rPr>
        <w:t xml:space="preserve">with a forced air warmer (FAW) </w:t>
      </w:r>
      <w:proofErr w:type="gramStart"/>
      <w:r w:rsidR="00266730" w:rsidRPr="007B2D36">
        <w:rPr>
          <w:rFonts w:ascii="Times New Roman" w:eastAsia="Times New Roman" w:hAnsi="Times New Roman" w:cs="Times New Roman"/>
        </w:rPr>
        <w:t>may not be warranted</w:t>
      </w:r>
      <w:proofErr w:type="gramEnd"/>
      <w:r w:rsidR="00266730" w:rsidRPr="007B2D36">
        <w:rPr>
          <w:rFonts w:ascii="Times New Roman" w:eastAsia="Times New Roman" w:hAnsi="Times New Roman" w:cs="Times New Roman"/>
        </w:rPr>
        <w:t xml:space="preserve">. Intraoperatively, </w:t>
      </w:r>
      <w:r w:rsidR="00A75FFE" w:rsidRPr="007B2D36">
        <w:rPr>
          <w:rFonts w:ascii="Times New Roman" w:eastAsia="Times New Roman" w:hAnsi="Times New Roman" w:cs="Times New Roman"/>
        </w:rPr>
        <w:t>a strictly and consistently applied warming protocol made</w:t>
      </w:r>
      <w:r w:rsidR="00692176" w:rsidRPr="007B2D36">
        <w:rPr>
          <w:rFonts w:ascii="Times New Roman" w:hAnsi="Times New Roman" w:cs="Times New Roman"/>
          <w:color w:val="000000"/>
        </w:rPr>
        <w:t xml:space="preserve"> intra</w:t>
      </w:r>
      <w:r w:rsidR="003A52D3" w:rsidRPr="007B2D36">
        <w:rPr>
          <w:rFonts w:ascii="Times New Roman" w:hAnsi="Times New Roman" w:cs="Times New Roman"/>
          <w:color w:val="000000"/>
        </w:rPr>
        <w:t xml:space="preserve">operative </w:t>
      </w:r>
      <w:r w:rsidR="00C55AB8" w:rsidRPr="007B2D36">
        <w:rPr>
          <w:rFonts w:ascii="Times New Roman" w:hAnsi="Times New Roman" w:cs="Times New Roman"/>
          <w:color w:val="000000"/>
        </w:rPr>
        <w:t>hypothermia</w:t>
      </w:r>
      <w:r w:rsidR="003A52D3" w:rsidRPr="007B2D36">
        <w:rPr>
          <w:rFonts w:ascii="Times New Roman" w:hAnsi="Times New Roman" w:cs="Times New Roman"/>
          <w:color w:val="000000"/>
        </w:rPr>
        <w:t xml:space="preserve"> significan</w:t>
      </w:r>
      <w:r w:rsidR="00266730" w:rsidRPr="007B2D36">
        <w:rPr>
          <w:rFonts w:ascii="Times New Roman" w:hAnsi="Times New Roman" w:cs="Times New Roman"/>
          <w:color w:val="000000"/>
        </w:rPr>
        <w:t>tly</w:t>
      </w:r>
      <w:r w:rsidR="00A75FFE" w:rsidRPr="007B2D36">
        <w:rPr>
          <w:rFonts w:ascii="Times New Roman" w:hAnsi="Times New Roman" w:cs="Times New Roman"/>
          <w:color w:val="000000"/>
        </w:rPr>
        <w:t xml:space="preserve"> and dramatically</w:t>
      </w:r>
      <w:r w:rsidR="00266730" w:rsidRPr="007B2D36">
        <w:rPr>
          <w:rFonts w:ascii="Times New Roman" w:hAnsi="Times New Roman" w:cs="Times New Roman"/>
          <w:color w:val="000000"/>
        </w:rPr>
        <w:t xml:space="preserve"> less likely.</w:t>
      </w:r>
      <w:r w:rsidR="00483D2F" w:rsidRPr="007B2D36" w:rsidDel="00483D2F">
        <w:rPr>
          <w:rFonts w:ascii="Times New Roman" w:eastAsia="Times New Roman" w:hAnsi="Times New Roman" w:cs="Times New Roman"/>
        </w:rPr>
        <w:t xml:space="preserve"> </w:t>
      </w:r>
      <w:r w:rsidR="00A75FFE" w:rsidRPr="007B2D36">
        <w:rPr>
          <w:rFonts w:ascii="Times New Roman" w:eastAsia="Times New Roman" w:hAnsi="Times New Roman" w:cs="Times New Roman"/>
        </w:rPr>
        <w:t xml:space="preserve">Implementation of a warming protocol necessitated only </w:t>
      </w:r>
      <w:r w:rsidR="00B22FED" w:rsidRPr="007B2D36">
        <w:rPr>
          <w:rFonts w:ascii="Times New Roman" w:eastAsia="Times New Roman" w:hAnsi="Times New Roman" w:cs="Times New Roman"/>
        </w:rPr>
        <w:t>l</w:t>
      </w:r>
      <w:r w:rsidR="00334CDA" w:rsidRPr="007B2D36">
        <w:rPr>
          <w:rFonts w:ascii="Times New Roman" w:eastAsia="Times New Roman" w:hAnsi="Times New Roman" w:cs="Times New Roman"/>
        </w:rPr>
        <w:t>imited resources</w:t>
      </w:r>
      <w:r w:rsidR="00B22FED" w:rsidRPr="007B2D36">
        <w:rPr>
          <w:rFonts w:ascii="Times New Roman" w:eastAsia="Times New Roman" w:hAnsi="Times New Roman" w:cs="Times New Roman"/>
        </w:rPr>
        <w:t xml:space="preserve"> and </w:t>
      </w:r>
      <w:r w:rsidR="00BA0331" w:rsidRPr="007B2D36">
        <w:rPr>
          <w:rFonts w:ascii="Times New Roman" w:eastAsia="Times New Roman" w:hAnsi="Times New Roman" w:cs="Times New Roman"/>
        </w:rPr>
        <w:t xml:space="preserve">an </w:t>
      </w:r>
      <w:r w:rsidR="00B22FED" w:rsidRPr="007B2D36">
        <w:rPr>
          <w:rFonts w:ascii="Times New Roman" w:eastAsia="Times New Roman" w:hAnsi="Times New Roman" w:cs="Times New Roman"/>
        </w:rPr>
        <w:t>OR culture change</w:t>
      </w:r>
      <w:r w:rsidR="00A75FFE" w:rsidRPr="007B2D36">
        <w:rPr>
          <w:rFonts w:ascii="Times New Roman" w:eastAsia="Times New Roman" w:hAnsi="Times New Roman" w:cs="Times New Roman"/>
        </w:rPr>
        <w:t xml:space="preserve"> and was </w:t>
      </w:r>
      <w:proofErr w:type="gramStart"/>
      <w:r w:rsidR="00A75FFE" w:rsidRPr="007B2D36">
        <w:rPr>
          <w:rFonts w:ascii="Times New Roman" w:eastAsia="Times New Roman" w:hAnsi="Times New Roman" w:cs="Times New Roman"/>
        </w:rPr>
        <w:t>well-tolerated</w:t>
      </w:r>
      <w:proofErr w:type="gramEnd"/>
      <w:r w:rsidR="00A75FFE" w:rsidRPr="007B2D36">
        <w:rPr>
          <w:rFonts w:ascii="Times New Roman" w:eastAsia="Times New Roman" w:hAnsi="Times New Roman" w:cs="Times New Roman"/>
        </w:rPr>
        <w:t xml:space="preserve"> by OR staff.</w:t>
      </w:r>
    </w:p>
    <w:p w14:paraId="51D7F429" w14:textId="77777777" w:rsidR="00E361F9" w:rsidRPr="007B2D36" w:rsidRDefault="00E361F9">
      <w:pPr>
        <w:pStyle w:val="Normal1"/>
        <w:rPr>
          <w:rFonts w:ascii="Times New Roman" w:eastAsia="Times New Roman" w:hAnsi="Times New Roman" w:cs="Times New Roman"/>
          <w:i/>
        </w:rPr>
      </w:pPr>
    </w:p>
    <w:p w14:paraId="64BEA3A1" w14:textId="197120D7" w:rsidR="00E361F9" w:rsidRPr="007B2D36" w:rsidRDefault="00E361F9">
      <w:pPr>
        <w:pStyle w:val="Normal1"/>
        <w:rPr>
          <w:rFonts w:ascii="Times New Roman" w:eastAsia="Times New Roman" w:hAnsi="Times New Roman" w:cs="Times New Roman"/>
        </w:rPr>
      </w:pPr>
    </w:p>
    <w:p w14:paraId="0098566C" w14:textId="77777777" w:rsidR="00E361F9" w:rsidRPr="007B2D36" w:rsidRDefault="00E361F9">
      <w:pPr>
        <w:pStyle w:val="Normal1"/>
        <w:rPr>
          <w:rFonts w:ascii="Times New Roman" w:eastAsia="Times New Roman" w:hAnsi="Times New Roman" w:cs="Times New Roman"/>
        </w:rPr>
      </w:pPr>
    </w:p>
    <w:p w14:paraId="6F38152B" w14:textId="77777777" w:rsidR="00E361F9" w:rsidRPr="007B2D36" w:rsidRDefault="00C011F7">
      <w:pPr>
        <w:pStyle w:val="Normal1"/>
        <w:rPr>
          <w:rFonts w:ascii="Times New Roman" w:eastAsia="Times New Roman" w:hAnsi="Times New Roman" w:cs="Times New Roman"/>
        </w:rPr>
      </w:pPr>
      <w:r w:rsidRPr="007B2D36">
        <w:br w:type="page"/>
      </w:r>
    </w:p>
    <w:p w14:paraId="55910BB5" w14:textId="77777777" w:rsidR="00E361F9" w:rsidRPr="007B2D36" w:rsidRDefault="00C011F7">
      <w:pPr>
        <w:pStyle w:val="Normal1"/>
        <w:rPr>
          <w:rFonts w:ascii="Times New Roman" w:eastAsia="Times New Roman" w:hAnsi="Times New Roman" w:cs="Times New Roman"/>
        </w:rPr>
      </w:pPr>
      <w:r w:rsidRPr="007B2D36">
        <w:rPr>
          <w:rFonts w:ascii="Times New Roman" w:eastAsia="Times New Roman" w:hAnsi="Times New Roman" w:cs="Times New Roman"/>
          <w:b/>
        </w:rPr>
        <w:lastRenderedPageBreak/>
        <w:t>Introduction</w:t>
      </w:r>
      <w:r w:rsidRPr="007B2D36">
        <w:rPr>
          <w:rFonts w:ascii="Times New Roman" w:eastAsia="Times New Roman" w:hAnsi="Times New Roman" w:cs="Times New Roman"/>
        </w:rPr>
        <w:t xml:space="preserve"> </w:t>
      </w:r>
    </w:p>
    <w:p w14:paraId="387AF226" w14:textId="77777777" w:rsidR="00E361F9" w:rsidRPr="007B2D36" w:rsidRDefault="00E361F9">
      <w:pPr>
        <w:pStyle w:val="Normal1"/>
        <w:rPr>
          <w:rFonts w:ascii="Times New Roman" w:eastAsia="Times New Roman" w:hAnsi="Times New Roman" w:cs="Times New Roman"/>
        </w:rPr>
      </w:pPr>
    </w:p>
    <w:p w14:paraId="5FA87C03" w14:textId="5456CC30" w:rsidR="00E361F9" w:rsidRPr="007B2D36" w:rsidDel="00EC438C" w:rsidRDefault="00C011F7">
      <w:pPr>
        <w:pStyle w:val="Normal1"/>
        <w:spacing w:line="360" w:lineRule="auto"/>
        <w:ind w:firstLine="720"/>
        <w:rPr>
          <w:del w:id="0" w:author="Meena Thatikunta" w:date="2019-03-18T15:46:00Z"/>
          <w:rFonts w:ascii="Times New Roman" w:eastAsia="Times New Roman" w:hAnsi="Times New Roman" w:cs="Times New Roman"/>
        </w:rPr>
      </w:pPr>
      <w:r w:rsidRPr="007B2D36">
        <w:rPr>
          <w:rFonts w:ascii="Times New Roman" w:eastAsia="Times New Roman" w:hAnsi="Times New Roman" w:cs="Times New Roman"/>
        </w:rPr>
        <w:t xml:space="preserve">Perioperative </w:t>
      </w:r>
      <w:r w:rsidR="0059794C" w:rsidRPr="007B2D36">
        <w:rPr>
          <w:rFonts w:ascii="Times New Roman" w:eastAsia="Times New Roman" w:hAnsi="Times New Roman" w:cs="Times New Roman"/>
        </w:rPr>
        <w:t>hypothermia</w:t>
      </w:r>
      <w:r w:rsidRPr="007B2D36">
        <w:rPr>
          <w:rFonts w:ascii="Times New Roman" w:eastAsia="Times New Roman" w:hAnsi="Times New Roman" w:cs="Times New Roman"/>
        </w:rPr>
        <w:t xml:space="preserve"> (PH) is a preventable, pathological, and iatrogenic state. </w:t>
      </w:r>
      <w:r w:rsidR="00925B6A" w:rsidRPr="007B2D36">
        <w:rPr>
          <w:rFonts w:ascii="Times New Roman" w:eastAsia="Times New Roman" w:hAnsi="Times New Roman" w:cs="Times New Roman"/>
        </w:rPr>
        <w:t>Over the past 30 years, a</w:t>
      </w:r>
      <w:r w:rsidRPr="007B2D36">
        <w:rPr>
          <w:rFonts w:ascii="Times New Roman" w:eastAsia="Times New Roman" w:hAnsi="Times New Roman" w:cs="Times New Roman"/>
        </w:rPr>
        <w:t xml:space="preserve"> substantial body of literature</w:t>
      </w:r>
      <w:r w:rsidR="00692176" w:rsidRPr="007B2D36">
        <w:rPr>
          <w:rFonts w:ascii="Times New Roman" w:eastAsia="Times New Roman" w:hAnsi="Times New Roman" w:cs="Times New Roman"/>
        </w:rPr>
        <w:t xml:space="preserve"> from multiple </w:t>
      </w:r>
      <w:proofErr w:type="spellStart"/>
      <w:r w:rsidR="00692176" w:rsidRPr="007B2D36">
        <w:rPr>
          <w:rFonts w:ascii="Times New Roman" w:eastAsia="Times New Roman" w:hAnsi="Times New Roman" w:cs="Times New Roman"/>
        </w:rPr>
        <w:t>specialities</w:t>
      </w:r>
      <w:proofErr w:type="spellEnd"/>
      <w:r w:rsidR="00692176" w:rsidRPr="007B2D36">
        <w:rPr>
          <w:rFonts w:ascii="Times New Roman" w:eastAsia="Times New Roman" w:hAnsi="Times New Roman" w:cs="Times New Roman"/>
        </w:rPr>
        <w:t xml:space="preserve"> has </w:t>
      </w:r>
      <w:r w:rsidR="00925B6A" w:rsidRPr="007B2D36">
        <w:rPr>
          <w:rFonts w:ascii="Times New Roman" w:eastAsia="Times New Roman" w:hAnsi="Times New Roman" w:cs="Times New Roman"/>
        </w:rPr>
        <w:t xml:space="preserve">consistently </w:t>
      </w:r>
      <w:r w:rsidR="00692176" w:rsidRPr="007B2D36">
        <w:rPr>
          <w:rFonts w:ascii="Times New Roman" w:eastAsia="Times New Roman" w:hAnsi="Times New Roman" w:cs="Times New Roman"/>
        </w:rPr>
        <w:t xml:space="preserve">shown that </w:t>
      </w:r>
      <w:r w:rsidRPr="007B2D36">
        <w:rPr>
          <w:rFonts w:ascii="Times New Roman" w:eastAsia="Times New Roman" w:hAnsi="Times New Roman" w:cs="Times New Roman"/>
        </w:rPr>
        <w:t xml:space="preserve">PH </w:t>
      </w:r>
      <w:r w:rsidR="00692176" w:rsidRPr="007B2D36">
        <w:rPr>
          <w:rFonts w:ascii="Times New Roman" w:eastAsia="Times New Roman" w:hAnsi="Times New Roman" w:cs="Times New Roman"/>
        </w:rPr>
        <w:t xml:space="preserve">is associated with </w:t>
      </w:r>
      <w:r w:rsidRPr="007B2D36">
        <w:rPr>
          <w:rFonts w:ascii="Times New Roman" w:eastAsia="Times New Roman" w:hAnsi="Times New Roman" w:cs="Times New Roman"/>
        </w:rPr>
        <w:t xml:space="preserve">increased </w:t>
      </w:r>
      <w:r w:rsidR="00692176" w:rsidRPr="007B2D36">
        <w:rPr>
          <w:rFonts w:ascii="Times New Roman" w:eastAsia="Times New Roman" w:hAnsi="Times New Roman" w:cs="Times New Roman"/>
        </w:rPr>
        <w:t>risk</w:t>
      </w:r>
      <w:r w:rsidR="00925B6A" w:rsidRPr="007B2D36">
        <w:rPr>
          <w:rFonts w:ascii="Times New Roman" w:eastAsia="Times New Roman" w:hAnsi="Times New Roman" w:cs="Times New Roman"/>
        </w:rPr>
        <w:t xml:space="preserve"> of</w:t>
      </w:r>
      <w:r w:rsidR="00692176" w:rsidRPr="007B2D36">
        <w:rPr>
          <w:rFonts w:ascii="Times New Roman" w:eastAsia="Times New Roman" w:hAnsi="Times New Roman" w:cs="Times New Roman"/>
        </w:rPr>
        <w:t xml:space="preserve"> </w:t>
      </w:r>
      <w:r w:rsidRPr="007B2D36">
        <w:rPr>
          <w:rFonts w:ascii="Times New Roman" w:eastAsia="Times New Roman" w:hAnsi="Times New Roman" w:cs="Times New Roman"/>
        </w:rPr>
        <w:t>su</w:t>
      </w:r>
      <w:r w:rsidR="00925B6A" w:rsidRPr="007B2D36">
        <w:rPr>
          <w:rFonts w:ascii="Times New Roman" w:eastAsia="Times New Roman" w:hAnsi="Times New Roman" w:cs="Times New Roman"/>
        </w:rPr>
        <w:t xml:space="preserve">rgical site infection, blood loss, </w:t>
      </w:r>
      <w:r w:rsidR="00692176" w:rsidRPr="007B2D36">
        <w:rPr>
          <w:rFonts w:ascii="Times New Roman" w:eastAsia="Times New Roman" w:hAnsi="Times New Roman" w:cs="Times New Roman"/>
        </w:rPr>
        <w:t xml:space="preserve">postoperative </w:t>
      </w:r>
      <w:r w:rsidRPr="007B2D36">
        <w:rPr>
          <w:rFonts w:ascii="Times New Roman" w:eastAsia="Times New Roman" w:hAnsi="Times New Roman" w:cs="Times New Roman"/>
        </w:rPr>
        <w:t>length of stay and pat</w:t>
      </w:r>
      <w:r w:rsidR="0089102F" w:rsidRPr="007B2D36">
        <w:rPr>
          <w:rFonts w:ascii="Times New Roman" w:eastAsia="Times New Roman" w:hAnsi="Times New Roman" w:cs="Times New Roman"/>
        </w:rPr>
        <w:t>ient discomfort</w:t>
      </w:r>
      <w:r w:rsidRPr="007B2D36">
        <w:rPr>
          <w:rFonts w:ascii="Times New Roman" w:eastAsia="Times New Roman" w:hAnsi="Times New Roman" w:cs="Times New Roman"/>
        </w:rPr>
        <w:t>.</w:t>
      </w:r>
      <w:r w:rsidR="0089102F"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{"citationItems":[{"id":"ITEM-1","itemData":{"DOI":"10.1080/22201173.2014.10844560","author":[{"dropping-particle":"","family":"Sessler","given":"D I","non-dropping-particle":"","parse-names":false,"suffix":""}],"id":"ITEM-1","issue":"October","issued":{"date-parts":[["2016"]]},"page":"1-8","title":"Temperature monitoring : the consequences and prevention of mild perioperative hypothermia Temperature monitoring : the consequences and prevention of mild perioperative hypothermia","type":"article-journal","volume":"1181"},"uris":["http://www.mendeley.com/documents/?uuid=74d6270e-3d7c-4d81-9ae7-5a94732d6628"]},{"id":"ITEM-2","itemData":{"DOI":"10.4103/joacp.JOACP","ISSN":"0970-9185","PMID":"29109627","abstract":"Administration of general anesthesia requires continuous monitoring of vital parameters of the body including body temperature. However, temperature continues to be one of the least seriously monitored parameters perioperatively. Inadvertent perioperative hypothermia is a relatively common occurrence with both general and regional anesthesia and can have significant adverse impact on patients’ outcome. While guidelines for perioperative temperature management have been proposed, there are no specific guidelines regarding the best site or best modality of temperature monitoring and management intraoperatively. Various warming and cooling devices are available which help maintain perioperative normothermia. This article discusses the physiology of thermoregulation, effects of anesthesia on thermoregulation, various temperature monitoring sites and methods, perioperative warming devices, guidelines for perioperative temperature management and inadvertent temperature complications (hypothermia/hyperthermia) and measures to control it in the operating room. Keywords: Hyperthermia, hypothermia, inadvertent, intraoperative, temperature, thermoregulation","author":[{"dropping-particle":"","family":"Bindu","given":"Barkha","non-dropping-particle":"","parse-names":false,"suffix":""},{"dropping-particle":"","family":"Bindra","given":"Ashish","non-dropping-particle":"","parse-names":false,"suffix":""},{"dropping-particle":"","family":"Rath","given":"Girija","non-dropping-particle":"","parse-names":false,"suffix":""}],"container-title":"© 2017 Journal of Anaesthesiology Clinical Pharmacology | Published by Wolters Kluwer - Medknow","id":"ITEM-2","issue":"3","issued":{"date-parts":[["2017"]]},"page":"11","title":"Temperature management under general anesthesia : Compulsion or option","type":"article-journal","volume":"33"},"uris":["http://www.mendeley.com/documents/?uuid=bf21ecc5-21b4-4b16-a40f-a88fc1c33b12"]}],"mendeley":{"formattedCitation":"&lt;sup&gt;6,22&lt;/sup&gt;","plainTextFormattedCitation":"6,22","previouslyFormattedCitation":"&lt;sup&gt;5,21&lt;/sup&gt;"},"properties":{"noteIndex":0},"schema":"https://github.com/citation-style-language/schema/raw/master/csl-citation.json"}</w:instrText>
      </w:r>
      <w:r w:rsidR="0089102F"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6,22</w:t>
      </w:r>
      <w:r w:rsidR="0089102F"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proofErr w:type="gramStart"/>
      <w:r w:rsidR="005256D1">
        <w:rPr>
          <w:rFonts w:ascii="Times New Roman" w:eastAsia="Times New Roman" w:hAnsi="Times New Roman" w:cs="Times New Roman"/>
        </w:rPr>
        <w:t>Despite</w:t>
      </w:r>
      <w:proofErr w:type="gramEnd"/>
      <w:r w:rsidR="00925B6A" w:rsidRPr="007B2D36">
        <w:rPr>
          <w:rFonts w:ascii="Times New Roman" w:eastAsia="Times New Roman" w:hAnsi="Times New Roman" w:cs="Times New Roman"/>
        </w:rPr>
        <w:t xml:space="preserve"> well-documented risk</w:t>
      </w:r>
      <w:r w:rsidR="005256D1">
        <w:rPr>
          <w:rFonts w:ascii="Times New Roman" w:eastAsia="Times New Roman" w:hAnsi="Times New Roman" w:cs="Times New Roman"/>
        </w:rPr>
        <w:t>s</w:t>
      </w:r>
      <w:r w:rsidR="00925B6A" w:rsidRPr="007B2D36">
        <w:rPr>
          <w:rFonts w:ascii="Times New Roman" w:eastAsia="Times New Roman" w:hAnsi="Times New Roman" w:cs="Times New Roman"/>
        </w:rPr>
        <w:t xml:space="preserve">, </w:t>
      </w:r>
      <w:r w:rsidR="00F440AB" w:rsidRPr="007B2D36">
        <w:rPr>
          <w:rFonts w:ascii="Times New Roman" w:eastAsia="Times New Roman" w:hAnsi="Times New Roman" w:cs="Times New Roman"/>
        </w:rPr>
        <w:t xml:space="preserve">there are </w:t>
      </w:r>
      <w:r w:rsidR="00FD36A4" w:rsidRPr="007B2D36">
        <w:rPr>
          <w:rFonts w:ascii="Times New Roman" w:eastAsia="Times New Roman" w:hAnsi="Times New Roman" w:cs="Times New Roman"/>
        </w:rPr>
        <w:t xml:space="preserve">currently no </w:t>
      </w:r>
      <w:ins w:id="1" w:author="Meena Thatikunta" w:date="2019-03-18T15:42:00Z">
        <w:r w:rsidR="00EC438C">
          <w:rPr>
            <w:rFonts w:ascii="Times New Roman" w:eastAsia="Times New Roman" w:hAnsi="Times New Roman" w:cs="Times New Roman"/>
          </w:rPr>
          <w:t>validated, published</w:t>
        </w:r>
      </w:ins>
      <w:del w:id="2" w:author="Meena Thatikunta" w:date="2019-03-18T15:42:00Z">
        <w:r w:rsidR="00FD36A4" w:rsidRPr="007B2D36" w:rsidDel="00EC438C">
          <w:rPr>
            <w:rFonts w:ascii="Times New Roman" w:eastAsia="Times New Roman" w:hAnsi="Times New Roman" w:cs="Times New Roman"/>
          </w:rPr>
          <w:delText>standard</w:delText>
        </w:r>
      </w:del>
      <w:r w:rsidR="00FD36A4" w:rsidRPr="007B2D36">
        <w:rPr>
          <w:rFonts w:ascii="Times New Roman" w:eastAsia="Times New Roman" w:hAnsi="Times New Roman" w:cs="Times New Roman"/>
        </w:rPr>
        <w:t xml:space="preserve"> protocols for reducing the burden of PH in the </w:t>
      </w:r>
      <w:r w:rsidRPr="007B2D36">
        <w:rPr>
          <w:rFonts w:ascii="Times New Roman" w:eastAsia="Times New Roman" w:hAnsi="Times New Roman" w:cs="Times New Roman"/>
        </w:rPr>
        <w:t>pediatric neurosurgical population</w:t>
      </w:r>
      <w:r w:rsidR="00881718" w:rsidRPr="007B2D36">
        <w:rPr>
          <w:rFonts w:ascii="Times New Roman" w:eastAsia="Times New Roman" w:hAnsi="Times New Roman" w:cs="Times New Roman"/>
        </w:rPr>
        <w:t>.</w:t>
      </w:r>
      <w:r w:rsidR="00F440AB" w:rsidRPr="007B2D36">
        <w:rPr>
          <w:rFonts w:ascii="Times New Roman" w:eastAsia="Times New Roman" w:hAnsi="Times New Roman" w:cs="Times New Roman"/>
        </w:rPr>
        <w:t xml:space="preserve"> </w:t>
      </w:r>
      <w:del w:id="3" w:author="Meena Thatikunta" w:date="2019-03-18T15:42:00Z">
        <w:r w:rsidR="00FD36A4" w:rsidRPr="007B2D36" w:rsidDel="00EC438C">
          <w:rPr>
            <w:rFonts w:ascii="Times New Roman" w:eastAsia="Times New Roman" w:hAnsi="Times New Roman" w:cs="Times New Roman"/>
          </w:rPr>
          <w:delText>As surgical care comes increasingly under scrutiny with programs like Pay for Performance, it should be noted that peri-operative t</w:delText>
        </w:r>
        <w:r w:rsidRPr="007B2D36" w:rsidDel="00EC438C">
          <w:rPr>
            <w:rFonts w:ascii="Times New Roman" w:eastAsia="Times New Roman" w:hAnsi="Times New Roman" w:cs="Times New Roman"/>
          </w:rPr>
          <w:delText xml:space="preserve">emperature is easily measured </w:delText>
        </w:r>
        <w:r w:rsidR="00FD36A4" w:rsidRPr="007B2D36" w:rsidDel="00EC438C">
          <w:rPr>
            <w:rFonts w:ascii="Times New Roman" w:eastAsia="Times New Roman" w:hAnsi="Times New Roman" w:cs="Times New Roman"/>
          </w:rPr>
          <w:delText xml:space="preserve">and recorded and is therefore a parameter that may soon come under scrutiny, much like pre-operative antibiosis. </w:delText>
        </w:r>
      </w:del>
      <w:del w:id="4" w:author="Meena Thatikunta" w:date="2019-03-18T15:47:00Z">
        <w:r w:rsidRPr="007B2D36" w:rsidDel="00EC438C">
          <w:rPr>
            <w:rFonts w:ascii="Times New Roman" w:eastAsia="Times New Roman" w:hAnsi="Times New Roman" w:cs="Times New Roman"/>
          </w:rPr>
          <w:delText xml:space="preserve">Considering the well established morbidity of PH, </w:delText>
        </w:r>
      </w:del>
      <w:ins w:id="5" w:author="Meena Thatikunta" w:date="2019-03-18T15:47:00Z">
        <w:r w:rsidR="00EC438C">
          <w:rPr>
            <w:rFonts w:ascii="Times New Roman" w:eastAsia="Times New Roman" w:hAnsi="Times New Roman" w:cs="Times New Roman"/>
          </w:rPr>
          <w:t>I</w:t>
        </w:r>
      </w:ins>
      <w:del w:id="6" w:author="Meena Thatikunta" w:date="2019-03-18T15:47:00Z">
        <w:r w:rsidR="00697F29" w:rsidRPr="007B2D36" w:rsidDel="00EC438C">
          <w:rPr>
            <w:rFonts w:ascii="Times New Roman" w:eastAsia="Times New Roman" w:hAnsi="Times New Roman" w:cs="Times New Roman"/>
          </w:rPr>
          <w:delText>establish</w:delText>
        </w:r>
        <w:r w:rsidR="000C1306" w:rsidRPr="007B2D36" w:rsidDel="00EC438C">
          <w:rPr>
            <w:rFonts w:ascii="Times New Roman" w:eastAsia="Times New Roman" w:hAnsi="Times New Roman" w:cs="Times New Roman"/>
          </w:rPr>
          <w:delText>ment</w:delText>
        </w:r>
        <w:r w:rsidR="00697F29" w:rsidRPr="007B2D36" w:rsidDel="00EC438C">
          <w:rPr>
            <w:rFonts w:ascii="Times New Roman" w:eastAsia="Times New Roman" w:hAnsi="Times New Roman" w:cs="Times New Roman"/>
          </w:rPr>
          <w:delText xml:space="preserve"> and i</w:delText>
        </w:r>
      </w:del>
      <w:r w:rsidR="00697F29" w:rsidRPr="007B2D36">
        <w:rPr>
          <w:rFonts w:ascii="Times New Roman" w:eastAsia="Times New Roman" w:hAnsi="Times New Roman" w:cs="Times New Roman"/>
        </w:rPr>
        <w:t>mplement</w:t>
      </w:r>
      <w:r w:rsidR="000C1306" w:rsidRPr="007B2D36">
        <w:rPr>
          <w:rFonts w:ascii="Times New Roman" w:eastAsia="Times New Roman" w:hAnsi="Times New Roman" w:cs="Times New Roman"/>
        </w:rPr>
        <w:t>ation of</w:t>
      </w:r>
      <w:r w:rsidR="00697F29" w:rsidRPr="007B2D36">
        <w:rPr>
          <w:rFonts w:ascii="Times New Roman" w:eastAsia="Times New Roman" w:hAnsi="Times New Roman" w:cs="Times New Roman"/>
        </w:rPr>
        <w:t xml:space="preserve"> effective</w:t>
      </w:r>
      <w:r w:rsidRPr="007B2D36">
        <w:rPr>
          <w:rFonts w:ascii="Times New Roman" w:eastAsia="Times New Roman" w:hAnsi="Times New Roman" w:cs="Times New Roman"/>
        </w:rPr>
        <w:t xml:space="preserve"> PH prevention protocols</w:t>
      </w:r>
      <w:r w:rsidR="000C1306" w:rsidRPr="007B2D36">
        <w:rPr>
          <w:rFonts w:ascii="Times New Roman" w:eastAsia="Times New Roman" w:hAnsi="Times New Roman" w:cs="Times New Roman"/>
        </w:rPr>
        <w:t xml:space="preserve"> will guide quality and safety measures in pediatric perioperative care</w:t>
      </w:r>
      <w:r w:rsidR="00483D2F" w:rsidRPr="007B2D36">
        <w:rPr>
          <w:rFonts w:ascii="Times New Roman" w:eastAsia="Times New Roman" w:hAnsi="Times New Roman" w:cs="Times New Roman"/>
        </w:rPr>
        <w:t>.</w:t>
      </w:r>
      <w:r w:rsidRPr="007B2D36">
        <w:rPr>
          <w:rFonts w:ascii="Times New Roman" w:eastAsia="Times New Roman" w:hAnsi="Times New Roman" w:cs="Times New Roman"/>
        </w:rPr>
        <w:t xml:space="preserve"> </w:t>
      </w:r>
    </w:p>
    <w:p w14:paraId="5DAA619E" w14:textId="77777777" w:rsidR="00E361F9" w:rsidRPr="007B2D36" w:rsidRDefault="00E361F9" w:rsidP="00EC438C">
      <w:pPr>
        <w:pStyle w:val="Normal1"/>
        <w:spacing w:line="360" w:lineRule="auto"/>
        <w:ind w:firstLine="720"/>
        <w:rPr>
          <w:rFonts w:ascii="Times New Roman" w:eastAsia="Times New Roman" w:hAnsi="Times New Roman" w:cs="Times New Roman"/>
        </w:rPr>
      </w:pPr>
    </w:p>
    <w:p w14:paraId="1BB6110F" w14:textId="53D3AEDF" w:rsidR="00E361F9" w:rsidRPr="007B2D36" w:rsidDel="00EC438C" w:rsidRDefault="00EC438C">
      <w:pPr>
        <w:pStyle w:val="Normal1"/>
        <w:spacing w:line="360" w:lineRule="auto"/>
        <w:rPr>
          <w:del w:id="7" w:author="Meena Thatikunta" w:date="2019-03-18T15:45:00Z"/>
          <w:rFonts w:ascii="Times New Roman" w:eastAsia="Times New Roman" w:hAnsi="Times New Roman" w:cs="Times New Roman"/>
          <w:i/>
        </w:rPr>
      </w:pPr>
      <w:ins w:id="8" w:author="Meena Thatikunta" w:date="2019-03-18T15:45:00Z">
        <w:r>
          <w:rPr>
            <w:rFonts w:ascii="Times New Roman" w:eastAsia="Times New Roman" w:hAnsi="Times New Roman" w:cs="Times New Roman"/>
            <w:i/>
          </w:rPr>
          <w:tab/>
        </w:r>
      </w:ins>
      <w:del w:id="9" w:author="Meena Thatikunta" w:date="2019-03-18T15:45:00Z">
        <w:r w:rsidR="003F3A17" w:rsidRPr="007B2D36" w:rsidDel="00EC438C">
          <w:rPr>
            <w:rFonts w:ascii="Times New Roman" w:eastAsia="Times New Roman" w:hAnsi="Times New Roman" w:cs="Times New Roman"/>
            <w:i/>
          </w:rPr>
          <w:delText>Multifactorial e</w:delText>
        </w:r>
        <w:r w:rsidR="00C011F7" w:rsidRPr="007B2D36" w:rsidDel="00EC438C">
          <w:rPr>
            <w:rFonts w:ascii="Times New Roman" w:eastAsia="Times New Roman" w:hAnsi="Times New Roman" w:cs="Times New Roman"/>
            <w:i/>
          </w:rPr>
          <w:delText>tiologies of PH</w:delText>
        </w:r>
      </w:del>
    </w:p>
    <w:p w14:paraId="32B93FD8" w14:textId="75090223" w:rsidR="00E361F9" w:rsidRPr="007B2D36" w:rsidDel="00EC438C" w:rsidRDefault="00C011F7">
      <w:pPr>
        <w:pStyle w:val="Normal1"/>
        <w:spacing w:line="360" w:lineRule="auto"/>
        <w:contextualSpacing/>
        <w:rPr>
          <w:del w:id="10" w:author="Meena Thatikunta" w:date="2019-03-18T15:45:00Z"/>
          <w:rFonts w:ascii="Times New Roman" w:eastAsia="Times New Roman" w:hAnsi="Times New Roman" w:cs="Times New Roman"/>
        </w:rPr>
        <w:pPrChange w:id="11" w:author="Meena Thatikunta" w:date="2019-03-18T15:45:00Z">
          <w:pPr>
            <w:pStyle w:val="Normal1"/>
            <w:numPr>
              <w:numId w:val="2"/>
            </w:numPr>
            <w:spacing w:line="360" w:lineRule="auto"/>
            <w:ind w:left="270" w:hanging="270"/>
            <w:contextualSpacing/>
          </w:pPr>
        </w:pPrChange>
      </w:pPr>
      <w:r w:rsidRPr="007B2D36">
        <w:rPr>
          <w:rFonts w:ascii="Times New Roman" w:eastAsia="Times New Roman" w:hAnsi="Times New Roman" w:cs="Times New Roman"/>
        </w:rPr>
        <w:t xml:space="preserve">Anesthesia </w:t>
      </w:r>
      <w:r w:rsidR="005F7661" w:rsidRPr="007B2D36">
        <w:rPr>
          <w:rFonts w:ascii="Times New Roman" w:eastAsia="Times New Roman" w:hAnsi="Times New Roman" w:cs="Times New Roman"/>
        </w:rPr>
        <w:t xml:space="preserve">dampens </w:t>
      </w:r>
      <w:r w:rsidR="003F3A17" w:rsidRPr="007B2D36">
        <w:rPr>
          <w:rFonts w:ascii="Times New Roman" w:eastAsia="Times New Roman" w:hAnsi="Times New Roman" w:cs="Times New Roman"/>
        </w:rPr>
        <w:t>thermal homeostatic responses in patients. Normally, a</w:t>
      </w:r>
      <w:r w:rsidRPr="007B2D36">
        <w:rPr>
          <w:rFonts w:ascii="Times New Roman" w:eastAsia="Times New Roman" w:hAnsi="Times New Roman" w:cs="Times New Roman"/>
        </w:rPr>
        <w:t xml:space="preserve"> </w:t>
      </w:r>
      <w:r w:rsidR="003F3A17" w:rsidRPr="007B2D36">
        <w:rPr>
          <w:rFonts w:ascii="Times New Roman" w:eastAsia="Times New Roman" w:hAnsi="Times New Roman" w:cs="Times New Roman"/>
        </w:rPr>
        <w:t>drop</w:t>
      </w:r>
      <w:r w:rsidRPr="007B2D36">
        <w:rPr>
          <w:rFonts w:ascii="Times New Roman" w:eastAsia="Times New Roman" w:hAnsi="Times New Roman" w:cs="Times New Roman"/>
        </w:rPr>
        <w:t xml:space="preserve"> of 0.2</w:t>
      </w:r>
      <w:r w:rsidR="003F3A17" w:rsidRPr="007B2D36">
        <w:rPr>
          <w:rFonts w:ascii="Lucida Grande" w:hAnsi="Lucida Grande" w:cs="Lucida Grande"/>
          <w:b/>
        </w:rPr>
        <w:t>°</w:t>
      </w:r>
      <w:r w:rsidR="003F3A17" w:rsidRPr="007B2D36">
        <w:rPr>
          <w:rFonts w:ascii="Times New Roman" w:hAnsi="Times New Roman" w:cs="Times New Roman"/>
        </w:rPr>
        <w:t>C</w:t>
      </w:r>
      <w:r w:rsidRPr="007B2D36">
        <w:rPr>
          <w:rFonts w:ascii="Times New Roman" w:eastAsia="Times New Roman" w:hAnsi="Times New Roman" w:cs="Times New Roman"/>
        </w:rPr>
        <w:t xml:space="preserve"> will trigger </w:t>
      </w:r>
      <w:r w:rsidR="003F3A17" w:rsidRPr="007B2D36">
        <w:rPr>
          <w:rFonts w:ascii="Times New Roman" w:eastAsia="Times New Roman" w:hAnsi="Times New Roman" w:cs="Times New Roman"/>
        </w:rPr>
        <w:t xml:space="preserve">a </w:t>
      </w:r>
      <w:r w:rsidRPr="007B2D36">
        <w:rPr>
          <w:rFonts w:ascii="Times New Roman" w:eastAsia="Times New Roman" w:hAnsi="Times New Roman" w:cs="Times New Roman"/>
        </w:rPr>
        <w:t xml:space="preserve">thermoregulatory response; </w:t>
      </w:r>
      <w:r w:rsidR="003F3A17" w:rsidRPr="007B2D36">
        <w:rPr>
          <w:rFonts w:ascii="Times New Roman" w:eastAsia="Times New Roman" w:hAnsi="Times New Roman" w:cs="Times New Roman"/>
        </w:rPr>
        <w:t>with</w:t>
      </w:r>
      <w:r w:rsidRPr="007B2D36">
        <w:rPr>
          <w:rFonts w:ascii="Times New Roman" w:eastAsia="Times New Roman" w:hAnsi="Times New Roman" w:cs="Times New Roman"/>
        </w:rPr>
        <w:t xml:space="preserve"> </w:t>
      </w:r>
      <w:proofErr w:type="gramStart"/>
      <w:r w:rsidRPr="007B2D36">
        <w:rPr>
          <w:rFonts w:ascii="Times New Roman" w:eastAsia="Times New Roman" w:hAnsi="Times New Roman" w:cs="Times New Roman"/>
        </w:rPr>
        <w:t>anesthesia</w:t>
      </w:r>
      <w:proofErr w:type="gramEnd"/>
      <w:r w:rsidR="003F3A17" w:rsidRPr="007B2D36">
        <w:rPr>
          <w:rFonts w:ascii="Times New Roman" w:eastAsia="Times New Roman" w:hAnsi="Times New Roman" w:cs="Times New Roman"/>
        </w:rPr>
        <w:t xml:space="preserve"> the average patient must experience a drop of 0.6-0.8</w:t>
      </w:r>
      <w:r w:rsidR="003F3A17" w:rsidRPr="007B2D36">
        <w:rPr>
          <w:rFonts w:ascii="Lucida Grande" w:hAnsi="Lucida Grande" w:cs="Lucida Grande"/>
          <w:b/>
        </w:rPr>
        <w:t>°</w:t>
      </w:r>
      <w:r w:rsidR="003F3A17" w:rsidRPr="007B2D36">
        <w:rPr>
          <w:rFonts w:ascii="Times New Roman" w:hAnsi="Times New Roman" w:cs="Times New Roman"/>
        </w:rPr>
        <w:t>C drop in core temp to trigger this response.</w:t>
      </w:r>
      <w:r w:rsidR="003F3A17" w:rsidRPr="007B2D36">
        <w:rPr>
          <w:rFonts w:ascii="Times New Roman" w:eastAsia="Times New Roman" w:hAnsi="Times New Roman" w:cs="Times New Roman"/>
        </w:rPr>
        <w:t xml:space="preserve"> </w:t>
      </w:r>
      <w:r w:rsidR="00A957E1" w:rsidRPr="007B2D36">
        <w:rPr>
          <w:rFonts w:ascii="Times New Roman" w:eastAsia="Times New Roman" w:hAnsi="Times New Roman" w:cs="Times New Roman"/>
        </w:rPr>
        <w:t>Anesthesia also blunts peripheral vasodilation</w:t>
      </w:r>
      <w:r w:rsidR="003F3A17" w:rsidRPr="007B2D36">
        <w:rPr>
          <w:rFonts w:ascii="Times New Roman" w:eastAsia="Times New Roman" w:hAnsi="Times New Roman" w:cs="Times New Roman"/>
        </w:rPr>
        <w:t xml:space="preserve"> effectively transferring heat from core to periphery</w:t>
      </w:r>
      <w:r w:rsidR="00A957E1" w:rsidRPr="007B2D36">
        <w:rPr>
          <w:rFonts w:ascii="Times New Roman" w:eastAsia="Times New Roman" w:hAnsi="Times New Roman" w:cs="Times New Roman"/>
        </w:rPr>
        <w:t xml:space="preserve"> and reduces metabolic heat production by 15 to 30%, rendering patients less able to maintain adequate core temperature</w:t>
      </w:r>
      <w:r w:rsidRPr="007B2D36">
        <w:rPr>
          <w:rFonts w:ascii="Times New Roman" w:eastAsia="Times New Roman" w:hAnsi="Times New Roman" w:cs="Times New Roman"/>
        </w:rPr>
        <w:t>.</w:t>
      </w:r>
      <w:r w:rsidR="007733F6"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{"citationItems":[{"id":"ITEM-1","itemData":{"DOI":"10.1080/22201173.2014.10844560","author":[{"dropping-particle":"","family":"Sessler","given":"D I","non-dropping-particle":"","parse-names":false,"suffix":""}],"id":"ITEM-1","issue":"October","issued":{"date-parts":[["2016"]]},"page":"1-8","title":"Temperature monitoring : the consequences and prevention of mild perioperative hypothermia Temperature monitoring : the consequences and prevention of mild perioperative hypothermia","type":"article-journal","volume":"1181"},"uris":["http://www.mendeley.com/documents/?uuid=74d6270e-3d7c-4d81-9ae7-5a94732d6628"]},{"id":"ITEM-2","itemData":{"DOI":"10.5603/AIT.2013.0009","ISSN":"1731-2515","author":[{"dropping-particle":"","family":"Horosz","given":"Bartosz","non-dropping-particle":"","parse-names":false,"suffix":""},{"dropping-particle":"","family":"Malec-Milewska","given":"Małgorzata","non-dropping-particle":"","parse-names":false,"suffix":""}],"container-title":"Anestezjologia Intensywna Terapia","id":"ITEM-2","issue":"1","issued":{"date-parts":[["2013"]]},"page":"38-43","title":"Niezamierzona śródoperacyjna hipotermia","type":"article-journal","volume":"45"},"uris":["http://www.mendeley.com/documents/?uuid=d6f5aad2-17d0-4868-8a7a-ce5cc2cfcb50"]},{"id":"ITEM-3","itemData":{"author":[{"dropping-particle":"","family":"Bernard","given":"Helena","non-dropping-particle":"","parse-names":false,"suffix":""}],"id":"ITEM-3","issue":"6","issued":{"date-parts":[["2013"]]},"title":"and the Enhanced Recovery","type":"article-journal","volume":"22"},"uris":["http://www.mendeley.com/documents/?uuid=1985a17a-bab1-4b1b-919e-f4c17a742661"]}],"mendeley":{"formattedCitation":"&lt;sup&gt;4,12,22&lt;/sup&gt;","plainTextFormattedCitation":"4,12,22","previouslyFormattedCitation":"&lt;sup&gt;4,11,21&lt;/sup&gt;"},"properties":{"noteIndex":0},"schema":"https://github.com/citation-style-language/schema/raw/master/csl-citation.json"}</w:instrText>
      </w:r>
      <w:r w:rsidR="007733F6"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4,12,22</w:t>
      </w:r>
      <w:r w:rsidR="007733F6"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del w:id="12" w:author="Meena Thatikunta" w:date="2019-03-18T15:43:00Z">
        <w:r w:rsidR="00410D14" w:rsidRPr="007B2D36" w:rsidDel="00EC438C">
          <w:rPr>
            <w:rFonts w:ascii="Times New Roman" w:eastAsia="Times New Roman" w:hAnsi="Times New Roman" w:cs="Times New Roman"/>
          </w:rPr>
          <w:delText>Nonshivering thermogenesis, an important method of heat production for neonates, is impaired by anesthesia.</w:delText>
        </w:r>
        <w:r w:rsidR="00410D14" w:rsidRPr="007B2D36" w:rsidDel="00EC438C">
          <w:rPr>
            <w:rFonts w:ascii="Times New Roman" w:eastAsia="Times New Roman" w:hAnsi="Times New Roman" w:cs="Times New Roman"/>
          </w:rPr>
          <w:fldChar w:fldCharType="begin" w:fldLock="1"/>
        </w:r>
        <w:r w:rsidR="00410D14" w:rsidRPr="007B2D36" w:rsidDel="00EC438C">
          <w:rPr>
            <w:rFonts w:ascii="Times New Roman" w:eastAsia="Times New Roman" w:hAnsi="Times New Roman" w:cs="Times New Roman"/>
          </w:rPr>
          <w:delInstrText>ADDIN CSL_CITATION {"citationItems":[{"id":"ITEM-1","itemData":{"ISBN":"1524-5012 (Print)\\r1524-5012 (Linking)","ISSN":"1524-5012","PMID":"21960760","abstract":"BACKGROUND: Hypothermia, defined as a core body temperature less than 36°C (96.8°F), is a relatively common occurrence in the unwarmed surgical patient. A mild degree of perioperative hypothermia can be associated with significant morbidity and mortality. A threefold increase in the frequency of surgical site infections is reported in colorectal surgery patients who experience perioperative hypothermia. As part of the Surgical Care Improvement Project, guidelines aim to decrease the incidence of this complication.\\n\\nMETHODS: We review the physiology of temperature regulation, mechanisms of hypothermia, effects of anesthetics on thermoregulation, and consequences of hypothermia and summarize recent recommendations for maintaining perioperative normothermia.\\n\\nRESULTS: Evidence suggests that prewarming for a minimum of 30 minutes may reduce the risk of subsequent hypothermia.\\n\\nCONCLUSIONS: Monitoring of body temperature and avoidance of unintended perioperative hypothermia through active and passive warming measures are the keys to preventing its complications.","author":[{"dropping-particle":"","family":"Hart","given":"Stuart R","non-dropping-particle":"","parse-names":false,"suffix":""},{"dropping-particle":"","family":"Bordes","given":"Brianne","non-dropping-particle":"","parse-names":false,"suffix":""},{"dropping-particle":"","family":"Hart","given":"Jennifer","non-dropping-particle":"","parse-names":false,"suffix":""},{"dropping-particle":"","family":"Corsino","given":"Daniel","non-dropping-particle":"","parse-names":false,"suffix":""},{"dropping-particle":"","family":"Harmon","given":"Donald","non-dropping-particle":"","parse-names":false,"suffix":""}],"container-title":"The Ochsner journal","id":"ITEM-1","issue":"3","issued":{"date-parts":[["2011"]]},"page":"259-70","title":"Unintended perioperative hypothermia.","type":"article-journal","volume":"11"},"uris":["http://www.mendeley.com/documents/?uuid=1dff650b-bf9a-4b22-bde4-200f0444bda2"]},{"id":"ITEM-2","itemData":{"DOI":"10.1016/S0140-6736(15)00981-2","ISSN":"0140-6736","author":[{"dropping-particle":"","family":"Sessler","given":"Daniel I","non-dropping-particle":"","parse-names":false,"suffix":""}],"container-title":"The Lancet","id":"ITEM-2","issue":"15","issued":{"date-parts":[["2016"]]},"page":"1-10","title":"Review Perioperative thermoregulation and heat balance","type":"article-journal","volume":"6736"},"uris":["http://www.mendeley.com/documents/?uuid=df9a0f76-51ca-4458-b307-362b43c151fc"]}],"mendeley":{"formattedCitation":"&lt;sup&gt;11,23&lt;/sup&gt;","plainTextFormattedCitation":"11,23","previouslyFormattedCitation":"&lt;sup&gt;10,22&lt;/sup&gt;"},"properties":{"noteIndex":0},"schema":"https://github.com/citation-style-language/schema/raw/master/csl-citation.json"}</w:delInstrText>
        </w:r>
        <w:r w:rsidR="00410D14" w:rsidRPr="007B2D36" w:rsidDel="00EC438C">
          <w:rPr>
            <w:rFonts w:ascii="Times New Roman" w:eastAsia="Times New Roman" w:hAnsi="Times New Roman" w:cs="Times New Roman"/>
          </w:rPr>
          <w:fldChar w:fldCharType="separate"/>
        </w:r>
        <w:r w:rsidR="00410D14" w:rsidRPr="007B2D36" w:rsidDel="00EC438C">
          <w:rPr>
            <w:rFonts w:ascii="Times New Roman" w:eastAsia="Times New Roman" w:hAnsi="Times New Roman" w:cs="Times New Roman"/>
            <w:noProof/>
            <w:vertAlign w:val="superscript"/>
          </w:rPr>
          <w:delText>11,23</w:delText>
        </w:r>
        <w:r w:rsidR="00410D14" w:rsidRPr="007B2D36" w:rsidDel="00EC438C">
          <w:rPr>
            <w:rFonts w:ascii="Times New Roman" w:eastAsia="Times New Roman" w:hAnsi="Times New Roman" w:cs="Times New Roman"/>
          </w:rPr>
          <w:fldChar w:fldCharType="end"/>
        </w:r>
        <w:r w:rsidR="00410D14" w:rsidRPr="007B2D36" w:rsidDel="00EC438C">
          <w:rPr>
            <w:rFonts w:ascii="Times New Roman" w:eastAsia="Times New Roman" w:hAnsi="Times New Roman" w:cs="Times New Roman"/>
          </w:rPr>
          <w:delText xml:space="preserve"> </w:delText>
        </w:r>
      </w:del>
    </w:p>
    <w:p w14:paraId="07D321AE" w14:textId="58F90A5F" w:rsidR="00E361F9" w:rsidRPr="007B2D36" w:rsidDel="00EC438C" w:rsidRDefault="007464BF">
      <w:pPr>
        <w:pStyle w:val="Normal1"/>
        <w:spacing w:line="360" w:lineRule="auto"/>
        <w:contextualSpacing/>
        <w:rPr>
          <w:del w:id="13" w:author="Meena Thatikunta" w:date="2019-03-18T15:46:00Z"/>
          <w:rFonts w:ascii="Times New Roman" w:eastAsia="Times New Roman" w:hAnsi="Times New Roman" w:cs="Times New Roman"/>
        </w:rPr>
        <w:pPrChange w:id="14" w:author="Meena Thatikunta" w:date="2019-03-18T15:46:00Z">
          <w:pPr>
            <w:pStyle w:val="Normal1"/>
            <w:numPr>
              <w:numId w:val="2"/>
            </w:numPr>
            <w:spacing w:line="360" w:lineRule="auto"/>
            <w:ind w:left="270" w:hanging="270"/>
            <w:contextualSpacing/>
          </w:pPr>
        </w:pPrChange>
      </w:pPr>
      <w:r w:rsidRPr="007B2D36">
        <w:rPr>
          <w:rFonts w:ascii="Times New Roman" w:eastAsia="Times New Roman" w:hAnsi="Times New Roman" w:cs="Times New Roman"/>
        </w:rPr>
        <w:t>P</w:t>
      </w:r>
      <w:r w:rsidR="00C12903" w:rsidRPr="007B2D36">
        <w:rPr>
          <w:rFonts w:ascii="Times New Roman" w:eastAsia="Times New Roman" w:hAnsi="Times New Roman" w:cs="Times New Roman"/>
        </w:rPr>
        <w:t>ediatric</w:t>
      </w:r>
      <w:r w:rsidR="00410D14" w:rsidRPr="007B2D36">
        <w:rPr>
          <w:rFonts w:ascii="Times New Roman" w:eastAsia="Times New Roman" w:hAnsi="Times New Roman" w:cs="Times New Roman"/>
        </w:rPr>
        <w:t xml:space="preserve"> patients</w:t>
      </w:r>
      <w:r w:rsidR="00C12903" w:rsidRPr="007B2D36">
        <w:rPr>
          <w:rFonts w:ascii="Times New Roman" w:eastAsia="Times New Roman" w:hAnsi="Times New Roman" w:cs="Times New Roman"/>
        </w:rPr>
        <w:t xml:space="preserve"> </w:t>
      </w:r>
      <w:r w:rsidR="005F7661" w:rsidRPr="007B2D36">
        <w:rPr>
          <w:rFonts w:ascii="Times New Roman" w:eastAsia="Times New Roman" w:hAnsi="Times New Roman" w:cs="Times New Roman"/>
        </w:rPr>
        <w:t xml:space="preserve">are at particular risk for PH due to: a </w:t>
      </w:r>
      <w:r w:rsidR="00C12903" w:rsidRPr="007B2D36">
        <w:rPr>
          <w:rFonts w:ascii="Times New Roman" w:eastAsia="Times New Roman" w:hAnsi="Times New Roman" w:cs="Times New Roman"/>
        </w:rPr>
        <w:t xml:space="preserve">high </w:t>
      </w:r>
      <w:r w:rsidR="00C011F7" w:rsidRPr="007B2D36">
        <w:rPr>
          <w:rFonts w:ascii="Times New Roman" w:eastAsia="Times New Roman" w:hAnsi="Times New Roman" w:cs="Times New Roman"/>
        </w:rPr>
        <w:t xml:space="preserve">surface area to </w:t>
      </w:r>
      <w:r w:rsidR="00C12903" w:rsidRPr="007B2D36">
        <w:rPr>
          <w:rFonts w:ascii="Times New Roman" w:eastAsia="Times New Roman" w:hAnsi="Times New Roman" w:cs="Times New Roman"/>
        </w:rPr>
        <w:t xml:space="preserve">body mass </w:t>
      </w:r>
      <w:r w:rsidR="005F7661" w:rsidRPr="007B2D36">
        <w:rPr>
          <w:rFonts w:ascii="Times New Roman" w:eastAsia="Times New Roman" w:hAnsi="Times New Roman" w:cs="Times New Roman"/>
        </w:rPr>
        <w:t>ratio;</w:t>
      </w:r>
      <w:r w:rsidR="00C011F7" w:rsidRPr="007B2D36">
        <w:rPr>
          <w:rFonts w:ascii="Times New Roman" w:eastAsia="Times New Roman" w:hAnsi="Times New Roman" w:cs="Times New Roman"/>
        </w:rPr>
        <w:t xml:space="preserve"> increased heat loss from the head</w:t>
      </w:r>
      <w:r w:rsidR="005F7661" w:rsidRPr="007B2D36">
        <w:rPr>
          <w:rFonts w:ascii="Times New Roman" w:eastAsia="Times New Roman" w:hAnsi="Times New Roman" w:cs="Times New Roman"/>
        </w:rPr>
        <w:t>;</w:t>
      </w:r>
      <w:r w:rsidRPr="007B2D36">
        <w:rPr>
          <w:rFonts w:ascii="Times New Roman" w:eastAsia="Times New Roman" w:hAnsi="Times New Roman" w:cs="Times New Roman"/>
        </w:rPr>
        <w:t xml:space="preserve"> </w:t>
      </w:r>
      <w:r w:rsidR="00C011F7" w:rsidRPr="007B2D36">
        <w:rPr>
          <w:rFonts w:ascii="Times New Roman" w:eastAsia="Times New Roman" w:hAnsi="Times New Roman" w:cs="Times New Roman"/>
        </w:rPr>
        <w:t xml:space="preserve">smaller stores of fat and </w:t>
      </w:r>
      <w:r w:rsidR="005F7661" w:rsidRPr="007B2D36">
        <w:rPr>
          <w:rFonts w:ascii="Times New Roman" w:eastAsia="Times New Roman" w:hAnsi="Times New Roman" w:cs="Times New Roman"/>
        </w:rPr>
        <w:t xml:space="preserve">a </w:t>
      </w:r>
      <w:r w:rsidR="00C011F7" w:rsidRPr="007B2D36">
        <w:rPr>
          <w:rFonts w:ascii="Times New Roman" w:eastAsia="Times New Roman" w:hAnsi="Times New Roman" w:cs="Times New Roman"/>
        </w:rPr>
        <w:t>less effec</w:t>
      </w:r>
      <w:r w:rsidR="005F7661" w:rsidRPr="007B2D36">
        <w:rPr>
          <w:rFonts w:ascii="Times New Roman" w:eastAsia="Times New Roman" w:hAnsi="Times New Roman" w:cs="Times New Roman"/>
        </w:rPr>
        <w:t>tive thermoregulatory mechanism</w:t>
      </w:r>
      <w:r w:rsidR="007733F6" w:rsidRPr="007B2D36">
        <w:rPr>
          <w:rFonts w:ascii="Times New Roman" w:eastAsia="Times New Roman" w:hAnsi="Times New Roman" w:cs="Times New Roman"/>
        </w:rPr>
        <w:t>.</w:t>
      </w:r>
      <w:r w:rsidR="007733F6"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{"citationItems":[{"id":"ITEM-1","itemData":{"DOI":"10.1177/1062860612473350","ISSN":"1062-8606","abstract":"There are limited data in the pediatric population regarding the incidence of, risk factors for, and means to prevent perioperative hypothermia. The Institute for Healthcare Improvement Model for quality improvement (QI) methodology was used to bundle the most effective techniques to prevent hypothermia. A multidisciplinary QI team was assembled with the goal to decrease the incidence of perioperative hypothermia by 50%. The baseline incidence of hypothermia was determined and causes identified using a flowchart and a cause-and-effect diagram. Pareto charts were formed and opportunities to decrease the incidence of perioperative hypothermia were trialed. The baseline incidence of hypothermia was 8.9%. Implementation of a standardized temperature management bundle in the operating rooms decreased the incidence to 4.2%. The QI methodology was useful to bundle the most effective techniques to prevent hypothermia, resulting in standardized perioperative care and a sustained reduction in the incidence of perio...","author":[{"dropping-particle":"","family":"Kim","given":"Paul","non-dropping-particle":"","parse-names":false,"suffix":""},{"dropping-particle":"","family":"Taghon","given":"Thomas","non-dropping-particle":"","parse-names":false,"suffix":""},{"dropping-particle":"","family":"Fetzer","given":"Mike","non-dropping-particle":"","parse-names":false,"suffix":""},{"dropping-particle":"","family":"Tobias","given":"Joseph D.","non-dropping-particle":"","parse-names":false,"suffix":""}],"container-title":"American Journal of Medical Quality","id":"ITEM-1","issue":"5","issued":{"date-parts":[["2013"]]},"page":"400-406","title":"Perioperative Hypothermia in the Pediatric Population","type":"article-journal","volume":"28"},"uris":["http://www.mendeley.com/documents/?uuid=f815a430-2b3f-46ac-9581-5e4a83459ea3"]}],"mendeley":{"formattedCitation":"&lt;sup&gt;13&lt;/sup&gt;","plainTextFormattedCitation":"13","previouslyFormattedCitation":"&lt;sup&gt;12&lt;/sup&gt;"},"properties":{"noteIndex":0},"schema":"https://github.com/citation-style-language/schema/raw/master/csl-citation.json"}</w:instrText>
      </w:r>
      <w:r w:rsidR="007733F6"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13</w:t>
      </w:r>
      <w:r w:rsidR="007733F6" w:rsidRPr="007B2D36">
        <w:rPr>
          <w:rFonts w:ascii="Times New Roman" w:eastAsia="Times New Roman" w:hAnsi="Times New Roman" w:cs="Times New Roman"/>
        </w:rPr>
        <w:fldChar w:fldCharType="end"/>
      </w:r>
      <w:r w:rsidR="00C011F7" w:rsidRPr="007B2D36">
        <w:rPr>
          <w:rFonts w:ascii="Times New Roman" w:eastAsia="Times New Roman" w:hAnsi="Times New Roman" w:cs="Times New Roman"/>
        </w:rPr>
        <w:t xml:space="preserve"> </w:t>
      </w:r>
      <w:r w:rsidR="00EE4E22" w:rsidRPr="007B2D36">
        <w:rPr>
          <w:rFonts w:ascii="Times New Roman" w:eastAsia="Times New Roman" w:hAnsi="Times New Roman" w:cs="Times New Roman"/>
        </w:rPr>
        <w:t>Additionally, work of breathing contributes to a significant amount of heat production in neonates and is nearly eliminated during general anesthesia.</w:t>
      </w:r>
      <w:r w:rsidR="00EE4E22" w:rsidRPr="007B2D36">
        <w:rPr>
          <w:rFonts w:ascii="Times New Roman" w:eastAsia="Times New Roman" w:hAnsi="Times New Roman" w:cs="Times New Roman"/>
        </w:rPr>
        <w:fldChar w:fldCharType="begin" w:fldLock="1"/>
      </w:r>
      <w:r w:rsidR="00EE4E22" w:rsidRPr="007B2D36">
        <w:rPr>
          <w:rFonts w:ascii="Times New Roman" w:eastAsia="Times New Roman" w:hAnsi="Times New Roman" w:cs="Times New Roman"/>
        </w:rPr>
        <w:instrText>ADDIN CSL_CITATION {"citationItems":[{"id":"ITEM-1","itemData":{"ISBN":"1524-5012 (Print)\\r1524-5012 (Linking)","ISSN":"1524-5012","PMID":"21960760","abstract":"BACKGROUND: Hypothermia, defined as a core body temperature less than 36°C (96.8°F), is a relatively common occurrence in the unwarmed surgical patient. A mild degree of perioperative hypothermia can be associated with significant morbidity and mortality. A threefold increase in the frequency of surgical site infections is reported in colorectal surgery patients who experience perioperative hypothermia. As part of the Surgical Care Improvement Project, guidelines aim to decrease the incidence of this complication.\\n\\nMETHODS: We review the physiology of temperature regulation, mechanisms of hypothermia, effects of anesthetics on thermoregulation, and consequences of hypothermia and summarize recent recommendations for maintaining perioperative normothermia.\\n\\nRESULTS: Evidence suggests that prewarming for a minimum of 30 minutes may reduce the risk of subsequent hypothermia.\\n\\nCONCLUSIONS: Monitoring of body temperature and avoidance of unintended perioperative hypothermia through active and passive warming measures are the keys to preventing its complications.","author":[{"dropping-particle":"","family":"Hart","given":"Stuart R","non-dropping-particle":"","parse-names":false,"suffix":""},{"dropping-particle":"","family":"Bordes","given":"Brianne","non-dropping-particle":"","parse-names":false,"suffix":""},{"dropping-particle":"","family":"Hart","given":"Jennifer","non-dropping-particle":"","parse-names":false,"suffix":""},{"dropping-particle":"","family":"Corsino","given":"Daniel","non-dropping-particle":"","parse-names":false,"suffix":""},{"dropping-particle":"","family":"Harmon","given":"Donald","non-dropping-particle":"","parse-names":false,"suffix":""}],"container-title":"The Ochsner journal","id":"ITEM-1","issue":"3","issued":{"date-parts":[["2011"]]},"page":"259-70","title":"Unintended perioperative hypothermia.","type":"article-journal","volume":"11"},"uris":["http://www.mendeley.com/documents/?uuid=1dff650b-bf9a-4b22-bde4-200f0444bda2"]}],"mendeley":{"formattedCitation":"&lt;sup&gt;11&lt;/sup&gt;","plainTextFormattedCitation":"11","previouslyFormattedCitation":"&lt;sup&gt;10&lt;/sup&gt;"},"properties":{"noteIndex":0},"schema":"https://github.com/citation-style-language/schema/raw/master/csl-citation.json"}</w:instrText>
      </w:r>
      <w:r w:rsidR="00EE4E22" w:rsidRPr="007B2D36">
        <w:rPr>
          <w:rFonts w:ascii="Times New Roman" w:eastAsia="Times New Roman" w:hAnsi="Times New Roman" w:cs="Times New Roman"/>
        </w:rPr>
        <w:fldChar w:fldCharType="separate"/>
      </w:r>
      <w:r w:rsidR="00EE4E22" w:rsidRPr="007B2D36">
        <w:rPr>
          <w:rFonts w:ascii="Times New Roman" w:eastAsia="Times New Roman" w:hAnsi="Times New Roman" w:cs="Times New Roman"/>
          <w:noProof/>
          <w:vertAlign w:val="superscript"/>
        </w:rPr>
        <w:t>11</w:t>
      </w:r>
      <w:r w:rsidR="00EE4E22" w:rsidRPr="007B2D36">
        <w:rPr>
          <w:rFonts w:ascii="Times New Roman" w:eastAsia="Times New Roman" w:hAnsi="Times New Roman" w:cs="Times New Roman"/>
        </w:rPr>
        <w:fldChar w:fldCharType="end"/>
      </w:r>
      <w:r w:rsidR="00EE4E22" w:rsidRPr="007B2D36">
        <w:rPr>
          <w:rFonts w:ascii="Times New Roman" w:eastAsia="Times New Roman" w:hAnsi="Times New Roman" w:cs="Times New Roman"/>
        </w:rPr>
        <w:t xml:space="preserve">  </w:t>
      </w:r>
      <w:proofErr w:type="spellStart"/>
      <w:ins w:id="15" w:author="Meena Thatikunta" w:date="2019-03-18T15:43:00Z">
        <w:r w:rsidR="00EC438C" w:rsidRPr="007B2D36">
          <w:rPr>
            <w:rFonts w:ascii="Times New Roman" w:eastAsia="Times New Roman" w:hAnsi="Times New Roman" w:cs="Times New Roman"/>
          </w:rPr>
          <w:t>Nonshivering</w:t>
        </w:r>
        <w:proofErr w:type="spellEnd"/>
        <w:r w:rsidR="00EC438C" w:rsidRPr="007B2D36">
          <w:rPr>
            <w:rFonts w:ascii="Times New Roman" w:eastAsia="Times New Roman" w:hAnsi="Times New Roman" w:cs="Times New Roman"/>
          </w:rPr>
          <w:t xml:space="preserve"> thermogenesis, an important method of heat production for neonates, is impaired by anesthesia.</w:t>
        </w:r>
        <w:r w:rsidR="00EC438C" w:rsidRPr="007B2D36">
          <w:rPr>
            <w:rFonts w:ascii="Times New Roman" w:eastAsia="Times New Roman" w:hAnsi="Times New Roman" w:cs="Times New Roman"/>
          </w:rPr>
          <w:fldChar w:fldCharType="begin" w:fldLock="1"/>
        </w:r>
        <w:r w:rsidR="00EC438C" w:rsidRPr="007B2D36">
          <w:rPr>
            <w:rFonts w:ascii="Times New Roman" w:eastAsia="Times New Roman" w:hAnsi="Times New Roman" w:cs="Times New Roman"/>
          </w:rPr>
          <w:instrText>ADDIN CSL_CITATION {"citationItems":[{"id":"ITEM-1","itemData":{"ISBN":"1524-5012 (Print)\\r1524-5012 (Linking)","ISSN":"1524-5012","PMID":"21960760","abstract":"BACKGROUND: Hypothermia, defined as a core body temperature less than 36°C (96.8°F), is a relatively common occurrence in the unwarmed surgical patient. A mild degree of perioperative hypothermia can be associated with significant morbidity and mortality. A threefold increase in the frequency of surgical site infections is reported in colorectal surgery patients who experience perioperative hypothermia. As part of the Surgical Care Improvement Project, guidelines aim to decrease the incidence of this complication.\\n\\nMETHODS: We review the physiology of temperature regulation, mechanisms of hypothermia, effects of anesthetics on thermoregulation, and consequences of hypothermia and summarize recent recommendations for maintaining perioperative normothermia.\\n\\nRESULTS: Evidence suggests that prewarming for a minimum of 30 minutes may reduce the risk of subsequent hypothermia.\\n\\nCONCLUSIONS: Monitoring of body temperature and avoidance of unintended perioperative hypothermia through active and passive warming measures are the keys to preventing its complications.","author":[{"dropping-particle":"","family":"Hart","given":"Stuart R","non-dropping-particle":"","parse-names":false,"suffix":""},{"dropping-particle":"","family":"Bordes","given":"Brianne","non-dropping-particle":"","parse-names":false,"suffix":""},{"dropping-particle":"","family":"Hart","given":"Jennifer","non-dropping-particle":"","parse-names":false,"suffix":""},{"dropping-particle":"","family":"Corsino","given":"Daniel","non-dropping-particle":"","parse-names":false,"suffix":""},{"dropping-particle":"","family":"Harmon","given":"Donald","non-dropping-particle":"","parse-names":false,"suffix":""}],"container-title":"The Ochsner journal","id":"ITEM-1","issue":"3","issued":{"date-parts":[["2011"]]},"page":"259-70","title":"Unintended perioperative hypothermia.","type":"article-journal","volume":"11"},"uris":["http://www.mendeley.com/documents/?uuid=1dff650b-bf9a-4b22-bde4-200f0444bda2"]},{"id":"ITEM-2","itemData":{"DOI":"10.1016/S0140-6736(15)00981-2","ISSN":"0140-6736","author":[{"dropping-particle":"","family":"Sessler","given":"Daniel I","non-dropping-particle":"","parse-names":false,"suffix":""}],"container-title":"The Lancet","id":"ITEM-2","issue":"15","issued":{"date-parts":[["2016"]]},"page":"1-10","title":"Review Perioperative thermoregulation and heat balance","type":"article-journal","volume":"6736"},"uris":["http://www.mendeley.com/documents/?uuid=df9a0f76-51ca-4458-b307-362b43c151fc"]}],"mendeley":{"formattedCitation":"&lt;sup&gt;11,23&lt;/sup&gt;","plainTextFormattedCitation":"11,23","previouslyFormattedCitation":"&lt;sup&gt;10,22&lt;/sup&gt;"},"properties":{"noteIndex":0},"schema":"https://github.com/citation-style-language/schema/raw/master/csl-citation.json"}</w:instrText>
        </w:r>
        <w:r w:rsidR="00EC438C" w:rsidRPr="007B2D36">
          <w:rPr>
            <w:rFonts w:ascii="Times New Roman" w:eastAsia="Times New Roman" w:hAnsi="Times New Roman" w:cs="Times New Roman"/>
          </w:rPr>
          <w:fldChar w:fldCharType="separate"/>
        </w:r>
        <w:r w:rsidR="00EC438C" w:rsidRPr="007B2D36">
          <w:rPr>
            <w:rFonts w:ascii="Times New Roman" w:eastAsia="Times New Roman" w:hAnsi="Times New Roman" w:cs="Times New Roman"/>
            <w:noProof/>
            <w:vertAlign w:val="superscript"/>
          </w:rPr>
          <w:t>11,23</w:t>
        </w:r>
        <w:r w:rsidR="00EC438C" w:rsidRPr="007B2D36">
          <w:rPr>
            <w:rFonts w:ascii="Times New Roman" w:eastAsia="Times New Roman" w:hAnsi="Times New Roman" w:cs="Times New Roman"/>
          </w:rPr>
          <w:fldChar w:fldCharType="end"/>
        </w:r>
      </w:ins>
      <w:ins w:id="16" w:author="Meena Thatikunta" w:date="2019-03-18T15:46:00Z">
        <w:r w:rsidR="00EC438C">
          <w:rPr>
            <w:rFonts w:ascii="Times New Roman" w:eastAsia="Times New Roman" w:hAnsi="Times New Roman" w:cs="Times New Roman"/>
          </w:rPr>
          <w:t xml:space="preserve">. </w:t>
        </w:r>
      </w:ins>
    </w:p>
    <w:p w14:paraId="49BFCC61" w14:textId="7AD959CF" w:rsidR="00E361F9" w:rsidRPr="007B2D36" w:rsidDel="00EC438C" w:rsidRDefault="00EE4E22">
      <w:pPr>
        <w:pStyle w:val="Normal1"/>
        <w:spacing w:line="360" w:lineRule="auto"/>
        <w:contextualSpacing/>
        <w:rPr>
          <w:del w:id="17" w:author="Meena Thatikunta" w:date="2019-03-18T15:44:00Z"/>
          <w:rFonts w:ascii="Times New Roman" w:eastAsia="Times New Roman" w:hAnsi="Times New Roman" w:cs="Times New Roman"/>
        </w:rPr>
        <w:pPrChange w:id="18" w:author="Meena Thatikunta" w:date="2019-03-18T15:46:00Z">
          <w:pPr>
            <w:pStyle w:val="Normal1"/>
            <w:numPr>
              <w:numId w:val="2"/>
            </w:numPr>
            <w:spacing w:line="360" w:lineRule="auto"/>
            <w:ind w:left="270" w:hanging="270"/>
            <w:contextualSpacing/>
          </w:pPr>
        </w:pPrChange>
      </w:pPr>
      <w:del w:id="19" w:author="Meena Thatikunta" w:date="2019-03-18T15:44:00Z">
        <w:r w:rsidRPr="007B2D36" w:rsidDel="00EC438C">
          <w:rPr>
            <w:rFonts w:ascii="Times New Roman" w:eastAsia="Times New Roman" w:hAnsi="Times New Roman" w:cs="Times New Roman"/>
          </w:rPr>
          <w:delText>Radiant</w:delText>
        </w:r>
        <w:r w:rsidR="00C011F7" w:rsidRPr="007B2D36" w:rsidDel="00EC438C">
          <w:rPr>
            <w:rFonts w:ascii="Times New Roman" w:eastAsia="Times New Roman" w:hAnsi="Times New Roman" w:cs="Times New Roman"/>
          </w:rPr>
          <w:delText xml:space="preserve"> heat loss accounts for the 50 to 70% of heat loss in surgery and convection accounts for 15 to 25% of heat loss. The remaining percentage of heat loss is through evaporation an</w:delText>
        </w:r>
        <w:r w:rsidR="007733F6" w:rsidRPr="007B2D36" w:rsidDel="00EC438C">
          <w:rPr>
            <w:rFonts w:ascii="Times New Roman" w:eastAsia="Times New Roman" w:hAnsi="Times New Roman" w:cs="Times New Roman"/>
          </w:rPr>
          <w:delText>d conduction</w:delText>
        </w:r>
        <w:r w:rsidR="00C011F7" w:rsidRPr="007B2D36" w:rsidDel="00EC438C">
          <w:rPr>
            <w:rFonts w:ascii="Times New Roman" w:eastAsia="Times New Roman" w:hAnsi="Times New Roman" w:cs="Times New Roman"/>
          </w:rPr>
          <w:delText>.</w:delText>
        </w:r>
        <w:r w:rsidR="007733F6" w:rsidRPr="007B2D36" w:rsidDel="00EC438C">
          <w:rPr>
            <w:rFonts w:ascii="Times New Roman" w:eastAsia="Times New Roman" w:hAnsi="Times New Roman" w:cs="Times New Roman"/>
          </w:rPr>
          <w:fldChar w:fldCharType="begin" w:fldLock="1"/>
        </w:r>
        <w:r w:rsidR="002324CE" w:rsidRPr="007B2D36" w:rsidDel="00EC438C">
          <w:rPr>
            <w:rFonts w:ascii="Times New Roman" w:eastAsia="Times New Roman" w:hAnsi="Times New Roman" w:cs="Times New Roman"/>
          </w:rPr>
          <w:delInstrText>ADDIN CSL_CITATION {"citationItems":[{"id":"ITEM-1","itemData":{"DOI":"10.5603/AIT.2013.0009","ISSN":"1731-2515","author":[{"dropping-particle":"","family":"Horosz","given":"Bartosz","non-dropping-particle":"","parse-names":false,"suffix":""},{"dropping-particle":"","family":"Malec-Milewska","given":"Małgorzata","non-dropping-particle":"","parse-names":false,"suffix":""}],"container-title":"Anestezjologia Intensywna Terapia","id":"ITEM-1","issue":"1","issued":{"date-parts":[["2013"]]},"page":"38-43","title":"Niezamierzona śródoperacyjna hipotermia","type":"article-journal","volume":"45"},"uris":["http://www.mendeley.com/documents/?uuid=d6f5aad2-17d0-4868-8a7a-ce5cc2cfcb50"]},{"id":"ITEM-2","itemData":{"DOI":"10.3238/arztebl.2015.0166","ISSN":"14390256","abstract":"Hintergrund: Etwa 25–90 % aller elektiv operierten Patienten erleiden eine un-beabsichtigte postoperative Hypothermie (Körperkerntemperatur &lt; 36 °C). Dies ist mit einem relativen Risiko von 3,25 (95-%-Konfidenzintervall [95-%-KI] 1,35–7,84) für postoperative Wundinfektionen, 4,49 (95-%-KI 1,00–20,16) für kardiale Komplikationen und 1,33 (95-%-KI 1,06–1,66) für Bluttransfusionen im Vergleich zu normothermen Patienten assoziiert. Hypotherme Patienten fühlen sich unwohl und haben bei Kältezittern einen um etwa 40 % erhöhten Sauer-stoffverbrauch. Methode: Es erfolgte eine systematische Literaturrecherche bis einschließlich Oktober 2012 mit einer weiteren Literatursuche von November 2012 bis August 2014. Die Empfehlungen wurden im strukturierten Konsensusverfahren von fünf Fachgesellschaften erarbeitet und konsentiert.","author":[{"dropping-particle":"","family":"Torossian","given":"A.","non-dropping-particle":"","parse-names":false,"suffix":""},{"dropping-particle":"","family":"Bräuer","given":"A.","non-dropping-particle":"","parse-names":false,"suffix":""},{"dropping-particle":"","family":"Höcker","given":"J.","non-dropping-particle":"","parse-names":false,"suffix":""},{"dropping-particle":"","family":"Bein","given":"B.","non-dropping-particle":"","parse-names":false,"suffix":""},{"dropping-particle":"","family":"Wulf","given":"H.","non-dropping-particle":"","parse-names":false,"suffix":""},{"dropping-particle":"","family":"Horn","given":"E. P.","non-dropping-particle":"","parse-names":false,"suffix":""}],"container-title":"Anasthesiologie und Intensivmedizin","id":"ITEM-2","issue":"6","issued":{"date-parts":[["2015"]]},"page":"308-315","title":"S3-Leitlinie: Vermeidung von unbeabsichtigter perioperativer Hypothermie","type":"article-journal","volume":"56"},"uris":["http://www.mendeley.com/documents/?uuid=e5364107-ab48-4b5e-9f2b-57a45194428a"]}],"mendeley":{"formattedCitation":"&lt;sup&gt;12,27&lt;/sup&gt;","plainTextFormattedCitation":"12,27","previouslyFormattedCitation":"&lt;sup&gt;11,25&lt;/sup&gt;"},"properties":{"noteIndex":0},"schema":"https://github.com/citation-style-language/schema/raw/master/csl-citation.json"}</w:delInstrText>
        </w:r>
        <w:r w:rsidR="007733F6" w:rsidRPr="007B2D36" w:rsidDel="00EC438C">
          <w:rPr>
            <w:rFonts w:ascii="Times New Roman" w:eastAsia="Times New Roman" w:hAnsi="Times New Roman" w:cs="Times New Roman"/>
          </w:rPr>
          <w:fldChar w:fldCharType="separate"/>
        </w:r>
        <w:r w:rsidR="002324CE" w:rsidRPr="007B2D36" w:rsidDel="00EC438C">
          <w:rPr>
            <w:rFonts w:ascii="Times New Roman" w:eastAsia="Times New Roman" w:hAnsi="Times New Roman" w:cs="Times New Roman"/>
            <w:noProof/>
            <w:vertAlign w:val="superscript"/>
          </w:rPr>
          <w:delText>12,27</w:delText>
        </w:r>
        <w:r w:rsidR="007733F6" w:rsidRPr="007B2D36" w:rsidDel="00EC438C">
          <w:rPr>
            <w:rFonts w:ascii="Times New Roman" w:eastAsia="Times New Roman" w:hAnsi="Times New Roman" w:cs="Times New Roman"/>
          </w:rPr>
          <w:fldChar w:fldCharType="end"/>
        </w:r>
        <w:r w:rsidR="00C011F7" w:rsidRPr="007B2D36" w:rsidDel="00EC438C">
          <w:rPr>
            <w:rFonts w:ascii="Times New Roman" w:eastAsia="Times New Roman" w:hAnsi="Times New Roman" w:cs="Times New Roman"/>
          </w:rPr>
          <w:delText xml:space="preserve"> </w:delText>
        </w:r>
      </w:del>
    </w:p>
    <w:p w14:paraId="5E10799B" w14:textId="56200CFD" w:rsidR="00E361F9" w:rsidRPr="007B2D36" w:rsidDel="00EC438C" w:rsidRDefault="00C011F7">
      <w:pPr>
        <w:pStyle w:val="Normal1"/>
        <w:spacing w:line="360" w:lineRule="auto"/>
        <w:contextualSpacing/>
        <w:rPr>
          <w:del w:id="20" w:author="Meena Thatikunta" w:date="2019-03-18T15:44:00Z"/>
          <w:rFonts w:ascii="Times New Roman" w:eastAsia="Times New Roman" w:hAnsi="Times New Roman" w:cs="Times New Roman"/>
        </w:rPr>
        <w:pPrChange w:id="21" w:author="Meena Thatikunta" w:date="2019-03-18T15:46:00Z">
          <w:pPr>
            <w:pStyle w:val="Normal1"/>
            <w:numPr>
              <w:numId w:val="2"/>
            </w:numPr>
            <w:spacing w:line="360" w:lineRule="auto"/>
            <w:ind w:left="270" w:hanging="270"/>
            <w:contextualSpacing/>
          </w:pPr>
        </w:pPrChange>
      </w:pPr>
      <w:del w:id="22" w:author="Meena Thatikunta" w:date="2019-03-18T15:44:00Z">
        <w:r w:rsidRPr="007B2D36" w:rsidDel="00EC438C">
          <w:rPr>
            <w:rFonts w:ascii="Times New Roman" w:eastAsia="Times New Roman" w:hAnsi="Times New Roman" w:cs="Times New Roman"/>
          </w:rPr>
          <w:delText>Ambient temperature: Ambient room temperature in the OR is generally cooler than in other areas of the hospital due to surgeon ergonomics.</w:delText>
        </w:r>
        <w:r w:rsidR="007733F6" w:rsidRPr="007B2D36" w:rsidDel="00EC438C">
          <w:rPr>
            <w:rFonts w:ascii="Times New Roman" w:eastAsia="Times New Roman" w:hAnsi="Times New Roman" w:cs="Times New Roman"/>
          </w:rPr>
          <w:fldChar w:fldCharType="begin" w:fldLock="1"/>
        </w:r>
        <w:r w:rsidR="002324CE" w:rsidRPr="007B2D36" w:rsidDel="00EC438C">
          <w:rPr>
            <w:rFonts w:ascii="Times New Roman" w:eastAsia="Times New Roman" w:hAnsi="Times New Roman" w:cs="Times New Roman"/>
          </w:rPr>
          <w:delInstrText>ADDIN CSL_CITATION {"citationItems":[{"id":"ITEM-1","itemData":{"DOI":"10.1016/j.aorn.2015.12.020","ISBN":"1043-4666 (Print)\\r1043-4666 (Linking)","ISSN":"00012092","PMID":"15644664","abstract":"Unintentional perioperative hypothermia has been shown to cause serious patient complications and, thus, to increase health care costs. In 2009, an evidence-based practice improvement project produced a significant decrease in unintentional perioperative hypothermia in colorectal surgical patients through monitoring of OR ambient room temperature. Project leaders engaged all interdisciplinary stakeholders in the original project, which facilitated the sustainability of the intervention method. An important aspect of sustainability is ongoing monitoring and evaluation of a new intervention method. Therefore, continued evaluation of outcomes of the protocol developed in 2009 was scheduled at specific time points after the initial small test of change with colorectal patients. This article focuses on how attention to sustainability factors during implementation of an improvement project led to the sustainability of a protocol for monitoring OR ambient room temperature with all types of surgical patients five years after the initial project.","author":[{"dropping-particle":"","family":"Levin","given":"Rona F.","non-dropping-particle":"","parse-names":false,"suffix":""},{"dropping-particle":"","family":"Wright","given":"Fay","non-dropping-particle":"","parse-names":false,"suffix":""},{"dropping-particle":"","family":"Pecoraro","given":"Kathleen","non-dropping-particle":"","parse-names":false,"suffix":""},{"dropping-particle":"","family":"Kopec","given":"Wendy","non-dropping-particle":"","parse-names":false,"suffix":""}],"container-title":"AORN Journal","id":"ITEM-1","issue":"2","issued":{"date-parts":[["2016"]]},"page":"213.e1-213.e13","title":"Maintaining Perioperative Normothermia: Sustaining an Evidence-Based Practice Improvement Project","type":"article-journal","volume":"103"},"uris":["http://www.mendeley.com/documents/?uuid=adf772b3-a849-4989-b76a-6487e8d10a69"]},{"id":"ITEM-2","itemData":{"ISBN":"1524-5012 (Print)\\r1524-5012 (Linking)","ISSN":"1524-5012","PMID":"21960760","abstract":"BACKGROUND: Hypothermia, defined as a core body temperature less than 36°C (96.8°F), is a relatively common occurrence in the unwarmed surgical patient. A mild degree of perioperative hypothermia can be associated with significant morbidity and mortality. A threefold increase in the frequency of surgical site infections is reported in colorectal surgery patients who experience perioperative hypothermia. As part of the Surgical Care Improvement Project, guidelines aim to decrease the incidence of this complication.\\n\\nMETHODS: We review the physiology of temperature regulation, mechanisms of hypothermia, effects of anesthetics on thermoregulation, and consequences of hypothermia and summarize recent recommendations for maintaining perioperative normothermia.\\n\\nRESULTS: Evidence suggests that prewarming for a minimum of 30 minutes may reduce the risk of subsequent hypothermia.\\n\\nCONCLUSIONS: Monitoring of body temperature and avoidance of unintended perioperative hypothermia through active and passive warming measures are the keys to preventing its complications.","author":[{"dropping-particle":"","family":"Hart","given":"Stuart R","non-dropping-particle":"","parse-names":false,"suffix":""},{"dropping-particle":"","family":"Bordes","given":"Brianne","non-dropping-particle":"","parse-names":false,"suffix":""},{"dropping-particle":"","family":"Hart","given":"Jennifer","non-dropping-particle":"","parse-names":false,"suffix":""},{"dropping-particle":"","family":"Corsino","given":"Daniel","non-dropping-particle":"","parse-names":false,"suffix":""},{"dropping-particle":"","family":"Harmon","given":"Donald","non-dropping-particle":"","parse-names":false,"suffix":""}],"container-title":"The Ochsner journal","id":"ITEM-2","issue":"3","issued":{"date-parts":[["2011"]]},"page":"259-70","title":"Unintended perioperative hypothermia.","type":"article-journal","volume":"11"},"uris":["http://www.mendeley.com/documents/?uuid=1dff650b-bf9a-4b22-bde4-200f0444bda2"]}],"mendeley":{"formattedCitation":"&lt;sup&gt;11,14&lt;/sup&gt;","plainTextFormattedCitation":"11,14","previouslyFormattedCitation":"&lt;sup&gt;10,13&lt;/sup&gt;"},"properties":{"noteIndex":0},"schema":"https://github.com/citation-style-language/schema/raw/master/csl-citation.json"}</w:delInstrText>
        </w:r>
        <w:r w:rsidR="007733F6" w:rsidRPr="007B2D36" w:rsidDel="00EC438C">
          <w:rPr>
            <w:rFonts w:ascii="Times New Roman" w:eastAsia="Times New Roman" w:hAnsi="Times New Roman" w:cs="Times New Roman"/>
          </w:rPr>
          <w:fldChar w:fldCharType="separate"/>
        </w:r>
        <w:r w:rsidR="002324CE" w:rsidRPr="007B2D36" w:rsidDel="00EC438C">
          <w:rPr>
            <w:rFonts w:ascii="Times New Roman" w:eastAsia="Times New Roman" w:hAnsi="Times New Roman" w:cs="Times New Roman"/>
            <w:noProof/>
            <w:vertAlign w:val="superscript"/>
          </w:rPr>
          <w:delText>11,14</w:delText>
        </w:r>
        <w:r w:rsidR="007733F6" w:rsidRPr="007B2D36" w:rsidDel="00EC438C">
          <w:rPr>
            <w:rFonts w:ascii="Times New Roman" w:eastAsia="Times New Roman" w:hAnsi="Times New Roman" w:cs="Times New Roman"/>
          </w:rPr>
          <w:fldChar w:fldCharType="end"/>
        </w:r>
      </w:del>
    </w:p>
    <w:p w14:paraId="39161D61" w14:textId="0C2FB17C" w:rsidR="00E361F9" w:rsidRPr="007B2D36" w:rsidDel="00EC438C" w:rsidRDefault="00C011F7">
      <w:pPr>
        <w:pStyle w:val="Normal1"/>
        <w:spacing w:line="360" w:lineRule="auto"/>
        <w:contextualSpacing/>
        <w:rPr>
          <w:del w:id="23" w:author="Meena Thatikunta" w:date="2019-03-18T15:44:00Z"/>
          <w:rFonts w:ascii="Times New Roman" w:eastAsia="Times New Roman" w:hAnsi="Times New Roman" w:cs="Times New Roman"/>
        </w:rPr>
        <w:pPrChange w:id="24" w:author="Meena Thatikunta" w:date="2019-03-18T15:46:00Z">
          <w:pPr>
            <w:pStyle w:val="Normal1"/>
            <w:numPr>
              <w:numId w:val="2"/>
            </w:numPr>
            <w:spacing w:line="360" w:lineRule="auto"/>
            <w:ind w:left="270" w:hanging="270"/>
            <w:contextualSpacing/>
          </w:pPr>
        </w:pPrChange>
      </w:pPr>
      <w:del w:id="25" w:author="Meena Thatikunta" w:date="2019-03-18T15:44:00Z">
        <w:r w:rsidRPr="007B2D36" w:rsidDel="00EC438C">
          <w:rPr>
            <w:rFonts w:ascii="Times New Roman" w:eastAsia="Times New Roman" w:hAnsi="Times New Roman" w:cs="Times New Roman"/>
          </w:rPr>
          <w:delText xml:space="preserve">In neurosurgical procedures, </w:delText>
        </w:r>
        <w:r w:rsidR="00AC0ACC" w:rsidRPr="007B2D36" w:rsidDel="00EC438C">
          <w:rPr>
            <w:rFonts w:ascii="Times New Roman" w:eastAsia="Times New Roman" w:hAnsi="Times New Roman" w:cs="Times New Roman"/>
          </w:rPr>
          <w:delText xml:space="preserve">the patient’s </w:delText>
        </w:r>
        <w:r w:rsidRPr="007B2D36" w:rsidDel="00EC438C">
          <w:rPr>
            <w:rFonts w:ascii="Times New Roman" w:eastAsia="Times New Roman" w:hAnsi="Times New Roman" w:cs="Times New Roman"/>
          </w:rPr>
          <w:delText>head or spine may be exposed and prepped with a cold solution which then evaporates.</w:delText>
        </w:r>
        <w:r w:rsidR="007C2AD5" w:rsidRPr="007B2D36" w:rsidDel="00EC438C">
          <w:rPr>
            <w:rFonts w:ascii="Times New Roman" w:eastAsia="Times New Roman" w:hAnsi="Times New Roman" w:cs="Times New Roman"/>
          </w:rPr>
          <w:fldChar w:fldCharType="begin" w:fldLock="1"/>
        </w:r>
        <w:r w:rsidR="002324CE" w:rsidRPr="007B2D36" w:rsidDel="00EC438C">
          <w:rPr>
            <w:rFonts w:ascii="Times New Roman" w:eastAsia="Times New Roman" w:hAnsi="Times New Roman" w:cs="Times New Roman"/>
          </w:rPr>
          <w:delInstrText>ADDIN CSL_CITATION {"citationItems":[{"id":"ITEM-1","itemData":{"DOI":"10.1080/22201173.2014.10844560","author":[{"dropping-particle":"","family":"Sessler","given":"D I","non-dropping-particle":"","parse-names":false,"suffix":""}],"id":"ITEM-1","issue":"October","issued":{"date-parts":[["2016"]]},"page":"1-8","title":"Temperature monitoring : the consequences and prevention of mild perioperative hypothermia Temperature monitoring : the consequences and prevention of mild perioperative hypothermia","type":"article-journal","volume":"1181"},"uris":["http://www.mendeley.com/documents/?uuid=74d6270e-3d7c-4d81-9ae7-5a94732d6628"]}],"mendeley":{"formattedCitation":"&lt;sup&gt;22&lt;/sup&gt;","plainTextFormattedCitation":"22","previouslyFormattedCitation":"&lt;sup&gt;21&lt;/sup&gt;"},"properties":{"noteIndex":0},"schema":"https://github.com/citation-style-language/schema/raw/master/csl-citation.json"}</w:delInstrText>
        </w:r>
        <w:r w:rsidR="007C2AD5" w:rsidRPr="007B2D36" w:rsidDel="00EC438C">
          <w:rPr>
            <w:rFonts w:ascii="Times New Roman" w:eastAsia="Times New Roman" w:hAnsi="Times New Roman" w:cs="Times New Roman"/>
          </w:rPr>
          <w:fldChar w:fldCharType="separate"/>
        </w:r>
        <w:r w:rsidR="002324CE" w:rsidRPr="007B2D36" w:rsidDel="00EC438C">
          <w:rPr>
            <w:rFonts w:ascii="Times New Roman" w:eastAsia="Times New Roman" w:hAnsi="Times New Roman" w:cs="Times New Roman"/>
            <w:noProof/>
            <w:vertAlign w:val="superscript"/>
          </w:rPr>
          <w:delText>22</w:delText>
        </w:r>
        <w:r w:rsidR="007C2AD5" w:rsidRPr="007B2D36" w:rsidDel="00EC438C">
          <w:rPr>
            <w:rFonts w:ascii="Times New Roman" w:eastAsia="Times New Roman" w:hAnsi="Times New Roman" w:cs="Times New Roman"/>
          </w:rPr>
          <w:fldChar w:fldCharType="end"/>
        </w:r>
        <w:r w:rsidR="0060527F" w:rsidRPr="007B2D36" w:rsidDel="00EC438C">
          <w:rPr>
            <w:rFonts w:ascii="Times New Roman" w:eastAsia="Times New Roman" w:hAnsi="Times New Roman" w:cs="Times New Roman"/>
          </w:rPr>
          <w:delText xml:space="preserve"> </w:delText>
        </w:r>
        <w:r w:rsidR="007464BF" w:rsidRPr="007B2D36" w:rsidDel="00EC438C">
          <w:rPr>
            <w:rFonts w:ascii="Times New Roman" w:eastAsia="Times New Roman" w:hAnsi="Times New Roman" w:cs="Times New Roman"/>
          </w:rPr>
          <w:delText>Positioning and p</w:delText>
        </w:r>
        <w:r w:rsidR="0060527F" w:rsidRPr="007B2D36" w:rsidDel="00EC438C">
          <w:rPr>
            <w:rFonts w:ascii="Times New Roman" w:eastAsia="Times New Roman" w:hAnsi="Times New Roman" w:cs="Times New Roman"/>
          </w:rPr>
          <w:delText>rep</w:delText>
        </w:r>
        <w:r w:rsidR="007464BF" w:rsidRPr="007B2D36" w:rsidDel="00EC438C">
          <w:rPr>
            <w:rFonts w:ascii="Times New Roman" w:eastAsia="Times New Roman" w:hAnsi="Times New Roman" w:cs="Times New Roman"/>
          </w:rPr>
          <w:delText>aration</w:delText>
        </w:r>
        <w:r w:rsidR="0060527F" w:rsidRPr="007B2D36" w:rsidDel="00EC438C">
          <w:rPr>
            <w:rFonts w:ascii="Times New Roman" w:eastAsia="Times New Roman" w:hAnsi="Times New Roman" w:cs="Times New Roman"/>
          </w:rPr>
          <w:delText xml:space="preserve"> time can also be lengthy </w:delText>
        </w:r>
        <w:r w:rsidR="003A29F3" w:rsidRPr="007B2D36" w:rsidDel="00EC438C">
          <w:rPr>
            <w:rFonts w:ascii="Times New Roman" w:eastAsia="Times New Roman" w:hAnsi="Times New Roman" w:cs="Times New Roman"/>
          </w:rPr>
          <w:delText xml:space="preserve">in </w:delText>
        </w:r>
        <w:r w:rsidR="0060527F" w:rsidRPr="007B2D36" w:rsidDel="00EC438C">
          <w:rPr>
            <w:rFonts w:ascii="Times New Roman" w:eastAsia="Times New Roman" w:hAnsi="Times New Roman" w:cs="Times New Roman"/>
          </w:rPr>
          <w:delText>complex neurosurgical procedures,</w:delText>
        </w:r>
        <w:r w:rsidR="007464BF" w:rsidRPr="007B2D36" w:rsidDel="00EC438C">
          <w:rPr>
            <w:rFonts w:ascii="Times New Roman" w:eastAsia="Times New Roman" w:hAnsi="Times New Roman" w:cs="Times New Roman"/>
          </w:rPr>
          <w:delText xml:space="preserve"> and coincides with the induction of anesthesia which compoundingly alters thermoregulation. </w:delText>
        </w:r>
      </w:del>
    </w:p>
    <w:p w14:paraId="2071E590" w14:textId="182AE5BA" w:rsidR="00E361F9" w:rsidRPr="007B2D36" w:rsidDel="00EC438C" w:rsidRDefault="00C011F7">
      <w:pPr>
        <w:pStyle w:val="Normal1"/>
        <w:spacing w:line="360" w:lineRule="auto"/>
        <w:contextualSpacing/>
        <w:rPr>
          <w:del w:id="26" w:author="Meena Thatikunta" w:date="2019-03-18T15:44:00Z"/>
          <w:rFonts w:ascii="Times New Roman" w:eastAsia="Times New Roman" w:hAnsi="Times New Roman" w:cs="Times New Roman"/>
        </w:rPr>
        <w:pPrChange w:id="27" w:author="Meena Thatikunta" w:date="2019-03-18T15:46:00Z">
          <w:pPr>
            <w:pStyle w:val="Normal1"/>
            <w:numPr>
              <w:numId w:val="2"/>
            </w:numPr>
            <w:spacing w:line="360" w:lineRule="auto"/>
            <w:ind w:left="270" w:hanging="270"/>
            <w:contextualSpacing/>
          </w:pPr>
        </w:pPrChange>
      </w:pPr>
      <w:del w:id="28" w:author="Meena Thatikunta" w:date="2019-03-18T15:44:00Z">
        <w:r w:rsidRPr="007B2D36" w:rsidDel="00EC438C">
          <w:rPr>
            <w:rFonts w:ascii="Times New Roman" w:eastAsia="Times New Roman" w:hAnsi="Times New Roman" w:cs="Times New Roman"/>
          </w:rPr>
          <w:lastRenderedPageBreak/>
          <w:delText xml:space="preserve">Cold IV fluids and blood products can </w:delText>
        </w:r>
        <w:r w:rsidR="004230AC" w:rsidRPr="007B2D36" w:rsidDel="00EC438C">
          <w:rPr>
            <w:rFonts w:ascii="Times New Roman" w:eastAsia="Times New Roman" w:hAnsi="Times New Roman" w:cs="Times New Roman"/>
          </w:rPr>
          <w:delText>increase</w:delText>
        </w:r>
        <w:r w:rsidRPr="007B2D36" w:rsidDel="00EC438C">
          <w:rPr>
            <w:rFonts w:ascii="Times New Roman" w:eastAsia="Times New Roman" w:hAnsi="Times New Roman" w:cs="Times New Roman"/>
          </w:rPr>
          <w:delText xml:space="preserve"> intraoperative temperature losses. Core temperature is 0.4 degrees to 0.9 degrees Celsius warmer in patients receiving warmed IV fluids as compared to room temperature fluids. 1 L of cooled IV fluids or 1 unit of blood can reduce core body temperature by 0.25 degrees Celsius in a 70 kg patient.</w:delText>
        </w:r>
        <w:r w:rsidR="007C2AD5" w:rsidRPr="007B2D36" w:rsidDel="00EC438C">
          <w:rPr>
            <w:rFonts w:ascii="Times New Roman" w:eastAsia="Times New Roman" w:hAnsi="Times New Roman" w:cs="Times New Roman"/>
          </w:rPr>
          <w:fldChar w:fldCharType="begin" w:fldLock="1"/>
        </w:r>
        <w:r w:rsidR="002324CE" w:rsidRPr="007B2D36" w:rsidDel="00EC438C">
          <w:rPr>
            <w:rFonts w:ascii="Times New Roman" w:eastAsia="Times New Roman" w:hAnsi="Times New Roman" w:cs="Times New Roman"/>
          </w:rPr>
          <w:delInstrText>ADDIN CSL_CITATION {"citationItems":[{"id":"ITEM-1","itemData":{"DOI":"10.1111/jhq.12063","abstract":"See, stats, and : https : / / www . researchgate . net / publication / 259718707 The Performance \" Perioperative Temperature . . . Article DOI : 10 . 1111 / jhq . 12063 : PubMed CITATIONS 3 READS 118 3 : Some : Research Victoria University 75 SEE Yelena University 41 SEE Jon Genesis , Davenport , Iowa , Unite… 87 , 437 SEE All . The . All - text and , letting .","author":[{"dropping-particle":"","family":"Steelman","given":"Victoria M","non-dropping-particle":"","parse-names":false,"suffix":""},{"dropping-particle":"","family":"Perkhounkova","given":"Yelena S","non-dropping-particle":"","parse-names":false,"suffix":""},{"dropping-particle":"","family":"Lemke","given":"Jon H","non-dropping-particle":"","parse-names":false,"suffix":""}],"id":"ITEM-1","issue":"6","issued":{"date-parts":[["2015"]]},"page":"333-341","title":"The Gap between Compliance with the Quality Performance Measure &amp;quot; Perioperative Temperature Management &amp;quot; and Normothermia","type":"article-journal","volume":"37"},"uris":["http://www.mendeley.com/documents/?uuid=e101508b-f2e4-4d58-9618-9c34cf16c458"]},{"id":"ITEM-2","itemData":{"DOI":"10.1016/S0140-6736(15)00981-2","ISSN":"0140-6736","author":[{"dropping-particle":"","family":"Sessler","given":"Daniel I","non-dropping-particle":"","parse-names":false,"suffix":""}],"container-title":"The Lancet","id":"ITEM-2","issue":"15","issued":{"date-parts":[["2016"]]},"page":"1-10","title":"Review Perioperative thermoregulation and heat balance","type":"article-journal","volume":"6736"},"uris":["http://www.mendeley.com/documents/?uuid=df9a0f76-51ca-4458-b307-362b43c151fc"]},{"id":"ITEM-3","itemData":{"DOI":"10.1002/14651858.CD009891.pub2","ISBN":"1465-1858","ISSN":"1469493X","PMID":"25866139","abstract":"BACKGROUND: Inadvertent perioperative hypothermia (a drop in core temperature to below 36°C) occurs because of interference with normal temperature regulation by anaesthetic drugs, exposure of skin for prolonged periods and receipt of large volumes of intravenous and irrigation fluids. If the temperature of these fluids is below core body temperature, they can cause significant heat loss. Warming intravenous and irrigation fluids to core body temperature or above might prevent some of this heat loss and subsequent hypothermia. OBJECTIVES: To estimate the effectiveness of preoperative or intraoperative warming, or both, of intravenous and irrigation fluids in preventing perioperative hypothermia and its complications during surgery in adults. SEARCH METHODS: We searched the Cochrane Central Register of Controlled Trials (CENTRAL) (2014, Issue 2), MEDLINE Ovid SP (1956 to 4 February 2014), EMBASE Ovid SP (1982 to 4 February 2014), the Institute for Scientific Information (ISI) Web of Science (1950 to 4 February 2014), Cumulative Index to Nursing and Allied Health Literature (CINAHL) EBSCOhost (1980 to 4 February 2014) and reference lists of identified articles. We also searched the Current Controlled Trials website and ClinicalTrials.gov. SELECTION CRITERIA: We included randomized controlled trials or quasi-randomized controlled trials comparing fluid warming methods versus standard care or versus other warming methods used to maintain normothermia. DATA COLLECTION AND ANALYSIS: Two review authors independently extracted data from eligible trials and settled disputes with a third review author. We contacted study authors to ask for additional details when needed. We collected data on adverse events only if they were reported in the trials. MAIN RESULTS: We included in this review 24 studies with a total of 1250 participants. The trials included various numbers and types of participants. Investigators used a range of methods to warm fluids to temperatures between 37°C and 41°C. We found that evidence was of moderate quality because descriptions of trial design were often unclear, resulting in high or unclear risk of bias due to inappropriate or unclear randomization and blinding procedures. These factors may have influenced results in some way. Our protocol specified the risk of hypothermia as the primary outcome; as no trials reported this, we decided to include data related to mean core temperature. The only secondary outcome reported in the trials that …","author":[{"dropping-particle":"","family":"Campbell","given":"Gillian","non-dropping-particle":"","parse-names":false,"suffix":""},{"dropping-particle":"","family":"Alderson","given":"Phil","non-dropping-particle":"","parse-names":false,"suffix":""},{"dropping-particle":"","family":"Smith","given":"Andrew F.","non-dropping-particle":"","parse-names":false,"suffix":""},{"dropping-particle":"","family":"Warttig","given":"Sheryl","non-dropping-particle":"","parse-names":false,"suffix":""}],"container-title":"Cochrane Database of Systematic Reviews","id":"ITEM-3","issue":"4","issued":{"date-parts":[["2015"]]},"title":"Warming of intravenous and irrigation fluids for preventing inadvertent perioperative hypothermia","type":"article-journal","volume":"2015"},"uris":["http://www.mendeley.com/documents/?uuid=da8315d7-84c6-49a9-b1e2-3c7f968d0e1b"]}],"mendeley":{"formattedCitation":"&lt;sup&gt;7,23,24&lt;/sup&gt;","plainTextFormattedCitation":"7,23,24","previouslyFormattedCitation":"&lt;sup&gt;6,22,23&lt;/sup&gt;"},"properties":{"noteIndex":0},"schema":"https://github.com/citation-style-language/schema/raw/master/csl-citation.json"}</w:delInstrText>
        </w:r>
        <w:r w:rsidR="007C2AD5" w:rsidRPr="007B2D36" w:rsidDel="00EC438C">
          <w:rPr>
            <w:rFonts w:ascii="Times New Roman" w:eastAsia="Times New Roman" w:hAnsi="Times New Roman" w:cs="Times New Roman"/>
          </w:rPr>
          <w:fldChar w:fldCharType="separate"/>
        </w:r>
        <w:r w:rsidR="002324CE" w:rsidRPr="007B2D36" w:rsidDel="00EC438C">
          <w:rPr>
            <w:rFonts w:ascii="Times New Roman" w:eastAsia="Times New Roman" w:hAnsi="Times New Roman" w:cs="Times New Roman"/>
            <w:noProof/>
            <w:vertAlign w:val="superscript"/>
          </w:rPr>
          <w:delText>7,23,24</w:delText>
        </w:r>
        <w:r w:rsidR="007C2AD5" w:rsidRPr="007B2D36" w:rsidDel="00EC438C">
          <w:rPr>
            <w:rFonts w:ascii="Times New Roman" w:eastAsia="Times New Roman" w:hAnsi="Times New Roman" w:cs="Times New Roman"/>
          </w:rPr>
          <w:fldChar w:fldCharType="end"/>
        </w:r>
        <w:r w:rsidRPr="007B2D36" w:rsidDel="00EC438C">
          <w:rPr>
            <w:rFonts w:ascii="Times New Roman" w:eastAsia="Times New Roman" w:hAnsi="Times New Roman" w:cs="Times New Roman"/>
            <w:color w:val="FF0000"/>
          </w:rPr>
          <w:delText xml:space="preserve">  </w:delText>
        </w:r>
      </w:del>
    </w:p>
    <w:p w14:paraId="4C807830" w14:textId="77777777" w:rsidR="00E361F9" w:rsidRPr="007B2D36" w:rsidDel="00EC438C" w:rsidRDefault="00E361F9">
      <w:pPr>
        <w:pStyle w:val="Normal1"/>
        <w:spacing w:line="360" w:lineRule="auto"/>
        <w:contextualSpacing/>
        <w:rPr>
          <w:del w:id="29" w:author="Meena Thatikunta" w:date="2019-03-18T15:46:00Z"/>
          <w:rFonts w:ascii="Times New Roman" w:eastAsia="Times New Roman" w:hAnsi="Times New Roman" w:cs="Times New Roman"/>
        </w:rPr>
        <w:pPrChange w:id="30" w:author="Meena Thatikunta" w:date="2019-03-18T15:46:00Z">
          <w:pPr>
            <w:pStyle w:val="Normal1"/>
            <w:spacing w:line="360" w:lineRule="auto"/>
          </w:pPr>
        </w:pPrChange>
      </w:pPr>
    </w:p>
    <w:p w14:paraId="778FB016" w14:textId="65C654AF" w:rsidR="00E361F9" w:rsidRPr="007B2D36" w:rsidRDefault="00C011F7">
      <w:pPr>
        <w:pStyle w:val="Normal1"/>
        <w:spacing w:line="360" w:lineRule="auto"/>
        <w:contextualSpacing/>
        <w:rPr>
          <w:rFonts w:ascii="Times New Roman" w:eastAsia="Times New Roman" w:hAnsi="Times New Roman" w:cs="Times New Roman"/>
        </w:rPr>
        <w:pPrChange w:id="31" w:author="Meena Thatikunta" w:date="2019-03-18T15:46:00Z">
          <w:pPr>
            <w:pStyle w:val="Normal1"/>
            <w:spacing w:line="360" w:lineRule="auto"/>
          </w:pPr>
        </w:pPrChange>
      </w:pPr>
      <w:r w:rsidRPr="007B2D36">
        <w:rPr>
          <w:rFonts w:ascii="Times New Roman" w:eastAsia="Times New Roman" w:hAnsi="Times New Roman" w:cs="Times New Roman"/>
        </w:rPr>
        <w:t xml:space="preserve">Additional risk factors for PH include: low body weight (particularly relevant for low birth weight neonates), pre-existing </w:t>
      </w:r>
      <w:r w:rsidR="00C55AB8" w:rsidRPr="007B2D36">
        <w:rPr>
          <w:rFonts w:ascii="Times New Roman" w:eastAsia="Times New Roman" w:hAnsi="Times New Roman" w:cs="Times New Roman"/>
        </w:rPr>
        <w:t>hypothermia</w:t>
      </w:r>
      <w:r w:rsidRPr="007B2D36">
        <w:rPr>
          <w:rFonts w:ascii="Times New Roman" w:eastAsia="Times New Roman" w:hAnsi="Times New Roman" w:cs="Times New Roman"/>
        </w:rPr>
        <w:t xml:space="preserve">, higher ASA class, duration of anesthesia, use of cooled IV fluids, </w:t>
      </w:r>
      <w:ins w:id="32" w:author="Meena Thatikunta" w:date="2019-03-18T15:47:00Z">
        <w:r w:rsidR="00EC438C">
          <w:rPr>
            <w:rFonts w:ascii="Times New Roman" w:eastAsia="Times New Roman" w:hAnsi="Times New Roman" w:cs="Times New Roman"/>
          </w:rPr>
          <w:t xml:space="preserve">and </w:t>
        </w:r>
      </w:ins>
      <w:r w:rsidRPr="007B2D36">
        <w:rPr>
          <w:rFonts w:ascii="Times New Roman" w:eastAsia="Times New Roman" w:hAnsi="Times New Roman" w:cs="Times New Roman"/>
        </w:rPr>
        <w:t>prone positioning</w:t>
      </w:r>
      <w:del w:id="33" w:author="Meena Thatikunta" w:date="2019-03-18T15:47:00Z">
        <w:r w:rsidRPr="007B2D36" w:rsidDel="00EC438C">
          <w:rPr>
            <w:rFonts w:ascii="Times New Roman" w:eastAsia="Times New Roman" w:hAnsi="Times New Roman" w:cs="Times New Roman"/>
          </w:rPr>
          <w:delText xml:space="preserve"> and pre-existing condition</w:delText>
        </w:r>
        <w:r w:rsidR="00A729CB" w:rsidRPr="007B2D36" w:rsidDel="00EC438C">
          <w:rPr>
            <w:rFonts w:ascii="Times New Roman" w:eastAsia="Times New Roman" w:hAnsi="Times New Roman" w:cs="Times New Roman"/>
          </w:rPr>
          <w:delText>s which impair thermoregulation</w:delText>
        </w:r>
      </w:del>
      <w:r w:rsidRPr="007B2D36">
        <w:rPr>
          <w:rFonts w:ascii="Times New Roman" w:eastAsia="Times New Roman" w:hAnsi="Times New Roman" w:cs="Times New Roman"/>
        </w:rPr>
        <w:t>.</w:t>
      </w:r>
      <w:r w:rsidR="00A729CB"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{"citationItems":[{"id":"ITEM-1","itemData":{"DOI":"10.3238/arztebl.2015.0166","ISSN":"14390256","abstract":"Hintergrund: Etwa 25–90 % aller elektiv operierten Patienten erleiden eine un-beabsichtigte postoperative Hypothermie (Körperkerntemperatur &lt; 36 °C). Dies ist mit einem relativen Risiko von 3,25 (95-%-Konfidenzintervall [95-%-KI] 1,35–7,84) für postoperative Wundinfektionen, 4,49 (95-%-KI 1,00–20,16) für kardiale Komplikationen und 1,33 (95-%-KI 1,06–1,66) für Bluttransfusionen im Vergleich zu normothermen Patienten assoziiert. Hypotherme Patienten fühlen sich unwohl und haben bei Kältezittern einen um etwa 40 % erhöhten Sauer-stoffverbrauch. Methode: Es erfolgte eine systematische Literaturrecherche bis einschließlich Oktober 2012 mit einer weiteren Literatursuche von November 2012 bis August 2014. Die Empfehlungen wurden im strukturierten Konsensusverfahren von fünf Fachgesellschaften erarbeitet und konsentiert.","author":[{"dropping-particle":"","family":"Torossian","given":"A.","non-dropping-particle":"","parse-names":false,"suffix":""},{"dropping-particle":"","family":"Bräuer","given":"A.","non-dropping-particle":"","parse-names":false,"suffix":""},{"dropping-particle":"","family":"Höcker","given":"J.","non-dropping-particle":"","parse-names":false,"suffix":""},{"dropping-particle":"","family":"Bein","given":"B.","non-dropping-particle":"","parse-names":false,"suffix":""},{"dropping-particle":"","family":"Wulf","given":"H.","non-dropping-particle":"","parse-names":false,"suffix":""},{"dropping-particle":"","family":"Horn","given":"E. P.","non-dropping-particle":"","parse-names":false,"suffix":""}],"container-title":"Anasthesiologie und Intensivmedizin","id":"ITEM-1","issue":"6","issued":{"date-parts":[["2015"]]},"page":"308-315","title":"S3-Leitlinie: Vermeidung von unbeabsichtigter perioperativer Hypothermie","type":"article-journal","volume":"56"},"uris":["http://www.mendeley.com/documents/?uuid=e5364107-ab48-4b5e-9f2b-57a45194428a"]},{"id":"ITEM-2","itemData":{"DOI":"10.1016/j.aorn.2016.12.002","ISSN":"00012092","PMID":"28159076","abstract":"Unplanned perioperative hypothermia is a common surgical risk. Unplanned hypothermia is defined as a body temperature below 36° C (96.8° F) during any phase of the perioperative period. Perioperative nurses at a Midwestern tertiary pediatric hospital developed an evidence-based clinical practice guideline (CPG) designed to maintain normothermia for the pediatric surgical population. This CPG outlined standard thermoregulation nursing interventions and required the consistent use of a temporal artery thermometer. A test of this CPG before full implementation established a baseline incidence of unplanned hypothermia at 16.3% (n = 80). The purpose of this study was to measure the rate of perioperative hypothermia in children after implementing the evidence-based CPG. The study results demonstrated that the CPG, guiding research-based nursing practice, consistently prevented unplanned hypothermia. The incidence rate of unplanned perioperative hypothermia after CPG implementation was 1.84% (n = 1,196).","author":[{"dropping-particle":"","family":"Beedle","given":"Susan E.","non-dropping-particle":"","parse-names":false,"suffix":""},{"dropping-particle":"","family":"Phillips","given":"Amy","non-dropping-particle":"","parse-names":false,"suffix":""},{"dropping-particle":"","family":"Wiggins","given":"Shirley","non-dropping-particle":"","parse-names":false,"suffix":""},{"dropping-particle":"","family":"Struwe","given":"Leeza","non-dropping-particle":"","parse-names":false,"suffix":""}],"container-title":"AORN Journal","id":"ITEM-2","issue":"2","issued":{"date-parts":[["2017"]]},"page":"170-183","title":"Preventing Unplanned Perioperative Hypothermia in Children","type":"article-journal","volume":"105"},"uris":["http://www.mendeley.com/documents/?uuid=6e3e7f65-179a-4e2f-a492-9162b3b58db6"]}],"mendeley":{"formattedCitation":"&lt;sup&gt;2,27&lt;/sup&gt;","plainTextFormattedCitation":"2,27","previouslyFormattedCitation":"&lt;sup&gt;2,25&lt;/sup&gt;"},"properties":{"noteIndex":0},"schema":"https://github.com/citation-style-language/schema/raw/master/csl-citation.json"}</w:instrText>
      </w:r>
      <w:r w:rsidR="00A729CB"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2,27</w:t>
      </w:r>
      <w:r w:rsidR="00A729CB"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p>
    <w:p w14:paraId="5E633659" w14:textId="77777777" w:rsidR="00E361F9" w:rsidRPr="007B2D36" w:rsidRDefault="00E361F9">
      <w:pPr>
        <w:pStyle w:val="Normal1"/>
        <w:spacing w:line="360" w:lineRule="auto"/>
        <w:rPr>
          <w:rFonts w:ascii="Times New Roman" w:eastAsia="Times New Roman" w:hAnsi="Times New Roman" w:cs="Times New Roman"/>
        </w:rPr>
      </w:pPr>
    </w:p>
    <w:p w14:paraId="1F28E600" w14:textId="77777777" w:rsidR="00E361F9" w:rsidRPr="007B2D36" w:rsidRDefault="00C011F7">
      <w:pPr>
        <w:pStyle w:val="Normal1"/>
        <w:spacing w:line="360" w:lineRule="auto"/>
        <w:rPr>
          <w:rFonts w:ascii="Times New Roman" w:eastAsia="Times New Roman" w:hAnsi="Times New Roman" w:cs="Times New Roman"/>
          <w:i/>
        </w:rPr>
      </w:pPr>
      <w:r w:rsidRPr="007B2D36">
        <w:rPr>
          <w:rFonts w:ascii="Times New Roman" w:eastAsia="Times New Roman" w:hAnsi="Times New Roman" w:cs="Times New Roman"/>
          <w:i/>
        </w:rPr>
        <w:t>Morbidity of PH</w:t>
      </w:r>
    </w:p>
    <w:p w14:paraId="176072A8" w14:textId="0FC0C7D8" w:rsidR="00E361F9" w:rsidRPr="007B2D36" w:rsidRDefault="00C55AB8" w:rsidP="004230AC">
      <w:pPr>
        <w:pStyle w:val="Normal1"/>
        <w:spacing w:line="360" w:lineRule="auto"/>
        <w:ind w:firstLine="720"/>
        <w:rPr>
          <w:rFonts w:ascii="Times New Roman" w:eastAsia="Times New Roman" w:hAnsi="Times New Roman" w:cs="Times New Roman"/>
        </w:rPr>
      </w:pPr>
      <w:r w:rsidRPr="007B2D36">
        <w:rPr>
          <w:rFonts w:ascii="Times New Roman" w:eastAsia="Times New Roman" w:hAnsi="Times New Roman" w:cs="Times New Roman"/>
        </w:rPr>
        <w:t>Hypothermia</w:t>
      </w:r>
      <w:r w:rsidR="00702FB6" w:rsidRPr="007B2D36">
        <w:rPr>
          <w:rFonts w:ascii="Times New Roman" w:eastAsia="Times New Roman" w:hAnsi="Times New Roman" w:cs="Times New Roman"/>
        </w:rPr>
        <w:t xml:space="preserve"> </w:t>
      </w:r>
      <w:r w:rsidR="00C11579" w:rsidRPr="007B2D36">
        <w:rPr>
          <w:rFonts w:ascii="Times New Roman" w:eastAsia="Times New Roman" w:hAnsi="Times New Roman" w:cs="Times New Roman"/>
        </w:rPr>
        <w:t>impairs</w:t>
      </w:r>
      <w:r w:rsidR="005556A2" w:rsidRPr="007B2D36">
        <w:rPr>
          <w:rFonts w:ascii="Times New Roman" w:eastAsia="Times New Roman" w:hAnsi="Times New Roman" w:cs="Times New Roman"/>
        </w:rPr>
        <w:t xml:space="preserve"> many physiologic functions resulting in increased morbidity for surgical patients.</w:t>
      </w:r>
      <w:r w:rsidR="00C11579" w:rsidRPr="007B2D36">
        <w:rPr>
          <w:rFonts w:ascii="Times New Roman" w:eastAsia="Times New Roman" w:hAnsi="Times New Roman" w:cs="Times New Roman"/>
        </w:rPr>
        <w:t xml:space="preserve"> </w:t>
      </w:r>
      <w:r w:rsidRPr="007B2D36">
        <w:rPr>
          <w:rFonts w:ascii="Times New Roman" w:eastAsia="Times New Roman" w:hAnsi="Times New Roman" w:cs="Times New Roman"/>
        </w:rPr>
        <w:t>Hypothermia</w:t>
      </w:r>
      <w:r w:rsidR="005556A2" w:rsidRPr="007B2D36">
        <w:rPr>
          <w:rFonts w:ascii="Times New Roman" w:eastAsia="Times New Roman" w:hAnsi="Times New Roman" w:cs="Times New Roman"/>
        </w:rPr>
        <w:t xml:space="preserve"> attenuates </w:t>
      </w:r>
      <w:r w:rsidR="004230AC" w:rsidRPr="007B2D36">
        <w:rPr>
          <w:rFonts w:ascii="Times New Roman" w:eastAsia="Times New Roman" w:hAnsi="Times New Roman" w:cs="Times New Roman"/>
        </w:rPr>
        <w:t>immune function,</w:t>
      </w:r>
      <w:r w:rsidR="00C11579" w:rsidRPr="007B2D36">
        <w:rPr>
          <w:rFonts w:ascii="Times New Roman" w:eastAsia="Times New Roman" w:hAnsi="Times New Roman" w:cs="Times New Roman"/>
        </w:rPr>
        <w:t xml:space="preserve"> reduc</w:t>
      </w:r>
      <w:r w:rsidR="005556A2" w:rsidRPr="007B2D36">
        <w:rPr>
          <w:rFonts w:ascii="Times New Roman" w:eastAsia="Times New Roman" w:hAnsi="Times New Roman" w:cs="Times New Roman"/>
        </w:rPr>
        <w:t>es</w:t>
      </w:r>
      <w:r w:rsidR="00C11579" w:rsidRPr="007B2D36">
        <w:rPr>
          <w:rFonts w:ascii="Times New Roman" w:eastAsia="Times New Roman" w:hAnsi="Times New Roman" w:cs="Times New Roman"/>
        </w:rPr>
        <w:t xml:space="preserve"> cutaneous blood flow, </w:t>
      </w:r>
      <w:r w:rsidR="004230AC" w:rsidRPr="007B2D36">
        <w:rPr>
          <w:rFonts w:ascii="Times New Roman" w:eastAsia="Times New Roman" w:hAnsi="Times New Roman" w:cs="Times New Roman"/>
        </w:rPr>
        <w:t xml:space="preserve">and </w:t>
      </w:r>
      <w:proofErr w:type="gramStart"/>
      <w:r w:rsidR="004230AC" w:rsidRPr="007B2D36">
        <w:rPr>
          <w:rFonts w:ascii="Times New Roman" w:eastAsia="Times New Roman" w:hAnsi="Times New Roman" w:cs="Times New Roman"/>
        </w:rPr>
        <w:t>is believed</w:t>
      </w:r>
      <w:proofErr w:type="gramEnd"/>
      <w:r w:rsidR="004230AC" w:rsidRPr="007B2D36">
        <w:rPr>
          <w:rFonts w:ascii="Times New Roman" w:eastAsia="Times New Roman" w:hAnsi="Times New Roman" w:cs="Times New Roman"/>
        </w:rPr>
        <w:t xml:space="preserve"> to cause tighter binding of oxygen to hemoglobin leading to tissue ischemia. All of these factors are believed to contribute </w:t>
      </w:r>
      <w:r w:rsidR="00C011F7" w:rsidRPr="007B2D36">
        <w:rPr>
          <w:rFonts w:ascii="Times New Roman" w:eastAsia="Times New Roman" w:hAnsi="Times New Roman" w:cs="Times New Roman"/>
        </w:rPr>
        <w:t xml:space="preserve">to </w:t>
      </w:r>
      <w:r w:rsidR="00C11579" w:rsidRPr="007B2D36">
        <w:rPr>
          <w:rFonts w:ascii="Times New Roman" w:eastAsia="Times New Roman" w:hAnsi="Times New Roman" w:cs="Times New Roman"/>
        </w:rPr>
        <w:t xml:space="preserve">increased </w:t>
      </w:r>
      <w:r w:rsidR="00C011F7" w:rsidRPr="007B2D36">
        <w:rPr>
          <w:rFonts w:ascii="Times New Roman" w:eastAsia="Times New Roman" w:hAnsi="Times New Roman" w:cs="Times New Roman"/>
        </w:rPr>
        <w:t>rates of surgical site infections</w:t>
      </w:r>
      <w:r w:rsidR="00C11579" w:rsidRPr="007B2D36">
        <w:rPr>
          <w:rFonts w:ascii="Times New Roman" w:eastAsia="Times New Roman" w:hAnsi="Times New Roman" w:cs="Times New Roman"/>
        </w:rPr>
        <w:t xml:space="preserve"> (SSI)</w:t>
      </w:r>
      <w:r w:rsidR="00C011F7" w:rsidRPr="007B2D36">
        <w:rPr>
          <w:rFonts w:ascii="Times New Roman" w:eastAsia="Times New Roman" w:hAnsi="Times New Roman" w:cs="Times New Roman"/>
        </w:rPr>
        <w:t>.</w:t>
      </w:r>
      <w:r w:rsidR="007C2AD5"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{"citationItems":[{"id":"ITEM-1","itemData":{"author":[{"dropping-particle":"","family":"Segall","given":"Eugene","non-dropping-particle":"","parse-names":false,"suffix":""}],"container-title":"The New England Journal of Medicine","id":"ITEM-1","issue":"24","issued":{"date-parts":[["2010"]]},"page":"1-12","title":"Normal Thermoregulation","type":"article-journal","volume":"336"},"uris":["http://www.mendeley.com/documents/?uuid=67e904d5-2e3b-49ce-a91a-c0cb8caaae80"]}],"mendeley":{"formattedCitation":"&lt;sup&gt;21&lt;/sup&gt;","plainTextFormattedCitation":"21","previouslyFormattedCitation":"&lt;sup&gt;20&lt;/sup&gt;"},"properties":{"noteIndex":0},"schema":"https://github.com/citation-style-language/schema/raw/master/csl-citation.json"}</w:instrText>
      </w:r>
      <w:r w:rsidR="007C2AD5"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21</w:t>
      </w:r>
      <w:r w:rsidR="007C2AD5" w:rsidRPr="007B2D36">
        <w:rPr>
          <w:rFonts w:ascii="Times New Roman" w:eastAsia="Times New Roman" w:hAnsi="Times New Roman" w:cs="Times New Roman"/>
        </w:rPr>
        <w:fldChar w:fldCharType="end"/>
      </w:r>
      <w:r w:rsidR="00D23491" w:rsidRPr="007B2D36">
        <w:rPr>
          <w:rFonts w:ascii="Times New Roman" w:eastAsia="Times New Roman" w:hAnsi="Times New Roman" w:cs="Times New Roman"/>
          <w:vertAlign w:val="superscript"/>
        </w:rPr>
        <w:t>,</w:t>
      </w:r>
      <w:r w:rsidR="00D23491"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{"citationItems":[{"id":"ITEM-1","itemData":{"DOI":"10.1080/22201173.2014.10844560","author":[{"dropping-particle":"","family":"Sessler","given":"D I","non-dropping-particle":"","parse-names":false,"suffix":""}],"id":"ITEM-1","issue":"October","issued":{"date-parts":[["2016"]]},"page":"1-8","title":"Temperature monitoring : the consequences and prevention of mild perioperative hypothermia Temperature monitoring : the consequences and prevention of mild perioperative hypothermia","type":"article-journal","volume":"1181"},"uris":["http://www.mendeley.com/documents/?uuid=74d6270e-3d7c-4d81-9ae7-5a94732d6628"]}],"mendeley":{"formattedCitation":"&lt;sup&gt;22&lt;/sup&gt;","plainTextFormattedCitation":"22","previouslyFormattedCitation":"&lt;sup&gt;21&lt;/sup&gt;"},"properties":{"noteIndex":0},"schema":"https://github.com/citation-style-language/schema/raw/master/csl-citation.json"}</w:instrText>
      </w:r>
      <w:r w:rsidR="00D23491"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22</w:t>
      </w:r>
      <w:r w:rsidR="00D23491" w:rsidRPr="007B2D36">
        <w:rPr>
          <w:rFonts w:ascii="Times New Roman" w:eastAsia="Times New Roman" w:hAnsi="Times New Roman" w:cs="Times New Roman"/>
        </w:rPr>
        <w:fldChar w:fldCharType="end"/>
      </w:r>
      <w:r w:rsidR="004230AC" w:rsidRPr="007B2D36">
        <w:rPr>
          <w:rFonts w:ascii="Times New Roman" w:eastAsia="Times New Roman" w:hAnsi="Times New Roman" w:cs="Times New Roman"/>
          <w:vertAlign w:val="superscript"/>
        </w:rPr>
        <w:t>,</w:t>
      </w:r>
      <w:r w:rsidR="00A729CB"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{"citationItems":[{"id":"ITEM-1","itemData":{"ISBN":"1524-5012 (Print)\\r1524-5012 (Linking)","ISSN":"1524-5012","PMID":"21960760","abstract":"BACKGROUND: Hypothermia, defined as a core body temperature less than 36°C (96.8°F), is a relatively common occurrence in the unwarmed surgical patient. A mild degree of perioperative hypothermia can be associated with significant morbidity and mortality. A threefold increase in the frequency of surgical site infections is reported in colorectal surgery patients who experience perioperative hypothermia. As part of the Surgical Care Improvement Project, guidelines aim to decrease the incidence of this complication.\\n\\nMETHODS: We review the physiology of temperature regulation, mechanisms of hypothermia, effects of anesthetics on thermoregulation, and consequences of hypothermia and summarize recent recommendations for maintaining perioperative normothermia.\\n\\nRESULTS: Evidence suggests that prewarming for a minimum of 30 minutes may reduce the risk of subsequent hypothermia.\\n\\nCONCLUSIONS: Monitoring of body temperature and avoidance of unintended perioperative hypothermia through active and passive warming measures are the keys to preventing its complications.","author":[{"dropping-particle":"","family":"Hart","given":"Stuart R","non-dropping-particle":"","parse-names":false,"suffix":""},{"dropping-particle":"","family":"Bordes","given":"Brianne","non-dropping-particle":"","parse-names":false,"suffix":""},{"dropping-particle":"","family":"Hart","given":"Jennifer","non-dropping-particle":"","parse-names":false,"suffix":""},{"dropping-particle":"","family":"Corsino","given":"Daniel","non-dropping-particle":"","parse-names":false,"suffix":""},{"dropping-particle":"","family":"Harmon","given":"Donald","non-dropping-particle":"","parse-names":false,"suffix":""}],"container-title":"The Ochsner journal","id":"ITEM-1","issue":"3","issued":{"date-parts":[["2011"]]},"page":"259-70","title":"Unintended perioperative hypothermia.","type":"article-journal","volume":"11"},"uris":["http://www.mendeley.com/documents/?uuid=1dff650b-bf9a-4b22-bde4-200f0444bda2"]}],"mendeley":{"formattedCitation":"&lt;sup&gt;11&lt;/sup&gt;","plainTextFormattedCitation":"11","previouslyFormattedCitation":"&lt;sup&gt;10&lt;/sup&gt;"},"properties":{"noteIndex":0},"schema":"https://github.com/citation-style-language/schema/raw/master/csl-citation.json"}</w:instrText>
      </w:r>
      <w:r w:rsidR="00A729CB"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11</w:t>
      </w:r>
      <w:r w:rsidR="00A729CB" w:rsidRPr="007B2D36">
        <w:rPr>
          <w:rFonts w:ascii="Times New Roman" w:eastAsia="Times New Roman" w:hAnsi="Times New Roman" w:cs="Times New Roman"/>
        </w:rPr>
        <w:fldChar w:fldCharType="end"/>
      </w:r>
      <w:r w:rsidR="00C011F7" w:rsidRPr="007B2D36">
        <w:rPr>
          <w:rFonts w:ascii="Times New Roman" w:eastAsia="Times New Roman" w:hAnsi="Times New Roman" w:cs="Times New Roman"/>
        </w:rPr>
        <w:t xml:space="preserve"> </w:t>
      </w:r>
      <w:r w:rsidRPr="007B2D36">
        <w:rPr>
          <w:rFonts w:ascii="Times New Roman" w:eastAsia="Times New Roman" w:hAnsi="Times New Roman" w:cs="Times New Roman"/>
        </w:rPr>
        <w:t>Hypothermia</w:t>
      </w:r>
      <w:r w:rsidR="00C011F7" w:rsidRPr="007B2D36">
        <w:rPr>
          <w:rFonts w:ascii="Times New Roman" w:eastAsia="Times New Roman" w:hAnsi="Times New Roman" w:cs="Times New Roman"/>
        </w:rPr>
        <w:t xml:space="preserve"> induced coagulopathy is thought to be the underlying mechanism for increased surgical blood loss for hypotherm</w:t>
      </w:r>
      <w:r w:rsidR="00A729CB" w:rsidRPr="007B2D36">
        <w:rPr>
          <w:rFonts w:ascii="Times New Roman" w:eastAsia="Times New Roman" w:hAnsi="Times New Roman" w:cs="Times New Roman"/>
        </w:rPr>
        <w:t>ic patients</w:t>
      </w:r>
      <w:r w:rsidR="00C011F7" w:rsidRPr="007B2D36">
        <w:rPr>
          <w:rFonts w:ascii="Times New Roman" w:eastAsia="Times New Roman" w:hAnsi="Times New Roman" w:cs="Times New Roman"/>
        </w:rPr>
        <w:t>.</w:t>
      </w:r>
      <w:r w:rsidR="00A729CB"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{"citationItems":[{"id":"ITEM-1","itemData":{"author":[{"dropping-particle":"al","family":"Rajagopalan","given":"Suman M.D. ; Mascha et","non-dropping-particle":"","parse-names":false,"suffix":""}],"container-title":"Anesthesiology","id":"ITEM-1","issue":"1","issued":{"date-parts":[["2008"]]},"page":"71-77","title":"The Effects of Mild Perioperative Hypothermia on Blood Loss and Transfusion Requirement","type":"article-journal","volume":"108"},"uris":["http://www.mendeley.com/documents/?uuid=fcb4b36c-484c-4dc8-b395-793ce2cb6340"]},{"id":"ITEM-2","itemData":{"DOI":"10.4103/joacp.JOACP","ISSN":"0970-9185","PMID":"29109627","abstract":"Administration of general anesthesia requires continuous monitoring of vital parameters of the body including body temperature. However, temperature continues to be one of the least seriously monitored parameters perioperatively. Inadvertent perioperative hypothermia is a relatively common occurrence with both general and regional anesthesia and can have significant adverse impact on patients’ outcome. While guidelines for perioperative temperature management have been proposed, there are no specific guidelines regarding the best site or best modality of temperature monitoring and management intraoperatively. Various warming and cooling devices are available which help maintain perioperative normothermia. This article discusses the physiology of thermoregulation, effects of anesthesia on thermoregulation, various temperature monitoring sites and methods, perioperative warming devices, guidelines for perioperative temperature management and inadvertent temperature complications (hypothermia/hyperthermia) and measures to control it in the operating room. Keywords: Hyperthermia, hypothermia, inadvertent, intraoperative, temperature, thermoregulation","author":[{"dropping-particle":"","family":"Bindu","given":"Barkha","non-dropping-particle":"","parse-names":false,"suffix":""},{"dropping-particle":"","family":"Bindra","given":"Ashish","non-dropping-particle":"","parse-names":false,"suffix":""},{"dropping-particle":"","family":"Rath","given":"Girija","non-dropping-particle":"","parse-names":false,"suffix":""}],"container-title":"© 2017 Journal of Anaesthesiology Clinical Pharmacology | Published by Wolters Kluwer - Medknow","id":"ITEM-2","issue":"3","issued":{"date-parts":[["2017"]]},"page":"11","title":"Temperature management under general anesthesia : Compulsion or option","type":"article-journal","volume":"33"},"uris":["http://www.mendeley.com/documents/?uuid=bf21ecc5-21b4-4b16-a40f-a88fc1c33b12"]}],"mendeley":{"formattedCitation":"&lt;sup&gt;6,19&lt;/sup&gt;","plainTextFormattedCitation":"6,19","previouslyFormattedCitation":"&lt;sup&gt;5,18&lt;/sup&gt;"},"properties":{"noteIndex":0},"schema":"https://github.com/citation-style-language/schema/raw/master/csl-citation.json"}</w:instrText>
      </w:r>
      <w:r w:rsidR="00A729CB"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6,19</w:t>
      </w:r>
      <w:r w:rsidR="00A729CB" w:rsidRPr="007B2D36">
        <w:rPr>
          <w:rFonts w:ascii="Times New Roman" w:eastAsia="Times New Roman" w:hAnsi="Times New Roman" w:cs="Times New Roman"/>
        </w:rPr>
        <w:fldChar w:fldCharType="end"/>
      </w:r>
      <w:r w:rsidR="00C011F7" w:rsidRPr="007B2D36">
        <w:rPr>
          <w:rFonts w:ascii="Times New Roman" w:eastAsia="Times New Roman" w:hAnsi="Times New Roman" w:cs="Times New Roman"/>
        </w:rPr>
        <w:t xml:space="preserve"> </w:t>
      </w:r>
      <w:proofErr w:type="gramStart"/>
      <w:r w:rsidR="00C011F7" w:rsidRPr="007B2D36">
        <w:rPr>
          <w:rFonts w:ascii="Times New Roman" w:eastAsia="Times New Roman" w:hAnsi="Times New Roman" w:cs="Times New Roman"/>
          <w:i/>
        </w:rPr>
        <w:t>Ex</w:t>
      </w:r>
      <w:proofErr w:type="gramEnd"/>
      <w:r w:rsidR="00C011F7" w:rsidRPr="007B2D36">
        <w:rPr>
          <w:rFonts w:ascii="Times New Roman" w:eastAsia="Times New Roman" w:hAnsi="Times New Roman" w:cs="Times New Roman"/>
          <w:i/>
        </w:rPr>
        <w:t xml:space="preserve"> vivo</w:t>
      </w:r>
      <w:r w:rsidR="00C011F7" w:rsidRPr="007B2D36">
        <w:rPr>
          <w:rFonts w:ascii="Times New Roman" w:eastAsia="Times New Roman" w:hAnsi="Times New Roman" w:cs="Times New Roman"/>
        </w:rPr>
        <w:t xml:space="preserve"> experiments </w:t>
      </w:r>
      <w:r w:rsidR="00702FB6" w:rsidRPr="007B2D36">
        <w:rPr>
          <w:rFonts w:ascii="Times New Roman" w:eastAsia="Times New Roman" w:hAnsi="Times New Roman" w:cs="Times New Roman"/>
        </w:rPr>
        <w:t xml:space="preserve">demonstrate </w:t>
      </w:r>
      <w:r w:rsidR="00C011F7" w:rsidRPr="007B2D36">
        <w:rPr>
          <w:rFonts w:ascii="Times New Roman" w:eastAsia="Times New Roman" w:hAnsi="Times New Roman" w:cs="Times New Roman"/>
        </w:rPr>
        <w:t xml:space="preserve">decreased hemoglobin and platelets counts during cooling from 37 degrees Celsius to 32 degrees Celsius. </w:t>
      </w:r>
      <w:r w:rsidR="00391E4B" w:rsidRPr="007B2D36">
        <w:rPr>
          <w:rFonts w:ascii="Times New Roman" w:eastAsia="Times New Roman" w:hAnsi="Times New Roman" w:cs="Times New Roman"/>
        </w:rPr>
        <w:t>The hemoglobin and platelet drop is most substantial in the initial cooling period and these coagulation factors do not return to normal with rewarming.</w:t>
      </w:r>
      <w:r w:rsidR="00391E4B"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{"citationItems":[{"id":"ITEM-1","itemData":{"DOI":"10.1111/aor.12555","ISBN":"0160564X","ISSN":"15251594","PMID":"26411987","abstract":"Alterations in platelet function are a common finding in surgical procedures involving cardiopulmonary bypass and hypothermia. Although the combined impact of hypothermia and artificial circulation on platelets has been studied before, the ultimate strategy to safely minimize the risk for bleeding and thrombosis is yet unknown. The aim of this study was to evaluate the use of a mock circulation loop to study the impact of hypothermia for platelet-related hemostatic changes. Venous blood was collected from healthy adult humans (n = 3). Closed mock circulation loops were assembled, each consisting of a centrifugal pump, an oxygenator with integrated heat exchanger, and a hardshell venous reservoir. The experiment started with the mock circulation temperature set at 37 degrees C (T0 [0 h]). Cooling was then initiated at T1 (+2 h), where temperature was adjusted from 37 degrees C to 32 degrees C. Hypothermia was maintained from T2 (+4 h) to T3 (+28 h). From that point in time, rewarming from 32 degrees C to 37 degrees C was initiated with similar speed as cooling. From time point T4 (+30 h), normothermia (37 degrees C) was maintained until the experiment ended at T5 (+32 h). Blood samples were analyzed in standard hematological tests: light transmission aggregometry (LTA) (arachidonic acid [AA], adenosine diphosphate [ADP], collagen [COL], thrombin-receptor-activating-peptide-14 [TRAP]), multiple electrode aggregometry (MEA) (AA, ADP, COL, TRAP), and rotational thromboelastometry (ROTEM) (EXTEM, FIBTEM, PLTEM). Hemoglobin, hematocrit, and platelet count decrease more substantially during temperature drop (37-32 degrees C) than during hypothermia maintenance. Hb and Hct continue to follow this trend during active rewarming (32-37 degrees C). PC increase from the moment active rewarming was initiated. None of the values return to the initial values. LTA values demonstrate a similar decrease in aggregation after stimulation with the platelet agonists between the start of the mock circulation and the start of cooling. Except for platelet stimulation using COL, this trend continues during temperature drop from 37 degrees C to 32 degrees C. LTA values using AA and TRAP demonstrate a considerable decline in platelet function throughout the experiment that was most pronounced after 24 h of circulation at 32 degrees C. LTA values using ADP and COL further decline after rewarming. MEA ADP, ASPI, and COL identify platelet dysfunction patterns analogous with LTA, betwe…","author":[{"dropping-particle":"","family":"Poucke","given":"Sven","non-dropping-particle":"Van","parse-names":false,"suffix":""},{"dropping-particle":"","family":"Stevens","given":"Kris","non-dropping-particle":"","parse-names":false,"suffix":""},{"dropping-particle":"","family":"Kicken","given":"Cécile","non-dropping-particle":"","parse-names":false,"suffix":""},{"dropping-particle":"","family":"Simons","given":"Antoine","non-dropping-particle":"","parse-names":false,"suffix":""},{"dropping-particle":"","family":"Marcus","given":"Abraham","non-dropping-particle":"","parse-names":false,"suffix":""},{"dropping-particle":"","family":"Lancé","given":"Marcus","non-dropping-particle":"","parse-names":false,"suffix":""}],"container-title":"Artificial Organs","id":"ITEM-1","issue":"3","issued":{"date-parts":[["2016"]]},"page":"288-293","title":"Platelet Function During Hypothermia in Experimental Mock Circulation","type":"article-journal","volume":"40"},"uris":["http://www.mendeley.com/documents/?uuid=e192ef3b-c4f9-4ef9-b61b-24dd86bf7b8a"]}],"mendeley":{"formattedCitation":"&lt;sup&gt;28&lt;/sup&gt;","plainTextFormattedCitation":"28","previouslyFormattedCitation":"&lt;sup&gt;26&lt;/sup&gt;"},"properties":{"noteIndex":0},"schema":"https://github.com/citation-style-language/schema/raw/master/csl-citation.json"}</w:instrText>
      </w:r>
      <w:r w:rsidR="00391E4B"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28</w:t>
      </w:r>
      <w:r w:rsidR="00391E4B" w:rsidRPr="007B2D36">
        <w:rPr>
          <w:rFonts w:ascii="Times New Roman" w:eastAsia="Times New Roman" w:hAnsi="Times New Roman" w:cs="Times New Roman"/>
        </w:rPr>
        <w:fldChar w:fldCharType="end"/>
      </w:r>
      <w:r w:rsidR="00391E4B" w:rsidRPr="007B2D36">
        <w:rPr>
          <w:rFonts w:ascii="Times New Roman" w:eastAsia="Times New Roman" w:hAnsi="Times New Roman" w:cs="Times New Roman"/>
        </w:rPr>
        <w:t xml:space="preserve"> Additively, p</w:t>
      </w:r>
      <w:r w:rsidR="00C011F7" w:rsidRPr="007B2D36">
        <w:rPr>
          <w:rFonts w:ascii="Times New Roman" w:eastAsia="Times New Roman" w:hAnsi="Times New Roman" w:cs="Times New Roman"/>
        </w:rPr>
        <w:t xml:space="preserve">latelet aggregation is impaired by </w:t>
      </w:r>
      <w:r w:rsidR="00FF1ED7" w:rsidRPr="007B2D36">
        <w:rPr>
          <w:rFonts w:ascii="Times New Roman" w:eastAsia="Times New Roman" w:hAnsi="Times New Roman" w:cs="Times New Roman"/>
        </w:rPr>
        <w:t>hypothermia</w:t>
      </w:r>
      <w:r w:rsidR="00C011F7" w:rsidRPr="007B2D36">
        <w:rPr>
          <w:rFonts w:ascii="Times New Roman" w:eastAsia="Times New Roman" w:hAnsi="Times New Roman" w:cs="Times New Roman"/>
        </w:rPr>
        <w:t xml:space="preserve">. In normal practice, the degree of coagulation impairment may not be apparent since laboratory testing </w:t>
      </w:r>
      <w:proofErr w:type="gramStart"/>
      <w:r w:rsidR="00C011F7" w:rsidRPr="007B2D36">
        <w:rPr>
          <w:rFonts w:ascii="Times New Roman" w:eastAsia="Times New Roman" w:hAnsi="Times New Roman" w:cs="Times New Roman"/>
        </w:rPr>
        <w:t>is performed</w:t>
      </w:r>
      <w:proofErr w:type="gramEnd"/>
      <w:r w:rsidR="00C011F7" w:rsidRPr="007B2D36">
        <w:rPr>
          <w:rFonts w:ascii="Times New Roman" w:eastAsia="Times New Roman" w:hAnsi="Times New Roman" w:cs="Times New Roman"/>
        </w:rPr>
        <w:t xml:space="preserve"> in </w:t>
      </w:r>
      <w:proofErr w:type="spellStart"/>
      <w:r w:rsidR="00C011F7" w:rsidRPr="007B2D36">
        <w:rPr>
          <w:rFonts w:ascii="Times New Roman" w:eastAsia="Times New Roman" w:hAnsi="Times New Roman" w:cs="Times New Roman"/>
        </w:rPr>
        <w:t>normothermic</w:t>
      </w:r>
      <w:proofErr w:type="spellEnd"/>
      <w:r w:rsidR="00C011F7" w:rsidRPr="007B2D36">
        <w:rPr>
          <w:rFonts w:ascii="Times New Roman" w:eastAsia="Times New Roman" w:hAnsi="Times New Roman" w:cs="Times New Roman"/>
        </w:rPr>
        <w:t xml:space="preserve"> conditions and does not account for the patient’s intraoperative temperature. It is estimated that for every 1 degree drop in temperature, 0.5 units of blood is needed due to intraoperative blood loss.</w:t>
      </w:r>
      <w:r w:rsidR="00D23491"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{"citationItems":[{"id":"ITEM-1","itemData":{"DOI":"10.1080/22201173.2014.10844560","author":[{"dropping-particle":"","family":"Sessler","given":"D I","non-dropping-particle":"","parse-names":false,"suffix":""}],"id":"ITEM-1","issue":"October","issued":{"date-parts":[["2016"]]},"page":"1-8","title":"Temperature monitoring : the consequences and prevention of mild perioperative hypothermia Temperature monitoring : the consequences and prevention of mild perioperative hypothermia","type":"article-journal","volume":"1181"},"uris":["http://www.mendeley.com/documents/?uuid=74d6270e-3d7c-4d81-9ae7-5a94732d6628"]},{"id":"ITEM-2","itemData":{"author":[{"dropping-particle":"","family":"Segall","given":"Eugene","non-dropping-particle":"","parse-names":false,"suffix":""}],"container-title":"The New England Journal of Medicine","id":"ITEM-2","issue":"24","issued":{"date-parts":[["2010"]]},"page":"1-12","title":"Normal Thermoregulation","type":"article-journal","volume":"336"},"uris":["http://www.mendeley.com/documents/?uuid=67e904d5-2e3b-49ce-a91a-c0cb8caaae80"]},{"id":"ITEM-3","itemData":{"ISBN":"1524-5012 (Print)\\r1524-5012 (Linking)","ISSN":"1524-5012","PMID":"21960760","abstract":"BACKGROUND: Hypothermia, defined as a core body temperature less than 36°C (96.8°F), is a relatively common occurrence in the unwarmed surgical patient. A mild degree of perioperative hypothermia can be associated with significant morbidity and mortality. A threefold increase in the frequency of surgical site infections is reported in colorectal surgery patients who experience perioperative hypothermia. As part of the Surgical Care Improvement Project, guidelines aim to decrease the incidence of this complication.\\n\\nMETHODS: We review the physiology of temperature regulation, mechanisms of hypothermia, effects of anesthetics on thermoregulation, and consequences of hypothermia and summarize recent recommendations for maintaining perioperative normothermia.\\n\\nRESULTS: Evidence suggests that prewarming for a minimum of 30 minutes may reduce the risk of subsequent hypothermia.\\n\\nCONCLUSIONS: Monitoring of body temperature and avoidance of unintended perioperative hypothermia through active and passive warming measures are the keys to preventing its complications.","author":[{"dropping-particle":"","family":"Hart","given":"Stuart R","non-dropping-particle":"","parse-names":false,"suffix":""},{"dropping-particle":"","family":"Bordes","given":"Brianne","non-dropping-particle":"","parse-names":false,"suffix":""},{"dropping-particle":"","family":"Hart","given":"Jennifer","non-dropping-particle":"","parse-names":false,"suffix":""},{"dropping-particle":"","family":"Corsino","given":"Daniel","non-dropping-particle":"","parse-names":false,"suffix":""},{"dropping-particle":"","family":"Harmon","given":"Donald","non-dropping-particle":"","parse-names":false,"suffix":""}],"container-title":"The Ochsner journal","id":"ITEM-3","issue":"3","issued":{"date-parts":[["2011"]]},"page":"259-70","title":"Unintended perioperative hypothermia.","type":"article-journal","volume":"11"},"uris":["http://www.mendeley.com/documents/?uuid=1dff650b-bf9a-4b22-bde4-200f0444bda2"]}],"mendeley":{"formattedCitation":"&lt;sup&gt;11,21,22&lt;/sup&gt;","plainTextFormattedCitation":"11,21,22","previouslyFormattedCitation":"&lt;sup&gt;10,20,21&lt;/sup&gt;"},"properties":{"noteIndex":0},"schema":"https://github.com/citation-style-language/schema/raw/master/csl-citation.json"}</w:instrText>
      </w:r>
      <w:r w:rsidR="00D23491"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11,21,22</w:t>
      </w:r>
      <w:r w:rsidR="00D23491" w:rsidRPr="007B2D36">
        <w:rPr>
          <w:rFonts w:ascii="Times New Roman" w:eastAsia="Times New Roman" w:hAnsi="Times New Roman" w:cs="Times New Roman"/>
        </w:rPr>
        <w:fldChar w:fldCharType="end"/>
      </w:r>
      <w:r w:rsidR="00C011F7" w:rsidRPr="007B2D36">
        <w:rPr>
          <w:rFonts w:ascii="Times New Roman" w:eastAsia="Times New Roman" w:hAnsi="Times New Roman" w:cs="Times New Roman"/>
        </w:rPr>
        <w:t xml:space="preserve"> </w:t>
      </w:r>
    </w:p>
    <w:p w14:paraId="58C0A9E0" w14:textId="09811C63" w:rsidR="00E361F9" w:rsidRPr="007B2D36" w:rsidRDefault="004230AC" w:rsidP="00C117D8">
      <w:pPr>
        <w:pStyle w:val="Normal1"/>
        <w:spacing w:line="360" w:lineRule="auto"/>
        <w:ind w:firstLine="720"/>
        <w:rPr>
          <w:rFonts w:ascii="Times New Roman" w:eastAsia="Times New Roman" w:hAnsi="Times New Roman" w:cs="Times New Roman"/>
        </w:rPr>
      </w:pPr>
      <w:r w:rsidRPr="007B2D36">
        <w:rPr>
          <w:rFonts w:ascii="Times New Roman" w:eastAsia="Times New Roman" w:hAnsi="Times New Roman" w:cs="Times New Roman"/>
        </w:rPr>
        <w:t>H</w:t>
      </w:r>
      <w:r w:rsidR="00FF1ED7" w:rsidRPr="007B2D36">
        <w:rPr>
          <w:rFonts w:ascii="Times New Roman" w:eastAsia="Times New Roman" w:hAnsi="Times New Roman" w:cs="Times New Roman"/>
        </w:rPr>
        <w:t xml:space="preserve">ypothermia </w:t>
      </w:r>
      <w:r w:rsidR="00C011F7" w:rsidRPr="007B2D36">
        <w:rPr>
          <w:rFonts w:ascii="Times New Roman" w:eastAsia="Times New Roman" w:hAnsi="Times New Roman" w:cs="Times New Roman"/>
        </w:rPr>
        <w:t xml:space="preserve">can lead to </w:t>
      </w:r>
      <w:r w:rsidRPr="007B2D36">
        <w:rPr>
          <w:rFonts w:ascii="Times New Roman" w:eastAsia="Times New Roman" w:hAnsi="Times New Roman" w:cs="Times New Roman"/>
        </w:rPr>
        <w:t xml:space="preserve">increased oxygen requirements, arrhythmia, metabolic disturbances and death in </w:t>
      </w:r>
      <w:r w:rsidR="00C011F7" w:rsidRPr="007B2D36">
        <w:rPr>
          <w:rFonts w:ascii="Times New Roman" w:eastAsia="Times New Roman" w:hAnsi="Times New Roman" w:cs="Times New Roman"/>
        </w:rPr>
        <w:t>neonates</w:t>
      </w:r>
      <w:r w:rsidRPr="007B2D36">
        <w:rPr>
          <w:rFonts w:ascii="Times New Roman" w:eastAsia="Times New Roman" w:hAnsi="Times New Roman" w:cs="Times New Roman"/>
        </w:rPr>
        <w:t>, who are at particular risk from PH.</w:t>
      </w:r>
      <w:r w:rsidR="00C011F7" w:rsidRPr="007B2D36">
        <w:rPr>
          <w:rFonts w:ascii="Times New Roman" w:eastAsia="Times New Roman" w:hAnsi="Times New Roman" w:cs="Times New Roman"/>
        </w:rPr>
        <w:t xml:space="preserve"> These effects may be more pronounced in pret</w:t>
      </w:r>
      <w:r w:rsidR="00A729CB" w:rsidRPr="007B2D36">
        <w:rPr>
          <w:rFonts w:ascii="Times New Roman" w:eastAsia="Times New Roman" w:hAnsi="Times New Roman" w:cs="Times New Roman"/>
        </w:rPr>
        <w:t>erm and low birth weight babies</w:t>
      </w:r>
      <w:r w:rsidR="00C011F7" w:rsidRPr="007B2D36">
        <w:rPr>
          <w:rFonts w:ascii="Times New Roman" w:eastAsia="Times New Roman" w:hAnsi="Times New Roman" w:cs="Times New Roman"/>
        </w:rPr>
        <w:t>.</w:t>
      </w:r>
      <w:r w:rsidR="00A729CB"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{"citationItems":[{"id":"ITEM-1","itemData":{"ISBN":"1524-5012 (Print)\\r1524-5012 (Linking)","ISSN":"1524-5012","PMID":"21960760","abstract":"BACKGROUND: Hypothermia, defined as a core body temperature less than 36°C (96.8°F), is a relatively common occurrence in the unwarmed surgical patient. A mild degree of perioperative hypothermia can be associated with significant morbidity and mortality. A threefold increase in the frequency of surgical site infections is reported in colorectal surgery patients who experience perioperative hypothermia. As part of the Surgical Care Improvement Project, guidelines aim to decrease the incidence of this complication.\\n\\nMETHODS: We review the physiology of temperature regulation, mechanisms of hypothermia, effects of anesthetics on thermoregulation, and consequences of hypothermia and summarize recent recommendations for maintaining perioperative normothermia.\\n\\nRESULTS: Evidence suggests that prewarming for a minimum of 30 minutes may reduce the risk of subsequent hypothermia.\\n\\nCONCLUSIONS: Monitoring of body temperature and avoidance of unintended perioperative hypothermia through active and passive warming measures are the keys to preventing its complications.","author":[{"dropping-particle":"","family":"Hart","given":"Stuart R","non-dropping-particle":"","parse-names":false,"suffix":""},{"dropping-particle":"","family":"Bordes","given":"Brianne","non-dropping-particle":"","parse-names":false,"suffix":""},{"dropping-particle":"","family":"Hart","given":"Jennifer","non-dropping-particle":"","parse-names":false,"suffix":""},{"dropping-particle":"","family":"Corsino","given":"Daniel","non-dropping-particle":"","parse-names":false,"suffix":""},{"dropping-particle":"","family":"Harmon","given":"Donald","non-dropping-particle":"","parse-names":false,"suffix":""}],"container-title":"The Ochsner journal","id":"ITEM-1","issue":"3","issued":{"date-parts":[["2011"]]},"page":"259-70","title":"Unintended perioperative hypothermia.","type":"article-journal","volume":"11"},"uris":["http://www.mendeley.com/documents/?uuid=1dff650b-bf9a-4b22-bde4-200f0444bda2"]},{"id":"ITEM-2","itemData":{"DOI":"10.4103/joacp.JOACP","ISSN":"0970-9185","PMID":"29109627","abstract":"Administration of general anesthesia requires continuous monitoring of vital parameters of the body including body temperature. However, temperature continues to be one of the least seriously monitored parameters perioperatively. Inadvertent perioperative hypothermia is a relatively common occurrence with both general and regional anesthesia and can have significant adverse impact on patients’ outcome. While guidelines for perioperative temperature management have been proposed, there are no specific guidelines regarding the best site or best modality of temperature monitoring and management intraoperatively. Various warming and cooling devices are available which help maintain perioperative normothermia. This article discusses the physiology of thermoregulation, effects of anesthesia on thermoregulation, various temperature monitoring sites and methods, perioperative warming devices, guidelines for perioperative temperature management and inadvertent temperature complications (hypothermia/hyperthermia) and measures to control it in the operating room. Keywords: Hyperthermia, hypothermia, inadvertent, intraoperative, temperature, thermoregulation","author":[{"dropping-particle":"","family":"Bindu","given":"Barkha","non-dropping-particle":"","parse-names":false,"suffix":""},{"dropping-particle":"","family":"Bindra","given":"Ashish","non-dropping-particle":"","parse-names":false,"suffix":""},{"dropping-particle":"","family":"Rath","given":"Girija","non-dropping-particle":"","parse-names":false,"suffix":""}],"container-title":"© 2017 Journal of Anaesthesiology Clinical Pharmacology | Published by Wolters Kluwer - Medknow","id":"ITEM-2","issue":"3","issued":{"date-parts":[["2017"]]},"page":"11","title":"Temperature management under general anesthesia : Compulsion or option","type":"article-journal","volume":"33"},"uris":["http://www.mendeley.com/documents/?uuid=bf21ecc5-21b4-4b16-a40f-a88fc1c33b12"]},{"id":"ITEM-3","itemData":{"DOI":"10.1016/j.aorn.2016.12.002","ISSN":"00012092","PMID":"28159076","abstract":"Unplanned perioperative hypothermia is a common surgical risk. Unplanned hypothermia is defined as a body temperature below 36° C (96.8° F) during any phase of the perioperative period. Perioperative nurses at a Midwestern tertiary pediatric hospital developed an evidence-based clinical practice guideline (CPG) designed to maintain normothermia for the pediatric surgical population. This CPG outlined standard thermoregulation nursing interventions and required the consistent use of a temporal artery thermometer. A test of this CPG before full implementation established a baseline incidence of unplanned hypothermia at 16.3% (n = 80). The purpose of this study was to measure the rate of perioperative hypothermia in children after implementing the evidence-based CPG. The study results demonstrated that the CPG, guiding research-based nursing practice, consistently prevented unplanned hypothermia. The incidence rate of unplanned perioperative hypothermia after CPG implementation was 1.84% (n = 1,196).","author":[{"dropping-particle":"","family":"Beedle","given":"Susan E.","non-dropping-particle":"","parse-names":false,"suffix":""},{"dropping-particle":"","family":"Phillips","given":"Amy","non-dropping-particle":"","parse-names":false,"suffix":""},{"dropping-particle":"","family":"Wiggins","given":"Shirley","non-dropping-particle":"","parse-names":false,"suffix":""},{"dropping-particle":"","family":"Struwe","given":"Leeza","non-dropping-particle":"","parse-names":false,"suffix":""}],"container-title":"AORN Journal","id":"ITEM-3","issue":"2","issued":{"date-parts":[["2017"]]},"page":"170-183","title":"Preventing Unplanned Perioperative Hypothermia in Children","type":"article-journal","volume":"105"},"uris":["http://www.mendeley.com/documents/?uuid=6e3e7f65-179a-4e2f-a492-9162b3b58db6"]},{"id":"ITEM-4","itemData":{"DOI":"10.1097/ANC.0000000000000045","ISBN":"1536-0911 (Electronic)\\n1536-0903 (Linking)","ISSN":"15360911","PMID":"24824300","abstract":"Infants admitted to the neonatal intensive care unit (NICU) often require surgical intervention and maintaining normothermia perioperatively is a major concern. In our preliminary study of 31 normothermic infants undergoing operative procedures in the operating room (OR), 58% (N = 18) returned hypothermic while all 5 undergoing procedures in the NICU remained normothermic (P = .001). To describe perioperative thermal instability (temperatures lower than 36.0 degrees C) and frequency of associated adverse events, support interventions, and diagnostic tests in infants undergoing operative procedures in the OR and the NICU. This prospective, case-control study included 108 infants admitted to the NICU who were sequentially scheduled for an operative procedure in the OR (50.93%; N = 55) or the NICU (49.07%; N = 53). Existing data from the medical record were collected about temperatures and frequency of adverse cardiovascular, respiratory, and metabolic events, associated support interventions, and diagnostic tests during the perioperative period. Analyses examined the relative risks and proportional differences in rates of hypothermia between the OR group and the NICU group and associated adverse events, support interventions, and diagnostic tests between hypothermic and normothermic infants. Hypothermia developed in 40% (N = 43) of infants during the perioperative period. The OR group had a higher rate of perioperative hypothermia (65.45%, N = 36; P &lt; .001) and were 7 times more likely to develop perioperative hypothermia (P = .008) than the NICU group (13.21%, N = 7). Likewise, infants in the OR group were 10 times more likely to develop hypothermia during the intra- and postoperative periods than those in the NICU group (P = .001). The hypothermic group had significantly more respiratory adverse events (P = .025), were 6 times more likely to require thermoregulatory interventions (P &lt; .001), 5 times more likely to require cardiac support interventions (P &lt; .006), and 3 times more likely to require respiratory interventions (P = .02) than normothermic infants. Although infants undergoing operative procedures in the OR experienced significantly higher rates of hypothermia than those undergoing procedures in the NICU, both groups experienced unacceptable rates of clinical hypothermia. Hypothermic infants experienced more adverse events and required more support interventions during the intra- and postoperative periods than normothermic infants, thereby dem…","author":[{"dropping-particle":"","family":"Morehouse","given":"Deborah","non-dropping-particle":"","parse-names":false,"suffix":""},{"dropping-particle":"","family":"Williams","given":"Lisa","non-dropping-particle":"","parse-names":false,"suffix":""},{"dropping-particle":"","family":"Lloyd","given":"Christina","non-dropping-particle":"","parse-names":false,"suffix":""},{"dropping-particle":"","family":"McCoy","given":"Dena S.","non-dropping-particle":"","parse-names":false,"suffix":""},{"dropping-particle":"","family":"Walters","given":"Elizabeth Miller","non-dropping-particle":"","parse-names":false,"suffix":""},{"dropping-particle":"","family":"Guzzetta","given":"Cathie E.","non-dropping-particle":"","parse-names":false,"suffix":""},{"dropping-particle":"","family":"Baumgart","given":"Stephen","non-dropping-particle":"","parse-names":false,"suffix":""},{"dropping-particle":"","family":"Sill","given":"Anne","non-dropping-particle":"","parse-names":false,"suffix":""},{"dropping-particle":"","family":"Mueller-Burke","given":"Dawn","non-dropping-particle":"","parse-names":false,"suffix":""},{"dropping-particle":"Lou","family":"Short","given":"Billie","non-dropping-particle":"","parse-names":false,"suffix":""}],"container-title":"Advances in Neonatal Care","id":"ITEM-4","issue":"3","issued":{"date-parts":[["2014"]]},"page":"154-164","title":"Perioperative hypothermia in NICU infants: Its occurrence and impact on infant outcomes","type":"article-journal","volume":"14"},"uris":["http://www.mendeley.com/documents/?uuid=6473d2ba-563e-4f5f-a609-47d42df98dab"]}],"mendeley":{"formattedCitation":"&lt;sup&gt;2,6,11,16&lt;/sup&gt;","plainTextFormattedCitation":"2,6,11,16","previouslyFormattedCitation":"&lt;sup&gt;2,5,10,15&lt;/sup&gt;"},"properties":{"noteIndex":0},"schema":"https://github.com/citation-style-language/schema/raw/master/csl-citation.json"}</w:instrText>
      </w:r>
      <w:r w:rsidR="00A729CB"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2,6,11,16</w:t>
      </w:r>
      <w:r w:rsidR="00A729CB" w:rsidRPr="007B2D36">
        <w:rPr>
          <w:rFonts w:ascii="Times New Roman" w:eastAsia="Times New Roman" w:hAnsi="Times New Roman" w:cs="Times New Roman"/>
        </w:rPr>
        <w:fldChar w:fldCharType="end"/>
      </w:r>
      <w:r w:rsidR="00C011F7" w:rsidRPr="007B2D36">
        <w:rPr>
          <w:rFonts w:ascii="Times New Roman" w:eastAsia="Times New Roman" w:hAnsi="Times New Roman" w:cs="Times New Roman"/>
        </w:rPr>
        <w:t xml:space="preserve"> </w:t>
      </w:r>
      <w:r w:rsidRPr="007B2D36">
        <w:rPr>
          <w:rFonts w:ascii="Times New Roman" w:eastAsia="Times New Roman" w:hAnsi="Times New Roman" w:cs="Times New Roman"/>
        </w:rPr>
        <w:t>Drug metabolism is also impaired by h</w:t>
      </w:r>
      <w:r w:rsidR="00FF1ED7" w:rsidRPr="007B2D36">
        <w:rPr>
          <w:rFonts w:ascii="Times New Roman" w:eastAsia="Times New Roman" w:hAnsi="Times New Roman" w:cs="Times New Roman"/>
        </w:rPr>
        <w:t>ypothermia</w:t>
      </w:r>
      <w:r w:rsidRPr="007B2D36">
        <w:rPr>
          <w:rFonts w:ascii="Times New Roman" w:eastAsia="Times New Roman" w:hAnsi="Times New Roman" w:cs="Times New Roman"/>
        </w:rPr>
        <w:t>,</w:t>
      </w:r>
      <w:r w:rsidR="00C011F7" w:rsidRPr="007B2D36">
        <w:rPr>
          <w:rFonts w:ascii="Times New Roman" w:eastAsia="Times New Roman" w:hAnsi="Times New Roman" w:cs="Times New Roman"/>
        </w:rPr>
        <w:t xml:space="preserve"> leading to increased </w:t>
      </w:r>
      <w:r w:rsidRPr="007B2D36">
        <w:rPr>
          <w:rFonts w:ascii="Times New Roman" w:eastAsia="Times New Roman" w:hAnsi="Times New Roman" w:cs="Times New Roman"/>
        </w:rPr>
        <w:t xml:space="preserve">anesthesia </w:t>
      </w:r>
      <w:r w:rsidR="00C011F7" w:rsidRPr="007B2D36">
        <w:rPr>
          <w:rFonts w:ascii="Times New Roman" w:eastAsia="Times New Roman" w:hAnsi="Times New Roman" w:cs="Times New Roman"/>
        </w:rPr>
        <w:t>recovery times.</w:t>
      </w:r>
      <w:r w:rsidR="00897654"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{"citationItems":[{"id":"ITEM-1","itemData":{"DOI":"10.1080/22201173.2014.10844560","author":[{"dropping-particle":"","family":"Sessler","given":"D I","non-dropping-particle":"","parse-names":false,"suffix":""}],"id":"ITEM-1","issue":"October","issued":{"date-parts":[["2016"]]},"page":"1-8","title":"Temperature monitoring : the consequences and prevention of mild perioperative hypothermia Temperature monitoring : the consequences and prevention of mild perioperative hypothermia","type":"article-journal","volume":"1181"},"uris":["http://www.mendeley.com/documents/?uuid=74d6270e-3d7c-4d81-9ae7-5a94732d6628"]},{"id":"ITEM-2","itemData":{"DOI":"10.5603/AIT.2013.0009","ISSN":"1731-2515","author":[{"dropping-particle":"","family":"Horosz","given":"Bartosz","non-dropping-particle":"","parse-names":false,"suffix":""},{"dropping-particle":"","family":"Malec-Milewska","given":"Małgorzata","non-dropping-particle":"","parse-names":false,"suffix":""}],"container-title":"Anestezjologia Intensywna Terapia","id":"ITEM-2","issue":"1","issued":{"date-parts":[["2013"]]},"page":"38-43","title":"Niezamierzona śródoperacyjna hipotermia","type":"article-journal","volume":"45"},"uris":["http://www.mendeley.com/documents/?uuid=d6f5aad2-17d0-4868-8a7a-ce5cc2cfcb50"]}],"mendeley":{"formattedCitation":"&lt;sup&gt;12,22&lt;/sup&gt;","plainTextFormattedCitation":"12,22","previouslyFormattedCitation":"&lt;sup&gt;11,21&lt;/sup&gt;"},"properties":{"noteIndex":0},"schema":"https://github.com/citation-style-language/schema/raw/master/csl-citation.json"}</w:instrText>
      </w:r>
      <w:r w:rsidR="00897654"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12,22</w:t>
      </w:r>
      <w:r w:rsidR="00897654" w:rsidRPr="007B2D36">
        <w:rPr>
          <w:rFonts w:ascii="Times New Roman" w:eastAsia="Times New Roman" w:hAnsi="Times New Roman" w:cs="Times New Roman"/>
        </w:rPr>
        <w:fldChar w:fldCharType="end"/>
      </w:r>
      <w:r w:rsidR="00C011F7" w:rsidRPr="007B2D36">
        <w:rPr>
          <w:rFonts w:ascii="Times New Roman" w:eastAsia="Times New Roman" w:hAnsi="Times New Roman" w:cs="Times New Roman"/>
        </w:rPr>
        <w:t xml:space="preserve"> </w:t>
      </w:r>
      <w:del w:id="34" w:author="Meena Thatikunta" w:date="2019-03-18T15:49:00Z">
        <w:r w:rsidR="00C011F7" w:rsidRPr="007B2D36" w:rsidDel="00EC438C">
          <w:rPr>
            <w:rFonts w:ascii="Times New Roman" w:eastAsia="Times New Roman" w:hAnsi="Times New Roman" w:cs="Times New Roman"/>
          </w:rPr>
          <w:delText>Post operative shivering occurs in 40% of hypothermic patients and can be more uncomfortable than surgical pain.</w:delText>
        </w:r>
        <w:r w:rsidR="00897654" w:rsidRPr="007B2D36" w:rsidDel="00EC438C">
          <w:rPr>
            <w:rFonts w:ascii="Times New Roman" w:eastAsia="Times New Roman" w:hAnsi="Times New Roman" w:cs="Times New Roman"/>
          </w:rPr>
          <w:fldChar w:fldCharType="begin" w:fldLock="1"/>
        </w:r>
        <w:r w:rsidR="002324CE" w:rsidRPr="007B2D36" w:rsidDel="00EC438C">
          <w:rPr>
            <w:rFonts w:ascii="Times New Roman" w:eastAsia="Times New Roman" w:hAnsi="Times New Roman" w:cs="Times New Roman"/>
          </w:rPr>
          <w:delInstrText>ADDIN CSL_CITATION {"citationItems":[{"id":"ITEM-1","itemData":{"DOI":"10.4103/joacp.JOACP","ISSN":"0970-9185","PMID":"29109627","abstract":"Administration of general anesthesia requires continuous monitoring of vital parameters of the body including body temperature. However, temperature continues to be one of the least seriously monitored parameters perioperatively. Inadvertent perioperative hypothermia is a relatively common occurrence with both general and regional anesthesia and can have significant adverse impact on patients’ outcome. While guidelines for perioperative temperature management have been proposed, there are no specific guidelines regarding the best site or best modality of temperature monitoring and management intraoperatively. Various warming and cooling devices are available which help maintain perioperative normothermia. This article discusses the physiology of thermoregulation, effects of anesthesia on thermoregulation, various temperature monitoring sites and methods, perioperative warming devices, guidelines for perioperative temperature management and inadvertent temperature complications (hypothermia/hyperthermia) and measures to control it in the operating room. Keywords: Hyperthermia, hypothermia, inadvertent, intraoperative, temperature, thermoregulation","author":[{"dropping-particle":"","family":"Bindu","given":"Barkha","non-dropping-particle":"","parse-names":false,"suffix":""},{"dropping-particle":"","family":"Bindra","given":"Ashish","non-dropping-particle":"","parse-names":false,"suffix":""},{"dropping-particle":"","family":"Rath","given":"Girija","non-dropping-particle":"","parse-names":false,"suffix":""}],"container-title":"© 2017 Journal of Anaesthesiology Clinical Pharmacology | Published by Wolters Kluwer - Medknow","id":"ITEM-1","issue":"3","issued":{"date-parts":[["2017"]]},"page":"11","title":"Temperature management under general anesthesia : Compulsion or option","type":"article-journal","volume":"33"},"uris":["http://www.mendeley.com/documents/?uuid=bf21ecc5-21b4-4b16-a40f-a88fc1c33b12"]},{"id":"ITEM-2","itemData":{"author":[{"dropping-particle":"","family":"Segall","given":"Eugene","non-dropping-particle":"","parse-names":false,"suffix":""}],"container-title":"The New England Journal of Medicine","id":"ITEM-2","issue":"24","issued":{"date-parts":[["2010"]]},"page":"1-12","title":"Normal Thermoregulation","type":"article-journal","volume":"336"},"uris":["http://www.mendeley.com/documents/?uuid=67e904d5-2e3b-49ce-a91a-c0cb8caaae80"]}],"mendeley":{"formattedCitation":"&lt;sup&gt;6,21&lt;/sup&gt;","plainTextFormattedCitation":"6,21","previouslyFormattedCitation":"&lt;sup&gt;5,20&lt;/sup&gt;"},"properties":{"noteIndex":0},"schema":"https://github.com/citation-style-language/schema/raw/master/csl-citation.json"}</w:delInstrText>
        </w:r>
        <w:r w:rsidR="00897654" w:rsidRPr="007B2D36" w:rsidDel="00EC438C">
          <w:rPr>
            <w:rFonts w:ascii="Times New Roman" w:eastAsia="Times New Roman" w:hAnsi="Times New Roman" w:cs="Times New Roman"/>
          </w:rPr>
          <w:fldChar w:fldCharType="separate"/>
        </w:r>
        <w:r w:rsidR="002324CE" w:rsidRPr="007B2D36" w:rsidDel="00EC438C">
          <w:rPr>
            <w:rFonts w:ascii="Times New Roman" w:eastAsia="Times New Roman" w:hAnsi="Times New Roman" w:cs="Times New Roman"/>
            <w:noProof/>
            <w:vertAlign w:val="superscript"/>
          </w:rPr>
          <w:delText>6,21</w:delText>
        </w:r>
        <w:r w:rsidR="00897654" w:rsidRPr="007B2D36" w:rsidDel="00EC438C">
          <w:rPr>
            <w:rFonts w:ascii="Times New Roman" w:eastAsia="Times New Roman" w:hAnsi="Times New Roman" w:cs="Times New Roman"/>
          </w:rPr>
          <w:fldChar w:fldCharType="end"/>
        </w:r>
        <w:r w:rsidR="00C011F7" w:rsidRPr="007B2D36" w:rsidDel="00EC438C">
          <w:rPr>
            <w:rFonts w:ascii="Times New Roman" w:eastAsia="Times New Roman" w:hAnsi="Times New Roman" w:cs="Times New Roman"/>
          </w:rPr>
          <w:delText xml:space="preserve"> Mild </w:delText>
        </w:r>
        <w:r w:rsidR="00FF1ED7" w:rsidRPr="007B2D36" w:rsidDel="00EC438C">
          <w:rPr>
            <w:rFonts w:ascii="Times New Roman" w:eastAsia="Times New Roman" w:hAnsi="Times New Roman" w:cs="Times New Roman"/>
          </w:rPr>
          <w:delText>hypothermia</w:delText>
        </w:r>
        <w:r w:rsidR="00C011F7" w:rsidRPr="007B2D36" w:rsidDel="00EC438C">
          <w:rPr>
            <w:rFonts w:ascii="Times New Roman" w:eastAsia="Times New Roman" w:hAnsi="Times New Roman" w:cs="Times New Roman"/>
          </w:rPr>
          <w:delText xml:space="preserve"> has received some </w:delText>
        </w:r>
        <w:r w:rsidR="00C117D8" w:rsidRPr="007B2D36" w:rsidDel="00EC438C">
          <w:rPr>
            <w:rFonts w:ascii="Times New Roman" w:eastAsia="Times New Roman" w:hAnsi="Times New Roman" w:cs="Times New Roman"/>
          </w:rPr>
          <w:delText xml:space="preserve">neurosurgical </w:delText>
        </w:r>
        <w:r w:rsidR="00C011F7" w:rsidRPr="007B2D36" w:rsidDel="00EC438C">
          <w:rPr>
            <w:rFonts w:ascii="Times New Roman" w:eastAsia="Times New Roman" w:hAnsi="Times New Roman" w:cs="Times New Roman"/>
          </w:rPr>
          <w:delText>attention for hypothesized neuroprotective effects in traumatic brain injury and aneurysm surgery; however this data remains controversial and has not been definitively shown to improve outcomes.</w:delText>
        </w:r>
        <w:r w:rsidR="00897654" w:rsidRPr="007B2D36" w:rsidDel="00EC438C">
          <w:rPr>
            <w:rFonts w:ascii="Times New Roman" w:eastAsia="Times New Roman" w:hAnsi="Times New Roman" w:cs="Times New Roman"/>
          </w:rPr>
          <w:fldChar w:fldCharType="begin" w:fldLock="1"/>
        </w:r>
        <w:r w:rsidR="002324CE" w:rsidRPr="007B2D36" w:rsidDel="00EC438C">
          <w:rPr>
            <w:rFonts w:ascii="Times New Roman" w:eastAsia="Times New Roman" w:hAnsi="Times New Roman" w:cs="Times New Roman"/>
          </w:rPr>
          <w:delInstrText>ADDIN CSL_CITATION {"citationItems":[{"id":"ITEM-1","itemData":{"DOI":"10.1080/22201173.2014.10844560","author":[{"dropping-particle":"","family":"Sessler","given":"D I","non-dropping-particle":"","parse-names":false,"suffix":""}],"id":"ITEM-1","issue":"October","issued":{"date-parts":[["2016"]]},"page":"1-8","title":"Temperature monitoring : the consequences and prevention of mild perioperative hypothermia Temperature monitoring : the consequences and prevention of mild perioperative hypothermia","type":"article-journal","volume":"1181"},"uris":["http://www.mendeley.com/documents/?uuid=74d6270e-3d7c-4d81-9ae7-5a94732d6628"]}],"mendeley":{"formattedCitation":"&lt;sup&gt;22&lt;/sup&gt;","plainTextFormattedCitation":"22","previouslyFormattedCitation":"&lt;sup&gt;21&lt;/sup&gt;"},"properties":{"noteIndex":0},"schema":"https://github.com/citation-style-language/schema/raw/master/csl-citation.json"}</w:delInstrText>
        </w:r>
        <w:r w:rsidR="00897654" w:rsidRPr="007B2D36" w:rsidDel="00EC438C">
          <w:rPr>
            <w:rFonts w:ascii="Times New Roman" w:eastAsia="Times New Roman" w:hAnsi="Times New Roman" w:cs="Times New Roman"/>
          </w:rPr>
          <w:fldChar w:fldCharType="separate"/>
        </w:r>
        <w:r w:rsidR="002324CE" w:rsidRPr="007B2D36" w:rsidDel="00EC438C">
          <w:rPr>
            <w:rFonts w:ascii="Times New Roman" w:eastAsia="Times New Roman" w:hAnsi="Times New Roman" w:cs="Times New Roman"/>
            <w:noProof/>
            <w:vertAlign w:val="superscript"/>
          </w:rPr>
          <w:delText>22</w:delText>
        </w:r>
        <w:r w:rsidR="00897654" w:rsidRPr="007B2D36" w:rsidDel="00EC438C">
          <w:rPr>
            <w:rFonts w:ascii="Times New Roman" w:eastAsia="Times New Roman" w:hAnsi="Times New Roman" w:cs="Times New Roman"/>
          </w:rPr>
          <w:fldChar w:fldCharType="end"/>
        </w:r>
        <w:r w:rsidR="00C011F7" w:rsidRPr="007B2D36" w:rsidDel="00EC438C">
          <w:rPr>
            <w:rFonts w:ascii="Times New Roman" w:eastAsia="Times New Roman" w:hAnsi="Times New Roman" w:cs="Times New Roman"/>
          </w:rPr>
          <w:delText xml:space="preserve"> There is no evidence for maintenance of</w:delText>
        </w:r>
        <w:r w:rsidR="00C117D8" w:rsidRPr="007B2D36" w:rsidDel="00EC438C">
          <w:rPr>
            <w:rFonts w:ascii="Times New Roman" w:eastAsia="Times New Roman" w:hAnsi="Times New Roman" w:cs="Times New Roman"/>
          </w:rPr>
          <w:delText xml:space="preserve"> </w:delText>
        </w:r>
        <w:r w:rsidR="00C011F7" w:rsidRPr="007B2D36" w:rsidDel="00EC438C">
          <w:rPr>
            <w:rFonts w:ascii="Times New Roman" w:eastAsia="Times New Roman" w:hAnsi="Times New Roman" w:cs="Times New Roman"/>
          </w:rPr>
          <w:delText>hyperthermia as a PH prevention technique.</w:delText>
        </w:r>
        <w:r w:rsidR="00897654" w:rsidRPr="007B2D36" w:rsidDel="00EC438C">
          <w:rPr>
            <w:rFonts w:ascii="Times New Roman" w:eastAsia="Times New Roman" w:hAnsi="Times New Roman" w:cs="Times New Roman"/>
          </w:rPr>
          <w:fldChar w:fldCharType="begin" w:fldLock="1"/>
        </w:r>
        <w:r w:rsidR="002324CE" w:rsidRPr="007B2D36" w:rsidDel="00EC438C">
          <w:rPr>
            <w:rFonts w:ascii="Times New Roman" w:eastAsia="Times New Roman" w:hAnsi="Times New Roman" w:cs="Times New Roman"/>
          </w:rPr>
          <w:delInstrText>ADDIN CSL_CITATION {"citationItems":[{"id":"ITEM-1","itemData":{"author":[{"dropping-particle":"","family":"Segall","given":"Eugene","non-dropping-particle":"","parse-names":false,"suffix":""}],"container-title":"The New England Journal of Medicine","id":"ITEM-1","issue":"24","issued":{"date-parts":[["2010"]]},"page":"1-12","title":"Normal Thermoregulation","type":"article-journal","volume":"336"},"uris":["http://www.mendeley.com/documents/?uuid=67e904d5-2e3b-49ce-a91a-c0cb8caaae80"]}],"mendeley":{"formattedCitation":"&lt;sup&gt;21&lt;/sup&gt;","plainTextFormattedCitation":"21","previouslyFormattedCitation":"&lt;sup&gt;20&lt;/sup&gt;"},"properties":{"noteIndex":0},"schema":"https://github.com/citation-style-language/schema/raw/master/csl-citation.json"}</w:delInstrText>
        </w:r>
        <w:r w:rsidR="00897654" w:rsidRPr="007B2D36" w:rsidDel="00EC438C">
          <w:rPr>
            <w:rFonts w:ascii="Times New Roman" w:eastAsia="Times New Roman" w:hAnsi="Times New Roman" w:cs="Times New Roman"/>
          </w:rPr>
          <w:fldChar w:fldCharType="separate"/>
        </w:r>
        <w:r w:rsidR="002324CE" w:rsidRPr="007B2D36" w:rsidDel="00EC438C">
          <w:rPr>
            <w:rFonts w:ascii="Times New Roman" w:eastAsia="Times New Roman" w:hAnsi="Times New Roman" w:cs="Times New Roman"/>
            <w:noProof/>
            <w:vertAlign w:val="superscript"/>
          </w:rPr>
          <w:delText>21</w:delText>
        </w:r>
        <w:r w:rsidR="00897654" w:rsidRPr="007B2D36" w:rsidDel="00EC438C">
          <w:rPr>
            <w:rFonts w:ascii="Times New Roman" w:eastAsia="Times New Roman" w:hAnsi="Times New Roman" w:cs="Times New Roman"/>
          </w:rPr>
          <w:fldChar w:fldCharType="end"/>
        </w:r>
        <w:r w:rsidR="00C011F7" w:rsidRPr="007B2D36" w:rsidDel="00EC438C">
          <w:rPr>
            <w:rFonts w:ascii="Times New Roman" w:eastAsia="Times New Roman" w:hAnsi="Times New Roman" w:cs="Times New Roman"/>
            <w:color w:val="FF0000"/>
          </w:rPr>
          <w:delText xml:space="preserve"> </w:delText>
        </w:r>
      </w:del>
    </w:p>
    <w:p w14:paraId="6ABC48D0" w14:textId="2F0FAD1F" w:rsidR="00E361F9" w:rsidRPr="007B2D36" w:rsidRDefault="00E361F9" w:rsidP="005D337A">
      <w:pPr>
        <w:pStyle w:val="Normal1"/>
        <w:spacing w:line="360" w:lineRule="auto"/>
        <w:contextualSpacing/>
        <w:rPr>
          <w:rFonts w:ascii="Times New Roman" w:eastAsia="Times New Roman" w:hAnsi="Times New Roman" w:cs="Times New Roman"/>
          <w:i/>
        </w:rPr>
      </w:pPr>
    </w:p>
    <w:p w14:paraId="54425629" w14:textId="77777777" w:rsidR="00E361F9" w:rsidRPr="007B2D36" w:rsidRDefault="00C011F7">
      <w:pPr>
        <w:pStyle w:val="Normal1"/>
        <w:spacing w:line="360" w:lineRule="auto"/>
        <w:rPr>
          <w:rFonts w:ascii="Times New Roman" w:eastAsia="Times New Roman" w:hAnsi="Times New Roman" w:cs="Times New Roman"/>
          <w:i/>
        </w:rPr>
      </w:pPr>
      <w:r w:rsidRPr="007B2D36">
        <w:rPr>
          <w:rFonts w:ascii="Times New Roman" w:eastAsia="Times New Roman" w:hAnsi="Times New Roman" w:cs="Times New Roman"/>
          <w:i/>
        </w:rPr>
        <w:t xml:space="preserve">Methods of temperature measurement </w:t>
      </w:r>
    </w:p>
    <w:p w14:paraId="0FF053BD" w14:textId="4D9A4430" w:rsidR="00E361F9" w:rsidRPr="007B2D36" w:rsidRDefault="00C011F7">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tab/>
        <w:t xml:space="preserve">There are four sites to measure core temperature: pulmonary artery, esophageal, nasopharynx, and tympanic membrane. </w:t>
      </w:r>
      <w:del w:id="35" w:author="Meena Thatikunta" w:date="2019-03-18T15:50:00Z">
        <w:r w:rsidRPr="007B2D36" w:rsidDel="00EC438C">
          <w:rPr>
            <w:rFonts w:ascii="Times New Roman" w:eastAsia="Times New Roman" w:hAnsi="Times New Roman" w:cs="Times New Roman"/>
          </w:rPr>
          <w:delText xml:space="preserve">These sites have reasonable precision. </w:delText>
        </w:r>
      </w:del>
      <w:r w:rsidRPr="007B2D36">
        <w:rPr>
          <w:rFonts w:ascii="Times New Roman" w:eastAsia="Times New Roman" w:hAnsi="Times New Roman" w:cs="Times New Roman"/>
        </w:rPr>
        <w:t xml:space="preserve">In the intubated patient, esophageal </w:t>
      </w:r>
      <w:r w:rsidRPr="007B2D36">
        <w:rPr>
          <w:rFonts w:ascii="Times New Roman" w:eastAsia="Times New Roman" w:hAnsi="Times New Roman" w:cs="Times New Roman"/>
        </w:rPr>
        <w:lastRenderedPageBreak/>
        <w:t xml:space="preserve">temperature is a reliable and common temperature assessment location. </w:t>
      </w:r>
      <w:del w:id="36" w:author="Meena Thatikunta" w:date="2019-03-18T15:50:00Z">
        <w:r w:rsidRPr="007B2D36" w:rsidDel="00EC438C">
          <w:rPr>
            <w:rFonts w:ascii="Times New Roman" w:eastAsia="Times New Roman" w:hAnsi="Times New Roman" w:cs="Times New Roman"/>
          </w:rPr>
          <w:delText xml:space="preserve">Other thermometers have their unique </w:delText>
        </w:r>
        <w:r w:rsidR="005D337A" w:rsidRPr="007B2D36" w:rsidDel="00EC438C">
          <w:rPr>
            <w:rFonts w:ascii="Times New Roman" w:eastAsia="Times New Roman" w:hAnsi="Times New Roman" w:cs="Times New Roman"/>
          </w:rPr>
          <w:delText>liabilities</w:delText>
        </w:r>
        <w:r w:rsidRPr="007B2D36" w:rsidDel="00EC438C">
          <w:rPr>
            <w:rFonts w:ascii="Times New Roman" w:eastAsia="Times New Roman" w:hAnsi="Times New Roman" w:cs="Times New Roman"/>
          </w:rPr>
          <w:delText xml:space="preserve">: sublingual temperature is a good measure of core temperature but is difficult to measure in some pediatric patients. Axillary temperature will underestimate the core temperature if patient and thermometer are not positioned properly and may similarly be difficult to measure in pediatric patient. Skin temperature is a poor approximation of core temperature and may vary based on ambient temperature but is easily assessed in the pediatric patient. </w:delText>
        </w:r>
      </w:del>
      <w:r w:rsidRPr="007B2D36">
        <w:rPr>
          <w:rFonts w:ascii="Times New Roman" w:eastAsia="Times New Roman" w:hAnsi="Times New Roman" w:cs="Times New Roman"/>
        </w:rPr>
        <w:t>Infrared tympanic thermometers and temporal artery thermometers do not reflect core temperature and are considered inaccurate for clinical use; however a true tympanic membrane thermocouple is acceptable</w:t>
      </w:r>
      <w:del w:id="37" w:author="Meena Thatikunta" w:date="2019-03-18T15:50:00Z">
        <w:r w:rsidRPr="007B2D36" w:rsidDel="00EC438C">
          <w:rPr>
            <w:rFonts w:ascii="Times New Roman" w:eastAsia="Times New Roman" w:hAnsi="Times New Roman" w:cs="Times New Roman"/>
          </w:rPr>
          <w:delText>.</w:delText>
        </w:r>
      </w:del>
      <w:del w:id="38" w:author="Meena Thatikunta" w:date="2019-03-18T15:49:00Z">
        <w:r w:rsidRPr="007B2D36" w:rsidDel="00EC438C">
          <w:rPr>
            <w:rFonts w:ascii="Times New Roman" w:eastAsia="Times New Roman" w:hAnsi="Times New Roman" w:cs="Times New Roman"/>
          </w:rPr>
          <w:delText xml:space="preserve"> Rectal temperature has a poor correlation with core temperature and probes may cause inad</w:delText>
        </w:r>
        <w:r w:rsidR="00793787" w:rsidRPr="007B2D36" w:rsidDel="00EC438C">
          <w:rPr>
            <w:rFonts w:ascii="Times New Roman" w:eastAsia="Times New Roman" w:hAnsi="Times New Roman" w:cs="Times New Roman"/>
          </w:rPr>
          <w:delText>vertent perforation in neonates</w:delText>
        </w:r>
      </w:del>
      <w:r w:rsidRPr="007B2D36">
        <w:rPr>
          <w:rFonts w:ascii="Times New Roman" w:eastAsia="Times New Roman" w:hAnsi="Times New Roman" w:cs="Times New Roman"/>
        </w:rPr>
        <w:t>.</w:t>
      </w:r>
      <w:r w:rsidR="00793787"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{"citationItems":[{"id":"ITEM-1","itemData":{"DOI":"10.1080/22201173.2014.10844560","author":[{"dropping-particle":"","family":"Sessler","given":"D I","non-dropping-particle":"","parse-names":false,"suffix":""}],"id":"ITEM-1","issue":"October","issued":{"date-parts":[["2016"]]},"page":"1-8","title":"Temperature monitoring : the consequences and prevention of mild perioperative hypothermia Temperature monitoring : the consequences and prevention of mild perioperative hypothermia","type":"article-journal","volume":"1181"},"uris":["http://www.mendeley.com/documents/?uuid=74d6270e-3d7c-4d81-9ae7-5a94732d6628"]},{"id":"ITEM-2","itemData":{"DOI":"10.1016/S0140-6736(15)00981-2","ISSN":"0140-6736","author":[{"dropping-particle":"","family":"Sessler","given":"Daniel I","non-dropping-particle":"","parse-names":false,"suffix":""}],"container-title":"The Lancet","id":"ITEM-2","issue":"15","issued":{"date-parts":[["2016"]]},"page":"1-10","title":"Review Perioperative thermoregulation and heat balance","type":"article-journal","volume":"6736"},"uris":["http://www.mendeley.com/documents/?uuid=df9a0f76-51ca-4458-b307-362b43c151fc"]},{"id":"ITEM-3","itemData":{"DOI":"10.1111/1744-1609.12035","ISBN":"1744-1609","ISSN":"17441595","PMID":"24298925","abstract":"AIMS: The prevention of inadvertent perioperative hypothermia (IPH) remains an important issue in perioperative healthcare. The aims of this project were to: (i) assess current clinical practice in the management of IPH and (ii) promote best practice in the management of IPH in adult operating theatres. METHODS: This project from August 2010 to March 2012 utilised a system of audit and feedback to implement best practice recommendations. Data were collected via chart audits against criteria developed from best practice recommendations for managing IPH. Evidence-based best practices, such as consistent temperature monitoring and patient warming, were implemented using multifaceted interventions. RESULTS: Perioperative records for 73 patients (baseline) and 72 patients (post-implementation) were audited. Post-implementation audit showed an increase in patients with temperatures &gt;36°C admitted to the post-anaesthetic care unit (PACU) (8%) and discharged from PACU (28%). The percentage of patients receiving preoperative temperature monitoring increased (38%); however, low levels of intraoperative monitoring remained (31% of patients with surgery of 30 min or longer duration). Small increases were found in patient warming of 5% intraoperatively and 8% postoperatively. Preoperative warming was not successfully implemented during this phase of the project. CONCLUSION: Temperature monitoring, warming and rates of normothermia improved; however, barriers to best practice of IPH management were experienced, which negatively impacted on the project. Further stages of implementation and audit were added to further address IPH management in this department.","author":[{"dropping-particle":"","family":"Munday","given":"Judy","non-dropping-particle":"","parse-names":false,"suffix":""},{"dropping-particle":"","family":"Hines","given":"Sonia Jane","non-dropping-particle":"","parse-names":false,"suffix":""},{"dropping-particle":"","family":"Chang","given":"Anne M.","non-dropping-particle":"","parse-names":false,"suffix":""}],"container-title":"International Journal of Evidence-Based Healthcare","id":"ITEM-3","issue":"4","issued":{"date-parts":[["2013"]]},"page":"305-311","title":"Evidence utilisation project: Management of inadvertent perioperative hypothermia. The challenges of implementing best practice recommendations in the perioperative environment","type":"article-journal","volume":"11"},"uris":["http://www.mendeley.com/documents/?uuid=e9ea771e-1cb0-49ca-abcc-a7cf350b9c8b"]},{"id":"ITEM-4","itemData":{"ISBN":"1524-5012 (Print)\\r1524-5012 (Linking)","ISSN":"1524-5012","PMID":"21960760","abstract":"BACKGROUND: Hypothermia, defined as a core body temperature less than 36°C (96.8°F), is a relatively common occurrence in the unwarmed surgical patient. A mild degree of perioperative hypothermia can be associated with significant morbidity and mortality. A threefold increase in the frequency of surgical site infections is reported in colorectal surgery patients who experience perioperative hypothermia. As part of the Surgical Care Improvement Project, guidelines aim to decrease the incidence of this complication.\\n\\nMETHODS: We review the physiology of temperature regulation, mechanisms of hypothermia, effects of anesthetics on thermoregulation, and consequences of hypothermia and summarize recent recommendations for maintaining perioperative normothermia.\\n\\nRESULTS: Evidence suggests that prewarming for a minimum of 30 minutes may reduce the risk of subsequent hypothermia.\\n\\nCONCLUSIONS: Monitoring of body temperature and avoidance of unintended perioperative hypothermia through active and passive warming measures are the keys to preventing its complications.","author":[{"dropping-particle":"","family":"Hart","given":"Stuart R","non-dropping-particle":"","parse-names":false,"suffix":""},{"dropping-particle":"","family":"Bordes","given":"Brianne","non-dropping-particle":"","parse-names":false,"suffix":""},{"dropping-particle":"","family":"Hart","given":"Jennifer","non-dropping-particle":"","parse-names":false,"suffix":""},{"dropping-particle":"","family":"Corsino","given":"Daniel","non-dropping-particle":"","parse-names":false,"suffix":""},{"dropping-particle":"","family":"Harmon","given":"Donald","non-dropping-particle":"","parse-names":false,"suffix":""}],"container-title":"The Ochsner journal","id":"ITEM-4","issue":"3","issued":{"date-parts":[["2011"]]},"page":"259-70","title":"Unintended perioperative hypothermia.","type":"article-journal","volume":"11"},"uris":["http://www.mendeley.com/documents/?uuid=1dff650b-bf9a-4b22-bde4-200f0444bda2"]},{"id":"ITEM-5","itemData":{"DOI":"10.1213/ane.0b013e318181f6f2","ISBN":"1526-7598 (Electronic)","ISSN":"00032999","PMID":"18931198","abstract":"References: 1. Frank SM, Fleisher LA, Breslow MJ, Higgins MS, Olson KF, Kelly S, Beattie C. Perioperative maintenance of normothermia reduces the incidence of morbid cardiac events: a randomized clinical trial. JAMA 1997;277:1127-34 2. Kurz A, Sessler DI, Lenhardt RA. Study of wound infections and temperature group: perioperative normothermia to reduce the incidence of surgical-wound infection and shorten hospitalization. N Engl J Med 1996;334:1209-15 3. Schmied H, Kurz A, Sessler DI, Kozek S, Reiter A. Mild intraoperative hypothermia increases blood loss and allogeneic transfusion requirements during total hip arthroplasty. Lancet 1996;347:289-92 4. Winkler M, Akca O, Birkenberg B, Hetz H, Scheck T, Arkilic CF, Kabon B, Marker E, Grubl A, Czepan R, Greher M, Goll V, Gottsauner-Wolf F, Kurz A, Sessler DI. Aggressive warming reduces blood loss during hip arthroplasty. Anesth Analg 2000; 91:978-84 5. Rajagopalan S, Mascha E, Na J, Sessler DI. The effects of mild perioperative hypothermia on blood loss and transfusion requirement: a meta-analysis. Anesthesiology 2008;108:71-7 6. Lenhardt R, Marker E, Goll V, Tschernich H, Kurz A, Sessler DI, Narzt E, Lackner F. Mild intraoperative hypothermia prolongs postanesthetic recovery. Anesthesiology 1997;87:1318-23 7. Fleisher LA, Beckman JA, Brown KA, Calkins H, Chaikof E, Fleischmann KE, Freeman WK, Froehlich JB, Kasper EK, Kersten JR, Riegel B, Robb JF, Smith SC Jr, Jacobs AK, Adams CD, Anderson JL, Antman EM, Buller CE, Creager MA, Ettinger SM, Faxon DP, Fuster V, Halperin JL, Hiratzka LF, Hunt SA, Lytle BW, Nishimura R, Ornato JP, Page RL, Riegel B, Tarkington LG, Yancy CW. ACC/AHA 2007 Guidelines on Perioperative Cardiovascular Evaluation and Care for Noncardiac Surgery: Executive Summary: A Report of the Am College of Cardiology/Am Heart Association Task Force on Practice Guidelines (Writing Committee to Revise the 2002 Guidelines on Perioperative Cardiovascular Evaluation for Noncardiac Surgery) Developed in Collaboration With the Am Society of Echocardiography, Am Society of Nuclear Cardiology, Heart Rhythm Society, Society of Cardiovascular Anesthesiologists, Society for Cardiovascular Angiography and Interventions, Society for Vascular Med and Biology, and Society for Vascular Surgery. J Am Coll Cardiol 2007;50:1707-32 8. Rosenthal MB, Landon BE, Normand SL, Frank RG, Epstein AM. Pay for performance in commercial HMOs. N Engl J Med 2006;355:1895-902 9. Medicare program; proposed revisions to payment poli…","author":[{"dropping-particle":"","family":"Hannenberg","given":"Alexander A.","non-dropping-particle":"","parse-names":false,"suffix":""},{"dropping-particle":"","family":"Sessler","given":"Daniel I.","non-dropping-particle":"","parse-names":false,"suffix":""}],"container-title":"Anesthesia and Analgesia","id":"ITEM-5","issue":"5","issued":{"date-parts":[["2008"]]},"page":"1454-1457","title":"Improving perioperative temperature management","type":"article-journal","volume":"107"},"uris":["http://www.mendeley.com/documents/?uuid=0bd2ec0b-3329-4f1a-86b8-42ffce6fad63"]},{"id":"ITEM-6","itemData":{"DOI":"10.1016/j.aorn.2016.12.002","ISSN":"00012092","PMID":"28159076","abstract":"Unplanned perioperative hypothermia is a common surgical risk. Unplanned hypothermia is defined as a body temperature below 36° C (96.8° F) during any phase of the perioperative period. Perioperative nurses at a Midwestern tertiary pediatric hospital developed an evidence-based clinical practice guideline (CPG) designed to maintain normothermia for the pediatric surgical population. This CPG outlined standard thermoregulation nursing interventions and required the consistent use of a temporal artery thermometer. A test of this CPG before full implementation established a baseline incidence of unplanned hypothermia at 16.3% (n = 80). The purpose of this study was to measure the rate of perioperative hypothermia in children after implementing the evidence-based CPG. The study results demonstrated that the CPG, guiding research-based nursing practice, consistently prevented unplanned hypothermia. The incidence rate of unplanned perioperative hypothermia after CPG implementation was 1.84% (n = 1,196).","author":[{"dropping-particle":"","family":"Beedle","given":"Susan E.","non-dropping-particle":"","parse-names":false,"suffix":""},{"dropping-particle":"","family":"Phillips","given":"Amy","non-dropping-particle":"","parse-names":false,"suffix":""},{"dropping-particle":"","family":"Wiggins","given":"Shirley","non-dropping-particle":"","parse-names":false,"suffix":""},{"dropping-particle":"","family":"Struwe","given":"Leeza","non-dropping-particle":"","parse-names":false,"suffix":""}],"container-title":"AORN Journal","id":"ITEM-6","issue":"2","issued":{"date-parts":[["2017"]]},"page":"170-183","title":"Preventing Unplanned Perioperative Hypothermia in Children","type":"article-journal","volume":"105"},"uris":["http://www.mendeley.com/documents/?uuid=6e3e7f65-179a-4e2f-a492-9162b3b58db6"]}],"mendeley":{"formattedCitation":"&lt;sup&gt;2,10,11,17,22,23&lt;/sup&gt;","plainTextFormattedCitation":"2,10,11,17,22,23","previouslyFormattedCitation":"&lt;sup&gt;2,9,10,16,21,22&lt;/sup&gt;"},"properties":{"noteIndex":0},"schema":"https://github.com/citation-style-language/schema/raw/master/csl-citation.json"}</w:instrText>
      </w:r>
      <w:r w:rsidR="00793787"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2,10,11,17,22,23</w:t>
      </w:r>
      <w:r w:rsidR="00793787"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p>
    <w:p w14:paraId="11C94245" w14:textId="77777777" w:rsidR="00E361F9" w:rsidRPr="007B2D36" w:rsidRDefault="00E361F9">
      <w:pPr>
        <w:pStyle w:val="Normal1"/>
        <w:spacing w:line="360" w:lineRule="auto"/>
        <w:rPr>
          <w:rFonts w:ascii="Times New Roman" w:eastAsia="Times New Roman" w:hAnsi="Times New Roman" w:cs="Times New Roman"/>
        </w:rPr>
      </w:pPr>
    </w:p>
    <w:p w14:paraId="710004EA" w14:textId="11C36C73" w:rsidR="00E361F9" w:rsidRPr="007B2D36" w:rsidRDefault="00C011F7">
      <w:pPr>
        <w:pStyle w:val="Normal1"/>
        <w:spacing w:line="360" w:lineRule="auto"/>
        <w:rPr>
          <w:rFonts w:ascii="Times New Roman" w:eastAsia="Times New Roman" w:hAnsi="Times New Roman" w:cs="Times New Roman"/>
          <w:i/>
        </w:rPr>
      </w:pPr>
      <w:r w:rsidRPr="007B2D36">
        <w:rPr>
          <w:rFonts w:ascii="Times New Roman" w:eastAsia="Times New Roman" w:hAnsi="Times New Roman" w:cs="Times New Roman"/>
          <w:i/>
        </w:rPr>
        <w:t xml:space="preserve">Prevalence of </w:t>
      </w:r>
      <w:r w:rsidR="00976C1A" w:rsidRPr="007B2D36">
        <w:rPr>
          <w:rFonts w:ascii="Times New Roman" w:eastAsia="Times New Roman" w:hAnsi="Times New Roman" w:cs="Times New Roman"/>
          <w:i/>
        </w:rPr>
        <w:t>PH</w:t>
      </w:r>
      <w:r w:rsidRPr="007B2D36">
        <w:rPr>
          <w:rFonts w:ascii="Times New Roman" w:eastAsia="Times New Roman" w:hAnsi="Times New Roman" w:cs="Times New Roman"/>
          <w:i/>
        </w:rPr>
        <w:t xml:space="preserve"> in pediatric population </w:t>
      </w:r>
    </w:p>
    <w:p w14:paraId="61CB5B33" w14:textId="6970794F" w:rsidR="00E361F9" w:rsidRPr="007B2D36" w:rsidRDefault="00C011F7" w:rsidP="00E878EC">
      <w:pPr>
        <w:pStyle w:val="Normal1"/>
        <w:spacing w:line="360" w:lineRule="auto"/>
        <w:ind w:firstLine="720"/>
        <w:rPr>
          <w:rFonts w:ascii="Times New Roman" w:eastAsia="Times New Roman" w:hAnsi="Times New Roman" w:cs="Times New Roman"/>
        </w:rPr>
      </w:pPr>
      <w:r w:rsidRPr="007B2D36">
        <w:rPr>
          <w:rFonts w:ascii="Times New Roman" w:eastAsia="Times New Roman" w:hAnsi="Times New Roman" w:cs="Times New Roman"/>
        </w:rPr>
        <w:t xml:space="preserve">Much of the data regarding PH comes from the adult and European literature and few data exist for pediatric populations, particularly pediatric neurosurgical populations. A European-wide survey indicated that a mere 40% of patients were warmed intraoperatively and temperature was measured in 20% of cases, demonstrating a dearth of standardization regarding maintenance </w:t>
      </w:r>
      <w:r w:rsidR="00E878EC" w:rsidRPr="007B2D36">
        <w:rPr>
          <w:rFonts w:ascii="Times New Roman" w:eastAsia="Times New Roman" w:hAnsi="Times New Roman" w:cs="Times New Roman"/>
        </w:rPr>
        <w:t xml:space="preserve">and surveillance </w:t>
      </w:r>
      <w:r w:rsidRPr="007B2D36">
        <w:rPr>
          <w:rFonts w:ascii="Times New Roman" w:eastAsia="Times New Roman" w:hAnsi="Times New Roman" w:cs="Times New Roman"/>
        </w:rPr>
        <w:t>of normothermia.</w:t>
      </w:r>
      <w:r w:rsidR="00793787"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{"citationItems":[{"id":"ITEM-1","itemData":{"DOI":"10.3238/arztebl.2015.0166","ISSN":"14390256","abstract":"Hintergrund: Etwa 25–90 % aller elektiv operierten Patienten erleiden eine un-beabsichtigte postoperative Hypothermie (Körperkerntemperatur &lt; 36 °C). Dies ist mit einem relativen Risiko von 3,25 (95-%-Konfidenzintervall [95-%-KI] 1,35–7,84) für postoperative Wundinfektionen, 4,49 (95-%-KI 1,00–20,16) für kardiale Komplikationen und 1,33 (95-%-KI 1,06–1,66) für Bluttransfusionen im Vergleich zu normothermen Patienten assoziiert. Hypotherme Patienten fühlen sich unwohl und haben bei Kältezittern einen um etwa 40 % erhöhten Sauer-stoffverbrauch. Methode: Es erfolgte eine systematische Literaturrecherche bis einschließlich Oktober 2012 mit einer weiteren Literatursuche von November 2012 bis August 2014. Die Empfehlungen wurden im strukturierten Konsensusverfahren von fünf Fachgesellschaften erarbeitet und konsentiert.","author":[{"dropping-particle":"","family":"Torossian","given":"A.","non-dropping-particle":"","parse-names":false,"suffix":""},{"dropping-particle":"","family":"Bräuer","given":"A.","non-dropping-particle":"","parse-names":false,"suffix":""},{"dropping-particle":"","family":"Höcker","given":"J.","non-dropping-particle":"","parse-names":false,"suffix":""},{"dropping-particle":"","family":"Bein","given":"B.","non-dropping-particle":"","parse-names":false,"suffix":""},{"dropping-particle":"","family":"Wulf","given":"H.","non-dropping-particle":"","parse-names":false,"suffix":""},{"dropping-particle":"","family":"Horn","given":"E. P.","non-dropping-particle":"","parse-names":false,"suffix":""}],"container-title":"Anasthesiologie und Intensivmedizin","id":"ITEM-1","issue":"6","issued":{"date-parts":[["2015"]]},"page":"308-315","title":"S3-Leitlinie: Vermeidung von unbeabsichtigter perioperativer Hypothermie","type":"article-journal","volume":"56"},"uris":["http://www.mendeley.com/documents/?uuid=e5364107-ab48-4b5e-9f2b-57a45194428a"]}],"mendeley":{"formattedCitation":"&lt;sup&gt;27&lt;/sup&gt;","plainTextFormattedCitation":"27","previouslyFormattedCitation":"&lt;sup&gt;25&lt;/sup&gt;"},"properties":{"noteIndex":0},"schema":"https://github.com/citation-style-language/schema/raw/master/csl-citation.json"}</w:instrText>
      </w:r>
      <w:r w:rsidR="00793787"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27</w:t>
      </w:r>
      <w:r w:rsidR="00793787" w:rsidRPr="007B2D36">
        <w:rPr>
          <w:rFonts w:ascii="Times New Roman" w:eastAsia="Times New Roman" w:hAnsi="Times New Roman" w:cs="Times New Roman"/>
        </w:rPr>
        <w:fldChar w:fldCharType="end"/>
      </w:r>
      <w:r w:rsidR="00E878EC" w:rsidRPr="007B2D36">
        <w:rPr>
          <w:rFonts w:ascii="Times New Roman" w:eastAsia="Times New Roman" w:hAnsi="Times New Roman" w:cs="Times New Roman"/>
        </w:rPr>
        <w:t xml:space="preserve"> </w:t>
      </w:r>
      <w:r w:rsidRPr="007B2D36">
        <w:rPr>
          <w:rFonts w:ascii="Times New Roman" w:eastAsia="Times New Roman" w:hAnsi="Times New Roman" w:cs="Times New Roman"/>
        </w:rPr>
        <w:t xml:space="preserve">Kim </w:t>
      </w:r>
      <w:proofErr w:type="gramStart"/>
      <w:r w:rsidRPr="007B2D36">
        <w:rPr>
          <w:rFonts w:ascii="Times New Roman" w:eastAsia="Times New Roman" w:hAnsi="Times New Roman" w:cs="Times New Roman"/>
          <w:i/>
        </w:rPr>
        <w:t>et</w:t>
      </w:r>
      <w:proofErr w:type="gramEnd"/>
      <w:r w:rsidRPr="007B2D36">
        <w:rPr>
          <w:rFonts w:ascii="Times New Roman" w:eastAsia="Times New Roman" w:hAnsi="Times New Roman" w:cs="Times New Roman"/>
          <w:i/>
        </w:rPr>
        <w:t xml:space="preserve">. al </w:t>
      </w:r>
      <w:r w:rsidRPr="007B2D36">
        <w:rPr>
          <w:rFonts w:ascii="Times New Roman" w:eastAsia="Times New Roman" w:hAnsi="Times New Roman" w:cs="Times New Roman"/>
        </w:rPr>
        <w:t xml:space="preserve">has conducted the largest study to date on a pediatric PH prevention protocol (n = 7,532) although their </w:t>
      </w:r>
      <w:proofErr w:type="spellStart"/>
      <w:r w:rsidR="00243573" w:rsidRPr="007B2D36">
        <w:rPr>
          <w:rFonts w:ascii="Times New Roman" w:eastAsia="Times New Roman" w:hAnsi="Times New Roman" w:cs="Times New Roman"/>
        </w:rPr>
        <w:t>methology</w:t>
      </w:r>
      <w:proofErr w:type="spellEnd"/>
      <w:r w:rsidR="00BF5B73" w:rsidRPr="007B2D36">
        <w:rPr>
          <w:rFonts w:ascii="Times New Roman" w:eastAsia="Times New Roman" w:hAnsi="Times New Roman" w:cs="Times New Roman"/>
        </w:rPr>
        <w:t xml:space="preserve"> was limited</w:t>
      </w:r>
      <w:r w:rsidRPr="007B2D36">
        <w:rPr>
          <w:rFonts w:ascii="Times New Roman" w:eastAsia="Times New Roman" w:hAnsi="Times New Roman" w:cs="Times New Roman"/>
        </w:rPr>
        <w:t xml:space="preserve"> as the primary outcome </w:t>
      </w:r>
      <w:r w:rsidR="00BF5B73" w:rsidRPr="007B2D36">
        <w:rPr>
          <w:rFonts w:ascii="Times New Roman" w:eastAsia="Times New Roman" w:hAnsi="Times New Roman" w:cs="Times New Roman"/>
        </w:rPr>
        <w:t>wa</w:t>
      </w:r>
      <w:r w:rsidRPr="007B2D36">
        <w:rPr>
          <w:rFonts w:ascii="Times New Roman" w:eastAsia="Times New Roman" w:hAnsi="Times New Roman" w:cs="Times New Roman"/>
        </w:rPr>
        <w:t>s temperature on arrival to PACU</w:t>
      </w:r>
      <w:r w:rsidR="00A729CB"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{"citationItems":[{"id":"ITEM-1","itemData":{"DOI":"10.1177/1062860612473350","ISSN":"1062-8606","abstract":"There are limited data in the pediatric population regarding the incidence of, risk factors for, and means to prevent perioperative hypothermia. The Institute for Healthcare Improvement Model for quality improvement (QI) methodology was used to bundle the most effective techniques to prevent hypothermia. A multidisciplinary QI team was assembled with the goal to decrease the incidence of perioperative hypothermia by 50%. The baseline incidence of hypothermia was determined and causes identified using a flowchart and a cause-and-effect diagram. Pareto charts were formed and opportunities to decrease the incidence of perioperative hypothermia were trialed. The baseline incidence of hypothermia was 8.9%. Implementation of a standardized temperature management bundle in the operating rooms decreased the incidence to 4.2%. The QI methodology was useful to bundle the most effective techniques to prevent hypothermia, resulting in standardized perioperative care and a sustained reduction in the incidence of perio...","author":[{"dropping-particle":"","family":"Kim","given":"Paul","non-dropping-particle":"","parse-names":false,"suffix":""},{"dropping-particle":"","family":"Taghon","given":"Thomas","non-dropping-particle":"","parse-names":false,"suffix":""},{"dropping-particle":"","family":"Fetzer","given":"Mike","non-dropping-particle":"","parse-names":false,"suffix":""},{"dropping-particle":"","family":"Tobias","given":"Joseph D.","non-dropping-particle":"","parse-names":false,"suffix":""}],"container-title":"American Journal of Medical Quality","id":"ITEM-1","issue":"5","issued":{"date-parts":[["2013"]]},"page":"400-406","title":"Perioperative Hypothermia in the Pediatric Population","type":"article-journal","volume":"28"},"uris":["http://www.mendeley.com/documents/?uuid=f815a430-2b3f-46ac-9581-5e4a83459ea3"]}],"mendeley":{"formattedCitation":"&lt;sup&gt;13&lt;/sup&gt;","plainTextFormattedCitation":"13","previouslyFormattedCitation":"&lt;sup&gt;12&lt;/sup&gt;"},"properties":{"noteIndex":0},"schema":"https://github.com/citation-style-language/schema/raw/master/csl-citation.json"}</w:instrText>
      </w:r>
      <w:r w:rsidR="00A729CB"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13</w:t>
      </w:r>
      <w:r w:rsidR="00A729CB"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In their study, 6% of pediatric neurosurgery patients were hypothermic on arrival to PACU. </w:t>
      </w:r>
      <w:proofErr w:type="spellStart"/>
      <w:r w:rsidRPr="007B2D36">
        <w:rPr>
          <w:rFonts w:ascii="Times New Roman" w:eastAsia="Times New Roman" w:hAnsi="Times New Roman" w:cs="Times New Roman"/>
        </w:rPr>
        <w:t>Beedle</w:t>
      </w:r>
      <w:proofErr w:type="spellEnd"/>
      <w:r w:rsidRPr="007B2D36">
        <w:rPr>
          <w:rFonts w:ascii="Times New Roman" w:eastAsia="Times New Roman" w:hAnsi="Times New Roman" w:cs="Times New Roman"/>
        </w:rPr>
        <w:t xml:space="preserve"> </w:t>
      </w:r>
      <w:proofErr w:type="gramStart"/>
      <w:r w:rsidRPr="007B2D36">
        <w:rPr>
          <w:rFonts w:ascii="Times New Roman" w:eastAsia="Times New Roman" w:hAnsi="Times New Roman" w:cs="Times New Roman"/>
          <w:i/>
        </w:rPr>
        <w:t>et</w:t>
      </w:r>
      <w:proofErr w:type="gramEnd"/>
      <w:r w:rsidRPr="007B2D36">
        <w:rPr>
          <w:rFonts w:ascii="Times New Roman" w:eastAsia="Times New Roman" w:hAnsi="Times New Roman" w:cs="Times New Roman"/>
          <w:i/>
        </w:rPr>
        <w:t xml:space="preserve">. al </w:t>
      </w:r>
      <w:r w:rsidRPr="007B2D36">
        <w:rPr>
          <w:rFonts w:ascii="Times New Roman" w:eastAsia="Times New Roman" w:hAnsi="Times New Roman" w:cs="Times New Roman"/>
        </w:rPr>
        <w:t xml:space="preserve">has the second largest series (n = 1,504) and documents a 16 to 26% rate of PH in children (depending on which thermometry device was used) and this group was able to reduce PH to 1.84% after introducing a </w:t>
      </w:r>
      <w:proofErr w:type="spellStart"/>
      <w:r w:rsidRPr="007B2D36">
        <w:rPr>
          <w:rFonts w:ascii="Times New Roman" w:eastAsia="Times New Roman" w:hAnsi="Times New Roman" w:cs="Times New Roman"/>
        </w:rPr>
        <w:t>normothermia</w:t>
      </w:r>
      <w:proofErr w:type="spellEnd"/>
      <w:r w:rsidRPr="007B2D36">
        <w:rPr>
          <w:rFonts w:ascii="Times New Roman" w:eastAsia="Times New Roman" w:hAnsi="Times New Roman" w:cs="Times New Roman"/>
        </w:rPr>
        <w:t xml:space="preserve"> protocol</w:t>
      </w:r>
      <w:r w:rsidR="00A729CB" w:rsidRPr="007B2D36">
        <w:rPr>
          <w:rFonts w:ascii="Times New Roman" w:eastAsia="Times New Roman" w:hAnsi="Times New Roman" w:cs="Times New Roman"/>
        </w:rPr>
        <w:fldChar w:fldCharType="begin" w:fldLock="1"/>
      </w:r>
      <w:r w:rsidR="00B111D0" w:rsidRPr="007B2D36">
        <w:rPr>
          <w:rFonts w:ascii="Times New Roman" w:eastAsia="Times New Roman" w:hAnsi="Times New Roman" w:cs="Times New Roman"/>
        </w:rPr>
        <w:instrText>ADDIN CSL_CITATION {"citationItems":[{"id":"ITEM-1","itemData":{"DOI":"10.1016/j.aorn.2016.12.002","ISSN":"00012092","PMID":"28159076","abstract":"Unplanned perioperative hypothermia is a common surgical risk. Unplanned hypothermia is defined as a body temperature below 36° C (96.8° F) during any phase of the perioperative period. Perioperative nurses at a Midwestern tertiary pediatric hospital developed an evidence-based clinical practice guideline (CPG) designed to maintain normothermia for the pediatric surgical population. This CPG outlined standard thermoregulation nursing interventions and required the consistent use of a temporal artery thermometer. A test of this CPG before full implementation established a baseline incidence of unplanned hypothermia at 16.3% (n = 80). The purpose of this study was to measure the rate of perioperative hypothermia in children after implementing the evidence-based CPG. The study results demonstrated that the CPG, guiding research-based nursing practice, consistently prevented unplanned hypothermia. The incidence rate of unplanned perioperative hypothermia after CPG implementation was 1.84% (n = 1,196).","author":[{"dropping-particle":"","family":"Beedle","given":"Susan E.","non-dropping-particle":"","parse-names":false,"suffix":""},{"dropping-particle":"","family":"Phillips","given":"Amy","non-dropping-particle":"","parse-names":false,"suffix":""},{"dropping-particle":"","family":"Wiggins","given":"Shirley","non-dropping-particle":"","parse-names":false,"suffix":""},{"dropping-particle":"","family":"Struwe","given":"Leeza","non-dropping-particle":"","parse-names":false,"suffix":""}],"container-title":"AORN Journal","id":"ITEM-1","issue":"2","issued":{"date-parts":[["2017"]]},"page":"170-183","title":"Preventing Unplanned Perioperative Hypothermia in Children","type":"article-journal","volume":"105"},"uris":["http://www.mendeley.com/documents/?uuid=6e3e7f65-179a-4e2f-a492-9162b3b58db6"]}],"mendeley":{"formattedCitation":"&lt;sup&gt;2&lt;/sup&gt;","plainTextFormattedCitation":"2","previouslyFormattedCitation":"&lt;sup&gt;2&lt;/sup&gt;"},"properties":{"noteIndex":0},"schema":"https://github.com/citation-style-language/schema/raw/master/csl-citation.json"}</w:instrText>
      </w:r>
      <w:r w:rsidR="00A729CB" w:rsidRPr="007B2D36">
        <w:rPr>
          <w:rFonts w:ascii="Times New Roman" w:eastAsia="Times New Roman" w:hAnsi="Times New Roman" w:cs="Times New Roman"/>
        </w:rPr>
        <w:fldChar w:fldCharType="separate"/>
      </w:r>
      <w:r w:rsidR="00B111D0" w:rsidRPr="007B2D36">
        <w:rPr>
          <w:rFonts w:ascii="Times New Roman" w:eastAsia="Times New Roman" w:hAnsi="Times New Roman" w:cs="Times New Roman"/>
          <w:noProof/>
          <w:vertAlign w:val="superscript"/>
        </w:rPr>
        <w:t>2</w:t>
      </w:r>
      <w:r w:rsidR="00A729CB"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r w:rsidR="00760676" w:rsidRPr="007B2D36">
        <w:rPr>
          <w:rFonts w:ascii="Times New Roman" w:eastAsia="Times New Roman" w:hAnsi="Times New Roman" w:cs="Times New Roman"/>
        </w:rPr>
        <w:t>Pearce</w:t>
      </w:r>
      <w:r w:rsidRPr="007B2D36">
        <w:rPr>
          <w:rFonts w:ascii="Times New Roman" w:eastAsia="Times New Roman" w:hAnsi="Times New Roman" w:cs="Times New Roman"/>
        </w:rPr>
        <w:t xml:space="preserve"> </w:t>
      </w:r>
      <w:proofErr w:type="gramStart"/>
      <w:r w:rsidRPr="007B2D36">
        <w:rPr>
          <w:rFonts w:ascii="Times New Roman" w:eastAsia="Times New Roman" w:hAnsi="Times New Roman" w:cs="Times New Roman"/>
          <w:i/>
        </w:rPr>
        <w:t>et</w:t>
      </w:r>
      <w:proofErr w:type="gramEnd"/>
      <w:r w:rsidRPr="007B2D36">
        <w:rPr>
          <w:rFonts w:ascii="Times New Roman" w:eastAsia="Times New Roman" w:hAnsi="Times New Roman" w:cs="Times New Roman"/>
          <w:i/>
        </w:rPr>
        <w:t xml:space="preserve">. </w:t>
      </w:r>
      <w:proofErr w:type="gramStart"/>
      <w:r w:rsidRPr="007B2D36">
        <w:rPr>
          <w:rFonts w:ascii="Times New Roman" w:eastAsia="Times New Roman" w:hAnsi="Times New Roman" w:cs="Times New Roman"/>
          <w:i/>
        </w:rPr>
        <w:t>al</w:t>
      </w:r>
      <w:proofErr w:type="gramEnd"/>
      <w:r w:rsidRPr="007B2D36">
        <w:rPr>
          <w:rFonts w:ascii="Times New Roman" w:eastAsia="Times New Roman" w:hAnsi="Times New Roman" w:cs="Times New Roman"/>
          <w:i/>
        </w:rPr>
        <w:t xml:space="preserve"> </w:t>
      </w:r>
      <w:r w:rsidRPr="007B2D36">
        <w:rPr>
          <w:rFonts w:ascii="Times New Roman" w:eastAsia="Times New Roman" w:hAnsi="Times New Roman" w:cs="Times New Roman"/>
        </w:rPr>
        <w:t xml:space="preserve">has conducted the third largest study to date (n = 530) regarding PH in the pediatric population. </w:t>
      </w:r>
      <w:proofErr w:type="gramStart"/>
      <w:r w:rsidRPr="007B2D36">
        <w:rPr>
          <w:rFonts w:ascii="Times New Roman" w:eastAsia="Times New Roman" w:hAnsi="Times New Roman" w:cs="Times New Roman"/>
        </w:rPr>
        <w:t>52%</w:t>
      </w:r>
      <w:proofErr w:type="gramEnd"/>
      <w:r w:rsidRPr="007B2D36">
        <w:rPr>
          <w:rFonts w:ascii="Times New Roman" w:eastAsia="Times New Roman" w:hAnsi="Times New Roman" w:cs="Times New Roman"/>
        </w:rPr>
        <w:t xml:space="preserve"> of patients experienced intraoperative </w:t>
      </w:r>
      <w:r w:rsidR="00FF1ED7" w:rsidRPr="007B2D36">
        <w:rPr>
          <w:rFonts w:ascii="Times New Roman" w:eastAsia="Times New Roman" w:hAnsi="Times New Roman" w:cs="Times New Roman"/>
        </w:rPr>
        <w:t>hypothermia</w:t>
      </w:r>
      <w:r w:rsidRPr="007B2D36">
        <w:rPr>
          <w:rFonts w:ascii="Times New Roman" w:eastAsia="Times New Roman" w:hAnsi="Times New Roman" w:cs="Times New Roman"/>
        </w:rPr>
        <w:t xml:space="preserve">. Development of </w:t>
      </w:r>
      <w:r w:rsidR="00FF1ED7" w:rsidRPr="007B2D36">
        <w:rPr>
          <w:rFonts w:ascii="Times New Roman" w:eastAsia="Times New Roman" w:hAnsi="Times New Roman" w:cs="Times New Roman"/>
        </w:rPr>
        <w:t>hypothermia</w:t>
      </w:r>
      <w:r w:rsidRPr="007B2D36">
        <w:rPr>
          <w:rFonts w:ascii="Times New Roman" w:eastAsia="Times New Roman" w:hAnsi="Times New Roman" w:cs="Times New Roman"/>
        </w:rPr>
        <w:t xml:space="preserve"> was associated with older age, longer duration of anesthesia, increased blood loss and blood transfusion. </w:t>
      </w:r>
      <w:proofErr w:type="gramStart"/>
      <w:r w:rsidRPr="007B2D36">
        <w:rPr>
          <w:rFonts w:ascii="Times New Roman" w:eastAsia="Times New Roman" w:hAnsi="Times New Roman" w:cs="Times New Roman"/>
        </w:rPr>
        <w:t>57%</w:t>
      </w:r>
      <w:proofErr w:type="gramEnd"/>
      <w:r w:rsidRPr="007B2D36">
        <w:rPr>
          <w:rFonts w:ascii="Times New Roman" w:eastAsia="Times New Roman" w:hAnsi="Times New Roman" w:cs="Times New Roman"/>
        </w:rPr>
        <w:t xml:space="preserve"> of hypothermic patients were hypothermic on arrival to PACU compared to 28% in the non-hypothermic group. </w:t>
      </w:r>
      <w:proofErr w:type="gramStart"/>
      <w:r w:rsidRPr="007B2D36">
        <w:rPr>
          <w:rFonts w:ascii="Times New Roman" w:eastAsia="Times New Roman" w:hAnsi="Times New Roman" w:cs="Times New Roman"/>
        </w:rPr>
        <w:t>8</w:t>
      </w:r>
      <w:proofErr w:type="gramEnd"/>
      <w:r w:rsidRPr="007B2D36">
        <w:rPr>
          <w:rFonts w:ascii="Times New Roman" w:eastAsia="Times New Roman" w:hAnsi="Times New Roman" w:cs="Times New Roman"/>
        </w:rPr>
        <w:t xml:space="preserve">% of patients received blood in the hypothermic group as compared to 1% in the </w:t>
      </w:r>
      <w:proofErr w:type="spellStart"/>
      <w:r w:rsidRPr="007B2D36">
        <w:rPr>
          <w:rFonts w:ascii="Times New Roman" w:eastAsia="Times New Roman" w:hAnsi="Times New Roman" w:cs="Times New Roman"/>
        </w:rPr>
        <w:t>normothermic</w:t>
      </w:r>
      <w:proofErr w:type="spellEnd"/>
      <w:r w:rsidRPr="007B2D36">
        <w:rPr>
          <w:rFonts w:ascii="Times New Roman" w:eastAsia="Times New Roman" w:hAnsi="Times New Roman" w:cs="Times New Roman"/>
        </w:rPr>
        <w:t xml:space="preserve"> group. 70% of hypothermic patients underwent intraoperative warming and less than 10% underwent warming measures in PACU.</w:t>
      </w:r>
      <w:r w:rsidR="00760676"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{"citationItems":[{"id":"ITEM-1","itemData":{"DOI":"10.4172/2155-6148.1000102","ISBN":"21556148","ISSN":"21556148","abstract":"Background: Perioperative hypothermia has been associated with negative outcomes, and children may be at higher risk. This study describes the prevalence of pediatric perioperative hypothermia and evaluates its relationship to outcomes.\\nMethods: This observational cohort study included the following electronically and prospectively recorded data from children fewer than 18 years of age undergoing general anesthesia: perioperative temperatures, warming interventions, patient characteristics, and surgical procedures, duration of anesthesia and perioperative outcomes. Intraoperative hypothermia was defi ned as temperature (T) &lt; 36°C for at least fi ve minutes, and postoperative hypothermia as any T&lt;36°C.\\nResults: Of the 530 patients studied, 278 (52%) experienced intraoperative hypothermia. Invasive procedures and skin probe monitoring were associated with intraoperative hypothermia. In children with core T monitoring undergoing invasive procedures, older age, longer duration of anesthesia, greater blood loss and blood transfusion were associated with hypothermia. Warming interventions is used in most hypothermic children during operation, but in few in the postanesthesia care unit (PACU). T was re-assessed in &lt;6% of children who were hypothermic in the PACU.\\nConclusions: This study found a high prevalence of hypothermia and use of intraoperative warming techniques. Hypothermia was more common in older children and in those undergoing longer, invasive procedures and was associated with greater blood loss and blood transfusion.","author":[{"dropping-particle":"","family":"Pearce","given":"Bridget","non-dropping-particle":"","parse-names":false,"suffix":""},{"dropping-particle":"","family":"Christensen","given":"Robert","non-dropping-particle":"","parse-names":false,"suffix":""},{"dropping-particle":"","family":"Voepel-Lewis","given":"Terri","non-dropping-particle":"","parse-names":false,"suffix":""}],"container-title":"Journal of Anesthesia &amp; Clinical Research","id":"ITEM-1","issue":"01","issued":{"date-parts":[["2010"]]},"page":"1-4","title":"Perioperative Hypothermia in the Pediatric Population: Prevalence, Risk Factors and Outcomes","type":"article-journal","volume":"01"},"uris":["http://www.mendeley.com/documents/?uuid=ca1722e7-f3e6-46ea-8ffd-7f6b4b34db17"]}],"mendeley":{"formattedCitation":"&lt;sup&gt;18&lt;/sup&gt;","plainTextFormattedCitation":"18","previouslyFormattedCitation":"&lt;sup&gt;17&lt;/sup&gt;"},"properties":{"noteIndex":0},"schema":"https://github.com/citation-style-language/schema/raw/master/csl-citation.json"}</w:instrText>
      </w:r>
      <w:r w:rsidR="00760676"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18</w:t>
      </w:r>
      <w:r w:rsidR="00760676"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In a study of surgical </w:t>
      </w:r>
      <w:proofErr w:type="gramStart"/>
      <w:r w:rsidRPr="007B2D36">
        <w:rPr>
          <w:rFonts w:ascii="Times New Roman" w:eastAsia="Times New Roman" w:hAnsi="Times New Roman" w:cs="Times New Roman"/>
        </w:rPr>
        <w:t>patients which</w:t>
      </w:r>
      <w:proofErr w:type="gramEnd"/>
      <w:r w:rsidRPr="007B2D36">
        <w:rPr>
          <w:rFonts w:ascii="Times New Roman" w:eastAsia="Times New Roman" w:hAnsi="Times New Roman" w:cs="Times New Roman"/>
        </w:rPr>
        <w:t xml:space="preserve"> included 848 adult and pediatric neurosurgical patients, implementation of a </w:t>
      </w:r>
      <w:proofErr w:type="spellStart"/>
      <w:r w:rsidRPr="007B2D36">
        <w:rPr>
          <w:rFonts w:ascii="Times New Roman" w:eastAsia="Times New Roman" w:hAnsi="Times New Roman" w:cs="Times New Roman"/>
        </w:rPr>
        <w:t>normothermia</w:t>
      </w:r>
      <w:proofErr w:type="spellEnd"/>
      <w:r w:rsidRPr="007B2D36">
        <w:rPr>
          <w:rFonts w:ascii="Times New Roman" w:eastAsia="Times New Roman" w:hAnsi="Times New Roman" w:cs="Times New Roman"/>
        </w:rPr>
        <w:t xml:space="preserve"> protocol lead to 5% rate of PH. There was a 99.4% compliance rate with the </w:t>
      </w:r>
      <w:proofErr w:type="spellStart"/>
      <w:r w:rsidRPr="007B2D36">
        <w:rPr>
          <w:rFonts w:ascii="Times New Roman" w:eastAsia="Times New Roman" w:hAnsi="Times New Roman" w:cs="Times New Roman"/>
        </w:rPr>
        <w:t>normothermia</w:t>
      </w:r>
      <w:proofErr w:type="spellEnd"/>
      <w:r w:rsidRPr="007B2D36">
        <w:rPr>
          <w:rFonts w:ascii="Times New Roman" w:eastAsia="Times New Roman" w:hAnsi="Times New Roman" w:cs="Times New Roman"/>
        </w:rPr>
        <w:t xml:space="preserve"> protocol amongst neurosurgical patients. Among all surgical patients, 7.7% of patients were hy</w:t>
      </w:r>
      <w:r w:rsidR="00A729CB" w:rsidRPr="007B2D36">
        <w:rPr>
          <w:rFonts w:ascii="Times New Roman" w:eastAsia="Times New Roman" w:hAnsi="Times New Roman" w:cs="Times New Roman"/>
        </w:rPr>
        <w:t>pothermic on arrival to PACU.</w:t>
      </w:r>
      <w:r w:rsidR="00A729CB"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{"citationItems":[{"id":"ITEM-1","itemData":{"DOI":"10.1111/jhq.12063","abstract":"See, stats, and : https : / / www . researchgate . net / publication / 259718707 The Performance \" Perioperative Temperature . . . Article DOI : 10 . 1111 / jhq . 12063 : PubMed CITATIONS 3 READS 118 3 : Some : Research Victoria University 75 SEE Yelena University 41 SEE Jon Genesis , Davenport , Iowa , Unite… 87 , 437 SEE All . The . All - text and , letting .","author":[{"dropping-particle":"","family":"Steelman","given":"Victoria M","non-dropping-particle":"","parse-names":false,"suffix":""},{"dropping-particle":"","family":"Perkhounkova","given":"Yelena S","non-dropping-particle":"","parse-names":false,"suffix":""},{"dropping-particle":"","family":"Lemke","given":"Jon H","non-dropping-particle":"","parse-names":false,"suffix":""}],"id":"ITEM-1","issue":"6","issued":{"date-parts":[["2015"]]},"page":"333-341","title":"The Gap between Compliance with the Quality Performance Measure &amp;quot; Perioperative Temperature Management &amp;quot; and Normothermia","type":"article-journal","volume":"37"},"uris":["http://www.mendeley.com/documents/?uuid=e101508b-f2e4-4d58-9618-9c34cf16c458"]}],"mendeley":{"formattedCitation":"&lt;sup&gt;24&lt;/sup&gt;","plainTextFormattedCitation":"24","previouslyFormattedCitation":"&lt;sup&gt;23&lt;/sup&gt;"},"properties":{"noteIndex":0},"schema":"https://github.com/citation-style-language/schema/raw/master/csl-citation.json"}</w:instrText>
      </w:r>
      <w:r w:rsidR="00A729CB"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24</w:t>
      </w:r>
      <w:r w:rsidR="00A729CB"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In a study of neonates undergoing procedures in the NICU and OR, patients who were hypothermic underwent a significantly higher number of cardiac support interventions and had higher adverse respiratory events postoperatively than </w:t>
      </w:r>
      <w:proofErr w:type="spellStart"/>
      <w:r w:rsidRPr="007B2D36">
        <w:rPr>
          <w:rFonts w:ascii="Times New Roman" w:eastAsia="Times New Roman" w:hAnsi="Times New Roman" w:cs="Times New Roman"/>
        </w:rPr>
        <w:t>normothermic</w:t>
      </w:r>
      <w:proofErr w:type="spellEnd"/>
      <w:r w:rsidRPr="007B2D36">
        <w:rPr>
          <w:rFonts w:ascii="Times New Roman" w:eastAsia="Times New Roman" w:hAnsi="Times New Roman" w:cs="Times New Roman"/>
        </w:rPr>
        <w:t xml:space="preserve"> </w:t>
      </w:r>
      <w:proofErr w:type="gramStart"/>
      <w:r w:rsidRPr="007B2D36">
        <w:rPr>
          <w:rFonts w:ascii="Times New Roman" w:eastAsia="Times New Roman" w:hAnsi="Times New Roman" w:cs="Times New Roman"/>
        </w:rPr>
        <w:t>counterparts</w:t>
      </w:r>
      <w:proofErr w:type="gramEnd"/>
      <w:r w:rsidRPr="007B2D36">
        <w:rPr>
          <w:rFonts w:ascii="Times New Roman" w:eastAsia="Times New Roman" w:hAnsi="Times New Roman" w:cs="Times New Roman"/>
        </w:rPr>
        <w:t xml:space="preserve">. Neonates who suffered intraoperative </w:t>
      </w:r>
      <w:r w:rsidR="00FF1ED7" w:rsidRPr="007B2D36">
        <w:rPr>
          <w:rFonts w:ascii="Times New Roman" w:eastAsia="Times New Roman" w:hAnsi="Times New Roman" w:cs="Times New Roman"/>
        </w:rPr>
        <w:t>hypothermia</w:t>
      </w:r>
      <w:r w:rsidRPr="007B2D36">
        <w:rPr>
          <w:rFonts w:ascii="Times New Roman" w:eastAsia="Times New Roman" w:hAnsi="Times New Roman" w:cs="Times New Roman"/>
        </w:rPr>
        <w:t xml:space="preserve"> tended to remain hypothermic in the </w:t>
      </w:r>
      <w:r w:rsidR="00B111D0" w:rsidRPr="007B2D36">
        <w:rPr>
          <w:rFonts w:ascii="Times New Roman" w:eastAsia="Times New Roman" w:hAnsi="Times New Roman" w:cs="Times New Roman"/>
        </w:rPr>
        <w:t>postoperative period</w:t>
      </w:r>
      <w:r w:rsidRPr="007B2D36">
        <w:rPr>
          <w:rFonts w:ascii="Times New Roman" w:eastAsia="Times New Roman" w:hAnsi="Times New Roman" w:cs="Times New Roman"/>
        </w:rPr>
        <w:t>.</w:t>
      </w:r>
      <w:r w:rsidR="00B111D0"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{"citationItems":[{"id":"ITEM-1","itemData":{"DOI":"10.1097/ANC.0000000000000045","ISBN":"1536-0911 (Electronic)\\n1536-0903 (Linking)","ISSN":"15360911","PMID":"24824300","abstract":"Infants admitted to the neonatal intensive care unit (NICU) often require surgical intervention and maintaining normothermia perioperatively is a major concern. In our preliminary study of 31 normothermic infants undergoing operative procedures in the operating room (OR), 58% (N = 18) returned hypothermic while all 5 undergoing procedures in the NICU remained normothermic (P = .001). To describe perioperative thermal instability (temperatures lower than 36.0 degrees C) and frequency of associated adverse events, support interventions, and diagnostic tests in infants undergoing operative procedures in the OR and the NICU. This prospective, case-control study included 108 infants admitted to the NICU who were sequentially scheduled for an operative procedure in the OR (50.93%; N = 55) or the NICU (49.07%; N = 53). Existing data from the medical record were collected about temperatures and frequency of adverse cardiovascular, respiratory, and metabolic events, associated support interventions, and diagnostic tests during the perioperative period. Analyses examined the relative risks and proportional differences in rates of hypothermia between the OR group and the NICU group and associated adverse events, support interventions, and diagnostic tests between hypothermic and normothermic infants. Hypothermia developed in 40% (N = 43) of infants during the perioperative period. The OR group had a higher rate of perioperative hypothermia (65.45%, N = 36; P &lt; .001) and were 7 times more likely to develop perioperative hypothermia (P = .008) than the NICU group (13.21%, N = 7). Likewise, infants in the OR group were 10 times more likely to develop hypothermia during the intra- and postoperative periods than those in the NICU group (P = .001). The hypothermic group had significantly more respiratory adverse events (P = .025), were 6 times more likely to require thermoregulatory interventions (P &lt; .001), 5 times more likely to require cardiac support interventions (P &lt; .006), and 3 times more likely to require respiratory interventions (P = .02) than normothermic infants. Although infants undergoing operative procedures in the OR experienced significantly higher rates of hypothermia than those undergoing procedures in the NICU, both groups experienced unacceptable rates of clinical hypothermia. Hypothermic infants experienced more adverse events and required more support interventions during the intra- and postoperative periods than normothermic infants, thereby dem…","author":[{"dropping-particle":"","family":"Morehouse","given":"Deborah","non-dropping-particle":"","parse-names":false,"suffix":""},{"dropping-particle":"","family":"Williams","given":"Lisa","non-dropping-particle":"","parse-names":false,"suffix":""},{"dropping-particle":"","family":"Lloyd","given":"Christina","non-dropping-particle":"","parse-names":false,"suffix":""},{"dropping-particle":"","family":"McCoy","given":"Dena S.","non-dropping-particle":"","parse-names":false,"suffix":""},{"dropping-particle":"","family":"Walters","given":"Elizabeth Miller","non-dropping-particle":"","parse-names":false,"suffix":""},{"dropping-particle":"","family":"Guzzetta","given":"Cathie E.","non-dropping-particle":"","parse-names":false,"suffix":""},{"dropping-particle":"","family":"Baumgart","given":"Stephen","non-dropping-particle":"","parse-names":false,"suffix":""},{"dropping-particle":"","family":"Sill","given":"Anne","non-dropping-particle":"","parse-names":false,"suffix":""},{"dropping-particle":"","family":"Mueller-Burke","given":"Dawn","non-dropping-particle":"","parse-names":false,"suffix":""},{"dropping-particle":"Lou","family":"Short","given":"Billie","non-dropping-particle":"","parse-names":false,"suffix":""}],"container-title":"Advances in Neonatal Care","id":"ITEM-1","issue":"3","issued":{"date-parts":[["2014"]]},"page":"154-164","title":"Perioperative hypothermia in NICU infants: Its occurrence and impact on infant outcomes","type":"article-journal","volume":"14"},"uris":["http://www.mendeley.com/documents/?uuid=6473d2ba-563e-4f5f-a609-47d42df98dab"]}],"mendeley":{"formattedCitation":"&lt;sup&gt;16&lt;/sup&gt;","plainTextFormattedCitation":"16","previouslyFormattedCitation":"&lt;sup&gt;15&lt;/sup&gt;"},"properties":{"noteIndex":0},"schema":"https://github.com/citation-style-language/schema/raw/master/csl-citation.json"}</w:instrText>
      </w:r>
      <w:r w:rsidR="00B111D0"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16</w:t>
      </w:r>
      <w:r w:rsidR="00B111D0"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There are no </w:t>
      </w:r>
      <w:r w:rsidRPr="007B2D36">
        <w:rPr>
          <w:rFonts w:ascii="Times New Roman" w:eastAsia="Times New Roman" w:hAnsi="Times New Roman" w:cs="Times New Roman"/>
        </w:rPr>
        <w:lastRenderedPageBreak/>
        <w:t xml:space="preserve">studies to date specifically focusing on </w:t>
      </w:r>
      <w:r w:rsidR="00683FE1" w:rsidRPr="007B2D36">
        <w:rPr>
          <w:rFonts w:ascii="Times New Roman" w:eastAsia="Times New Roman" w:hAnsi="Times New Roman" w:cs="Times New Roman"/>
        </w:rPr>
        <w:t xml:space="preserve">only </w:t>
      </w:r>
      <w:r w:rsidRPr="007B2D36">
        <w:rPr>
          <w:rFonts w:ascii="Times New Roman" w:eastAsia="Times New Roman" w:hAnsi="Times New Roman" w:cs="Times New Roman"/>
        </w:rPr>
        <w:t xml:space="preserve">pediatric neurosurgery patients.   </w:t>
      </w:r>
      <w:r w:rsidRPr="007B2D36">
        <w:rPr>
          <w:rFonts w:ascii="Times New Roman" w:eastAsia="Times New Roman" w:hAnsi="Times New Roman" w:cs="Times New Roman"/>
          <w:i/>
        </w:rPr>
        <w:br/>
      </w:r>
    </w:p>
    <w:p w14:paraId="51768FEA" w14:textId="77777777" w:rsidR="00E361F9" w:rsidRPr="007B2D36" w:rsidRDefault="00C011F7">
      <w:pPr>
        <w:pStyle w:val="Normal1"/>
        <w:spacing w:line="360" w:lineRule="auto"/>
        <w:rPr>
          <w:rFonts w:ascii="Times New Roman" w:eastAsia="Times New Roman" w:hAnsi="Times New Roman" w:cs="Times New Roman"/>
          <w:i/>
        </w:rPr>
      </w:pPr>
      <w:r w:rsidRPr="007B2D36">
        <w:rPr>
          <w:rFonts w:ascii="Times New Roman" w:eastAsia="Times New Roman" w:hAnsi="Times New Roman" w:cs="Times New Roman"/>
          <w:i/>
        </w:rPr>
        <w:t xml:space="preserve">Available protocol-based evidence for PH prevention </w:t>
      </w:r>
    </w:p>
    <w:p w14:paraId="4C7BDC6C" w14:textId="4AB0BBFF" w:rsidR="00E361F9" w:rsidRPr="007B2D36" w:rsidRDefault="00C011F7">
      <w:pPr>
        <w:pStyle w:val="Normal1"/>
        <w:spacing w:line="360" w:lineRule="auto"/>
        <w:ind w:firstLine="720"/>
        <w:rPr>
          <w:rFonts w:ascii="Times New Roman" w:eastAsia="Times New Roman" w:hAnsi="Times New Roman" w:cs="Times New Roman"/>
        </w:rPr>
      </w:pPr>
      <w:r w:rsidRPr="007B2D36">
        <w:rPr>
          <w:rFonts w:ascii="Times New Roman" w:eastAsia="Times New Roman" w:hAnsi="Times New Roman" w:cs="Times New Roman"/>
        </w:rPr>
        <w:t xml:space="preserve">Preoperative </w:t>
      </w:r>
      <w:r w:rsidR="00FF1ED7" w:rsidRPr="007B2D36">
        <w:rPr>
          <w:rFonts w:ascii="Times New Roman" w:eastAsia="Times New Roman" w:hAnsi="Times New Roman" w:cs="Times New Roman"/>
        </w:rPr>
        <w:t>hypothermia</w:t>
      </w:r>
      <w:r w:rsidRPr="007B2D36">
        <w:rPr>
          <w:rFonts w:ascii="Times New Roman" w:eastAsia="Times New Roman" w:hAnsi="Times New Roman" w:cs="Times New Roman"/>
        </w:rPr>
        <w:t xml:space="preserve"> </w:t>
      </w:r>
      <w:r w:rsidR="00243573" w:rsidRPr="007B2D36">
        <w:rPr>
          <w:rFonts w:ascii="Times New Roman" w:eastAsia="Times New Roman" w:hAnsi="Times New Roman" w:cs="Times New Roman"/>
        </w:rPr>
        <w:t>has been shown to be</w:t>
      </w:r>
      <w:r w:rsidRPr="007B2D36">
        <w:rPr>
          <w:rFonts w:ascii="Times New Roman" w:eastAsia="Times New Roman" w:hAnsi="Times New Roman" w:cs="Times New Roman"/>
        </w:rPr>
        <w:t xml:space="preserve"> a risk factor for intraoperative </w:t>
      </w:r>
      <w:r w:rsidR="00FF1ED7" w:rsidRPr="007B2D36">
        <w:rPr>
          <w:rFonts w:ascii="Times New Roman" w:eastAsia="Times New Roman" w:hAnsi="Times New Roman" w:cs="Times New Roman"/>
        </w:rPr>
        <w:t>hypothermia</w:t>
      </w:r>
      <w:r w:rsidRPr="007B2D36">
        <w:rPr>
          <w:rFonts w:ascii="Times New Roman" w:eastAsia="Times New Roman" w:hAnsi="Times New Roman" w:cs="Times New Roman"/>
        </w:rPr>
        <w:t>; conversely, preoperative warming is effective in maintaining periope</w:t>
      </w:r>
      <w:r w:rsidR="00B111D0" w:rsidRPr="007B2D36">
        <w:rPr>
          <w:rFonts w:ascii="Times New Roman" w:eastAsia="Times New Roman" w:hAnsi="Times New Roman" w:cs="Times New Roman"/>
        </w:rPr>
        <w:t>rative normothermia</w:t>
      </w:r>
      <w:r w:rsidRPr="007B2D36">
        <w:rPr>
          <w:rFonts w:ascii="Times New Roman" w:eastAsia="Times New Roman" w:hAnsi="Times New Roman" w:cs="Times New Roman"/>
        </w:rPr>
        <w:t>.</w:t>
      </w:r>
      <w:r w:rsidR="00B111D0"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{"citationItems":[{"id":"ITEM-1","itemData":{"DOI":"10.1016/j.jopan.2016.02.007","ISSN":"10899472","PMID":"28938977","abstract":"Purpose Unintended perioperative hypothermia (UPH) is a common and serious complication for patients undergoing anesthesia. The purpose of this study was to identify the incidence of UPH and evaluate the efficacy of a self-warming blanket on the drop in core temperature and risk of UPH in patients undergoing hip or knee arthroplasty. Design A case-control study was used. Methods Sixty patients were included. Thirty patients received prewarming with a self-warming blanket and forced-air warming intraoperatively; thirty patients received only forced-air warming intraoperatively. Finding The incidence of UPH (&lt;36°C) was identified in 13% of the patients in the prewarmed group and 43% of the patients in the control group. Mean core temperature in the prewarmed group was significantly higher and remained above 36°C in the perioperative period. Conclusions The study suggests that preoperative warming with a self-warming blanket reduces the incidence of UPH and decreases the drop in core temperature.","author":[{"dropping-particle":"","family":"Rosenkilde","given":"Charlotte","non-dropping-particle":"","parse-names":false,"suffix":""},{"dropping-particle":"","family":"Vamosi","given":"Marianne","non-dropping-particle":"","parse-names":false,"suffix":""},{"dropping-particle":"","family":"Lauridsen","given":"Jørgen T.","non-dropping-particle":"","parse-names":false,"suffix":""},{"dropping-particle":"","family":"Hasfeldt","given":"Dorthe","non-dropping-particle":"","parse-names":false,"suffix":""}],"container-title":"Journal of Perianesthesia Nursing","id":"ITEM-1","issue":"5","issued":{"date-parts":[["2017"]]},"page":"419-428","title":"Efficacy of Prewarming With a Self-Warming Blanket for the Prevention of Unintended Perioperative Hypothermia in Patients Undergoing Hip or Knee Arthroplasty","type":"article-journal","volume":"32"},"uris":["http://www.mendeley.com/documents/?uuid=32755f4d-0713-4ccc-9ea1-1a18fe510379"]}],"mendeley":{"formattedCitation":"&lt;sup&gt;20&lt;/sup&gt;","plainTextFormattedCitation":"20","previouslyFormattedCitation":"&lt;sup&gt;19&lt;/sup&gt;"},"properties":{"noteIndex":0},"schema":"https://github.com/citation-style-language/schema/raw/master/csl-citation.json"}</w:instrText>
      </w:r>
      <w:r w:rsidR="00B111D0"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20</w:t>
      </w:r>
      <w:r w:rsidR="00B111D0"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Preoperative measures for prevention of PH include forced air warming (FAW); 30 minutes of </w:t>
      </w:r>
      <w:proofErr w:type="spellStart"/>
      <w:r w:rsidRPr="007B2D36">
        <w:rPr>
          <w:rFonts w:ascii="Times New Roman" w:eastAsia="Times New Roman" w:hAnsi="Times New Roman" w:cs="Times New Roman"/>
        </w:rPr>
        <w:t>prewarming</w:t>
      </w:r>
      <w:proofErr w:type="spellEnd"/>
      <w:r w:rsidRPr="007B2D36">
        <w:rPr>
          <w:rFonts w:ascii="Times New Roman" w:eastAsia="Times New Roman" w:hAnsi="Times New Roman" w:cs="Times New Roman"/>
        </w:rPr>
        <w:t xml:space="preserve"> prior to transfer to the operating room is endorsed by the </w:t>
      </w:r>
      <w:r w:rsidR="00995747" w:rsidRPr="007B2D36">
        <w:rPr>
          <w:rFonts w:ascii="Times New Roman" w:eastAsia="Times New Roman" w:hAnsi="Times New Roman" w:cs="Times New Roman"/>
        </w:rPr>
        <w:t xml:space="preserve">Association of </w:t>
      </w:r>
      <w:proofErr w:type="spellStart"/>
      <w:r w:rsidR="00995747" w:rsidRPr="007B2D36">
        <w:rPr>
          <w:rFonts w:ascii="Times New Roman" w:eastAsia="Times New Roman" w:hAnsi="Times New Roman" w:cs="Times New Roman"/>
        </w:rPr>
        <w:t>periOperative</w:t>
      </w:r>
      <w:proofErr w:type="spellEnd"/>
      <w:r w:rsidR="00995747" w:rsidRPr="007B2D36">
        <w:rPr>
          <w:rFonts w:ascii="Times New Roman" w:eastAsia="Times New Roman" w:hAnsi="Times New Roman" w:cs="Times New Roman"/>
        </w:rPr>
        <w:t xml:space="preserve"> Registered Nurses (</w:t>
      </w:r>
      <w:r w:rsidRPr="007B2D36">
        <w:rPr>
          <w:rFonts w:ascii="Times New Roman" w:eastAsia="Times New Roman" w:hAnsi="Times New Roman" w:cs="Times New Roman"/>
        </w:rPr>
        <w:t>AORN</w:t>
      </w:r>
      <w:r w:rsidR="00995747" w:rsidRPr="007B2D36">
        <w:rPr>
          <w:rFonts w:ascii="Times New Roman" w:eastAsia="Times New Roman" w:hAnsi="Times New Roman" w:cs="Times New Roman"/>
        </w:rPr>
        <w:t>)</w:t>
      </w:r>
      <w:r w:rsidRPr="007B2D36">
        <w:rPr>
          <w:rFonts w:ascii="Times New Roman" w:eastAsia="Times New Roman" w:hAnsi="Times New Roman" w:cs="Times New Roman"/>
        </w:rPr>
        <w:t xml:space="preserve"> and preoperative FAW is endorsed by bot</w:t>
      </w:r>
      <w:r w:rsidR="00B111D0" w:rsidRPr="007B2D36">
        <w:rPr>
          <w:rFonts w:ascii="Times New Roman" w:eastAsia="Times New Roman" w:hAnsi="Times New Roman" w:cs="Times New Roman"/>
        </w:rPr>
        <w:t xml:space="preserve">h AORN and </w:t>
      </w:r>
      <w:r w:rsidR="00995747" w:rsidRPr="007B2D36">
        <w:rPr>
          <w:rFonts w:ascii="Times New Roman" w:eastAsia="Times New Roman" w:hAnsi="Times New Roman" w:cs="Times New Roman"/>
        </w:rPr>
        <w:t xml:space="preserve">American Society of </w:t>
      </w:r>
      <w:proofErr w:type="spellStart"/>
      <w:r w:rsidR="00995747" w:rsidRPr="007B2D36">
        <w:rPr>
          <w:rFonts w:ascii="Times New Roman" w:eastAsia="Times New Roman" w:hAnsi="Times New Roman" w:cs="Times New Roman"/>
        </w:rPr>
        <w:t>PeriAnesthesia</w:t>
      </w:r>
      <w:proofErr w:type="spellEnd"/>
      <w:r w:rsidR="00995747" w:rsidRPr="007B2D36">
        <w:rPr>
          <w:rFonts w:ascii="Times New Roman" w:eastAsia="Times New Roman" w:hAnsi="Times New Roman" w:cs="Times New Roman"/>
        </w:rPr>
        <w:t xml:space="preserve"> Nurses (</w:t>
      </w:r>
      <w:r w:rsidR="00B111D0" w:rsidRPr="007B2D36">
        <w:rPr>
          <w:rFonts w:ascii="Times New Roman" w:eastAsia="Times New Roman" w:hAnsi="Times New Roman" w:cs="Times New Roman"/>
        </w:rPr>
        <w:t>APSAN</w:t>
      </w:r>
      <w:r w:rsidR="00995747" w:rsidRPr="007B2D36">
        <w:rPr>
          <w:rFonts w:ascii="Times New Roman" w:eastAsia="Times New Roman" w:hAnsi="Times New Roman" w:cs="Times New Roman"/>
        </w:rPr>
        <w:t>)</w:t>
      </w:r>
      <w:r w:rsidRPr="007B2D36">
        <w:rPr>
          <w:rFonts w:ascii="Times New Roman" w:eastAsia="Times New Roman" w:hAnsi="Times New Roman" w:cs="Times New Roman"/>
        </w:rPr>
        <w:t>.</w:t>
      </w:r>
      <w:r w:rsidR="00B111D0"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{"citationItems":[{"id":"ITEM-1","itemData":{"DOI":"10.1111/jhq.12063","abstract":"See, stats, and : https : / / www . researchgate . net / publication / 259718707 The Performance \" Perioperative Temperature . . . Article DOI : 10 . 1111 / jhq . 12063 : PubMed CITATIONS 3 READS 118 3 : Some : Research Victoria University 75 SEE Yelena University 41 SEE Jon Genesis , Davenport , Iowa , Unite… 87 , 437 SEE All . The . All - text and , letting .","author":[{"dropping-particle":"","family":"Steelman","given":"Victoria M","non-dropping-particle":"","parse-names":false,"suffix":""},{"dropping-particle":"","family":"Perkhounkova","given":"Yelena S","non-dropping-particle":"","parse-names":false,"suffix":""},{"dropping-particle":"","family":"Lemke","given":"Jon H","non-dropping-particle":"","parse-names":false,"suffix":""}],"id":"ITEM-1","issue":"6","issued":{"date-parts":[["2015"]]},"page":"333-341","title":"The Gap between Compliance with the Quality Performance Measure &amp;quot; Perioperative Temperature Management &amp;quot; and Normothermia","type":"article-journal","volume":"37"},"uris":["http://www.mendeley.com/documents/?uuid=e101508b-f2e4-4d58-9618-9c34cf16c458"]},{"id":"ITEM-2","itemData":{"DOI":"10.1016/j.jopan.2016.03.006","ISSN":"10899472","abstract":"Purpose The aim of this study was to determine if nurse anesthetists (NAs) have access, knowledge, and adhere to recommended guidelines to maintain normal body temperature during the perioperative period. Design A descriptive survey design. Methods Questionnaires were sent to heads of the department (n = 56) and NAs in the operating departments in Sweden. Finding The level of access to the recommendations is high, but only one third of the operating departments have included the recommendations in their own local guidelines. The NAs' adherence was low, between 5% and 67%, and their knowledge levels were 57% to 60%. Conclusions A high level of knowledge, access, and adherence are important for the organization of operating departments to prevent barriers against implementation of new recommendations or guidelines. There are needs for education about patients' heat loss due to redistribution and clear recommendations.","author":[{"dropping-particle":"","family":"Gustafsson","given":"Ingrid L.","non-dropping-particle":"","parse-names":false,"suffix":""},{"dropping-particle":"","family":"Elmqvist","given":"Carina","non-dropping-particle":"","parse-names":false,"suffix":""},{"dropping-particle":"","family":"From-Attebring","given":"Mona","non-dropping-particle":"","parse-names":false,"suffix":""},{"dropping-particle":"","family":"Johansson","given":"Ingrid","non-dropping-particle":"","parse-names":false,"suffix":""},{"dropping-particle":"","family":"Rask","given":"Mikael","non-dropping-particle":"","parse-names":false,"suffix":""}],"container-title":"Journal of Perianesthesia Nursing","id":"ITEM-2","issue":"5","issued":{"date-parts":[["2017"]]},"page":"409-418","title":"The Nurse Anesthetists' Adherence to Swedish National Recommendations to Maintain Normothermia in Patients During Surgery","type":"article-journal","volume":"32"},"uris":["http://www.mendeley.com/documents/?uuid=616eb47e-91e1-45dd-be10-967f3a46a246"]},{"id":"ITEM-3","itemData":{"author":[{"dropping-particle":"","family":"Bernard","given":"Helena","non-dropping-particle":"","parse-names":false,"suffix":""}],"id":"ITEM-3","issue":"6","issued":{"date-parts":[["2013"]]},"title":"and the Enhanced Recovery","type":"article-journal","volume":"22"},"uris":["http://www.mendeley.com/documents/?uuid=1985a17a-bab1-4b1b-919e-f4c17a742661"]},{"id":"ITEM-4","itemData":{"DOI":"10.1016/J.JCLINANE.2016.04.041","ISSN":"0952-8180","PMID":"27555196","abstract":"STUDY OBJECTIVE\nTo test the primary hypothesis that forced-air prewarming improves patient satisfaction after outpatient surgery and to evaluate the effect on core temperature and thermal comfort. \n\nDESIGN\nProspective randomized controlled trial. \n\nSETTING\nPreoperative area, operating room, and postanesthesia care unit. \n\nPATIENTS\nA total of 115 patients aged 18 to 75 years with American Society of Anesthesiologists status &lt;4 and body mass index of 15 to 36kg/m2 who were undergoing outpatient surgery (duration &lt;4 hours). \n\nINTERVENTIONS\nPatients were randomized to active prewarming with a Mistral-Air warming system initially set to 43°C or no active prewarming. All patients were warmed intraoperatively. \n\nMEASUREMENTS\nDemographic and morphometric characteristics, perioperative core temperature, ambient temperature, EVAN-G satisfaction score, thermal comfort via visual analog scales. \n\nMAIN RESULTS\nData from 102 patients were included in the final analysis. Prewarming did not significantly reduce redistribution hypothermia, with prewarmed minus not prewarmed core temperature differing by only 0.18°C (95% confidence interval [CI], −0.001 to 0.37) during the initial hour of anesthesia (P=.052). Prewarming increased the mean EVAN-G satisfaction score, although not significantly, with an overall difference (prewarmed minus not prewarmed) of 5.6 (95% CI, −0.9 to 12.2; P=.09). Prewarming increased thermal comfort, with an overall difference of 6.6 mm (95% CI, 1.0-12.9; P=.02). \n\nCONCLUSION\nActive prewarming increased thermal comfort but did not significantly reduce redistribution hypothermia or improve postoperative patient satisfaction.","author":[{"dropping-particle":"","family":"Akhtar","given":"Zohaib","non-dropping-particle":"","parse-names":false,"suffix":""},{"dropping-particle":"","family":"Hesler","given":"Brian D.","non-dropping-particle":"","parse-names":false,"suffix":""},{"dropping-particle":"","family":"Fiffick","given":"Alexa N.","non-dropping-particle":"","parse-names":false,"suffix":""},{"dropping-particle":"","family":"Mascha","given":"Edward J.","non-dropping-particle":"","parse-names":false,"suffix":""},{"dropping-particle":"","family":"Sessler","given":"Daniel I.","non-dropping-particle":"","parse-names":false,"suffix":""},{"dropping-particle":"","family":"Kurz","given":"Andrea","non-dropping-particle":"","parse-names":false,"suffix":""},{"dropping-particle":"","family":"Ayad","given":"Sabry","non-dropping-particle":"","parse-names":false,"suffix":""},{"dropping-particle":"","family":"Saager","given":"Leif","non-dropping-particle":"","parse-names":false,"suffix":""}],"container-title":"Journal of Clinical Anesthesia","id":"ITEM-4","issue":"2016","issued":{"date-parts":[["2016"]]},"page":"376-385","title":"A randomized trial of prewarming on patient satisfaction and thermal comfort in outpatient surgery","type":"article-journal","volume":"33"},"uris":["http://www.mendeley.com/documents/?uuid=3e23746b-edcc-4d0e-8c05-694140209f80"]},{"id":"ITEM-5","itemData":{"DOI":"10.1016/j.aorn.2016.12.002","ISSN":"00012092","PMID":"28159076","abstract":"Unplanned perioperative hypothermia is a common surgical risk. Unplanned hypothermia is defined as a body temperature below 36° C (96.8° F) during any phase of the perioperative period. Perioperative nurses at a Midwestern tertiary pediatric hospital developed an evidence-based clinical practice guideline (CPG) designed to maintain normothermia for the pediatric surgical population. This CPG outlined standard thermoregulation nursing interventions and required the consistent use of a temporal artery thermometer. A test of this CPG before full implementation established a baseline incidence of unplanned hypothermia at 16.3% (n = 80). The purpose of this study was to measure the rate of perioperative hypothermia in children after implementing the evidence-based CPG. The study results demonstrated that the CPG, guiding research-based nursing practice, consistently prevented unplanned hypothermia. The incidence rate of unplanned perioperative hypothermia after CPG implementation was 1.84% (n = 1,196).","author":[{"dropping-particle":"","family":"Beedle","given":"Susan E.","non-dropping-particle":"","parse-names":false,"suffix":""},{"dropping-particle":"","family":"Phillips","given":"Amy","non-dropping-particle":"","parse-names":false,"suffix":""},{"dropping-particle":"","family":"Wiggins","given":"Shirley","non-dropping-particle":"","parse-names":false,"suffix":""},{"dropping-particle":"","family":"Struwe","given":"Leeza","non-dropping-particle":"","parse-names":false,"suffix":""}],"container-title":"AORN Journal","id":"ITEM-5","issue":"2","issued":{"date-parts":[["2017"]]},"page":"170-183","title":"Preventing Unplanned Perioperative Hypothermia in Children","type":"article-journal","volume":"105"},"uris":["http://www.mendeley.com/documents/?uuid=6e3e7f65-179a-4e2f-a492-9162b3b58db6"]}],"mendeley":{"formattedCitation":"&lt;sup&gt;1,2,4,9,24&lt;/sup&gt;","plainTextFormattedCitation":"1,2,4,9,24","previouslyFormattedCitation":"&lt;sup&gt;1,2,4,8,23&lt;/sup&gt;"},"properties":{"noteIndex":0},"schema":"https://github.com/citation-style-language/schema/raw/master/csl-citation.json"}</w:instrText>
      </w:r>
      <w:r w:rsidR="00B111D0"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1,2,4,9,24</w:t>
      </w:r>
      <w:r w:rsidR="00B111D0"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p>
    <w:p w14:paraId="46C401F6" w14:textId="26144CF9" w:rsidR="00E361F9" w:rsidRPr="007B2D36" w:rsidRDefault="00C011F7">
      <w:pPr>
        <w:pStyle w:val="Normal1"/>
        <w:spacing w:line="360" w:lineRule="auto"/>
        <w:ind w:firstLine="720"/>
        <w:rPr>
          <w:rFonts w:ascii="Times New Roman" w:eastAsia="Times New Roman" w:hAnsi="Times New Roman" w:cs="Times New Roman"/>
        </w:rPr>
      </w:pPr>
      <w:r w:rsidRPr="007B2D36">
        <w:rPr>
          <w:rFonts w:ascii="Times New Roman" w:eastAsia="Times New Roman" w:hAnsi="Times New Roman" w:cs="Times New Roman"/>
        </w:rPr>
        <w:t>Intraoperatively, temperature should be measu</w:t>
      </w:r>
      <w:r w:rsidR="00B111D0" w:rsidRPr="007B2D36">
        <w:rPr>
          <w:rFonts w:ascii="Times New Roman" w:eastAsia="Times New Roman" w:hAnsi="Times New Roman" w:cs="Times New Roman"/>
        </w:rPr>
        <w:t>red every 15 minutes</w:t>
      </w:r>
      <w:r w:rsidRPr="007B2D36">
        <w:rPr>
          <w:rFonts w:ascii="Times New Roman" w:eastAsia="Times New Roman" w:hAnsi="Times New Roman" w:cs="Times New Roman"/>
        </w:rPr>
        <w:t>.</w:t>
      </w:r>
      <w:r w:rsidR="00B111D0"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{"citationItems":[{"id":"ITEM-1","itemData":{"DOI":"10.3238/arztebl.2015.0166","ISSN":"14390256","abstract":"Hintergrund: Etwa 25–90 % aller elektiv operierten Patienten erleiden eine un-beabsichtigte postoperative Hypothermie (Körperkerntemperatur &lt; 36 °C). Dies ist mit einem relativen Risiko von 3,25 (95-%-Konfidenzintervall [95-%-KI] 1,35–7,84) für postoperative Wundinfektionen, 4,49 (95-%-KI 1,00–20,16) für kardiale Komplikationen und 1,33 (95-%-KI 1,06–1,66) für Bluttransfusionen im Vergleich zu normothermen Patienten assoziiert. Hypotherme Patienten fühlen sich unwohl und haben bei Kältezittern einen um etwa 40 % erhöhten Sauer-stoffverbrauch. Methode: Es erfolgte eine systematische Literaturrecherche bis einschließlich Oktober 2012 mit einer weiteren Literatursuche von November 2012 bis August 2014. Die Empfehlungen wurden im strukturierten Konsensusverfahren von fünf Fachgesellschaften erarbeitet und konsentiert.","author":[{"dropping-particle":"","family":"Torossian","given":"A.","non-dropping-particle":"","parse-names":false,"suffix":""},{"dropping-particle":"","family":"Bräuer","given":"A.","non-dropping-particle":"","parse-names":false,"suffix":""},{"dropping-particle":"","family":"Höcker","given":"J.","non-dropping-particle":"","parse-names":false,"suffix":""},{"dropping-particle":"","family":"Bein","given":"B.","non-dropping-particle":"","parse-names":false,"suffix":""},{"dropping-particle":"","family":"Wulf","given":"H.","non-dropping-particle":"","parse-names":false,"suffix":""},{"dropping-particle":"","family":"Horn","given":"E. P.","non-dropping-particle":"","parse-names":false,"suffix":""}],"container-title":"Anasthesiologie und Intensivmedizin","id":"ITEM-1","issue":"6","issued":{"date-parts":[["2015"]]},"page":"308-315","title":"S3-Leitlinie: Vermeidung von unbeabsichtigter perioperativer Hypothermie","type":"article-journal","volume":"56"},"uris":["http://www.mendeley.com/documents/?uuid=e5364107-ab48-4b5e-9f2b-57a45194428a"]}],"mendeley":{"formattedCitation":"&lt;sup&gt;27&lt;/sup&gt;","plainTextFormattedCitation":"27","previouslyFormattedCitation":"&lt;sup&gt;25&lt;/sup&gt;"},"properties":{"noteIndex":0},"schema":"https://github.com/citation-style-language/schema/raw/master/csl-citation.json"}</w:instrText>
      </w:r>
      <w:r w:rsidR="00B111D0"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27</w:t>
      </w:r>
      <w:r w:rsidR="00B111D0"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r w:rsidR="00995747" w:rsidRPr="007B2D36">
        <w:rPr>
          <w:rFonts w:ascii="Times New Roman" w:eastAsia="Times New Roman" w:hAnsi="Times New Roman" w:cs="Times New Roman"/>
        </w:rPr>
        <w:t xml:space="preserve">While </w:t>
      </w:r>
      <w:r w:rsidR="00243573" w:rsidRPr="007B2D36">
        <w:rPr>
          <w:rFonts w:ascii="Times New Roman" w:eastAsia="Times New Roman" w:hAnsi="Times New Roman" w:cs="Times New Roman"/>
        </w:rPr>
        <w:t xml:space="preserve">raising </w:t>
      </w:r>
      <w:r w:rsidR="00995747" w:rsidRPr="007B2D36">
        <w:rPr>
          <w:rFonts w:ascii="Times New Roman" w:eastAsia="Times New Roman" w:hAnsi="Times New Roman" w:cs="Times New Roman"/>
        </w:rPr>
        <w:t>ambient tem</w:t>
      </w:r>
      <w:r w:rsidR="00243573" w:rsidRPr="007B2D36">
        <w:rPr>
          <w:rFonts w:ascii="Times New Roman" w:eastAsia="Times New Roman" w:hAnsi="Times New Roman" w:cs="Times New Roman"/>
        </w:rPr>
        <w:t>pe</w:t>
      </w:r>
      <w:r w:rsidR="00995747" w:rsidRPr="007B2D36">
        <w:rPr>
          <w:rFonts w:ascii="Times New Roman" w:eastAsia="Times New Roman" w:hAnsi="Times New Roman" w:cs="Times New Roman"/>
        </w:rPr>
        <w:t>rature is t</w:t>
      </w:r>
      <w:r w:rsidR="00C72DF8">
        <w:rPr>
          <w:rFonts w:ascii="Times New Roman" w:eastAsia="Times New Roman" w:hAnsi="Times New Roman" w:cs="Times New Roman"/>
        </w:rPr>
        <w:t>he most logical</w:t>
      </w:r>
      <w:r w:rsidR="00995747" w:rsidRPr="007B2D36">
        <w:rPr>
          <w:rFonts w:ascii="Times New Roman" w:eastAsia="Times New Roman" w:hAnsi="Times New Roman" w:cs="Times New Roman"/>
        </w:rPr>
        <w:t xml:space="preserve"> way to maintain perioperative </w:t>
      </w:r>
      <w:proofErr w:type="spellStart"/>
      <w:r w:rsidR="00995747" w:rsidRPr="007B2D36">
        <w:rPr>
          <w:rFonts w:ascii="Times New Roman" w:eastAsia="Times New Roman" w:hAnsi="Times New Roman" w:cs="Times New Roman"/>
        </w:rPr>
        <w:t>normothermia</w:t>
      </w:r>
      <w:proofErr w:type="spellEnd"/>
      <w:r w:rsidR="00995747" w:rsidRPr="007B2D36">
        <w:rPr>
          <w:rFonts w:ascii="Times New Roman" w:eastAsia="Times New Roman" w:hAnsi="Times New Roman" w:cs="Times New Roman"/>
        </w:rPr>
        <w:t xml:space="preserve">, this creates ergonomic issues for the OR staff. </w:t>
      </w:r>
      <w:r w:rsidR="00044A01" w:rsidRPr="007B2D36">
        <w:rPr>
          <w:rFonts w:ascii="Times New Roman" w:eastAsia="Times New Roman" w:hAnsi="Times New Roman" w:cs="Times New Roman"/>
        </w:rPr>
        <w:t xml:space="preserve">Short of an OR at body-temperature, </w:t>
      </w:r>
      <w:r w:rsidRPr="007B2D36">
        <w:rPr>
          <w:rFonts w:ascii="Times New Roman" w:eastAsia="Times New Roman" w:hAnsi="Times New Roman" w:cs="Times New Roman"/>
        </w:rPr>
        <w:t xml:space="preserve">FAW is the most effective and common method to maintain intraoperative </w:t>
      </w:r>
      <w:proofErr w:type="spellStart"/>
      <w:r w:rsidRPr="007B2D36">
        <w:rPr>
          <w:rFonts w:ascii="Times New Roman" w:eastAsia="Times New Roman" w:hAnsi="Times New Roman" w:cs="Times New Roman"/>
        </w:rPr>
        <w:t>normothermia</w:t>
      </w:r>
      <w:proofErr w:type="spellEnd"/>
      <w:r w:rsidR="00243573" w:rsidRPr="007B2D36">
        <w:rPr>
          <w:rFonts w:ascii="Times New Roman" w:eastAsia="Times New Roman" w:hAnsi="Times New Roman" w:cs="Times New Roman"/>
        </w:rPr>
        <w:t xml:space="preserve"> by</w:t>
      </w:r>
      <w:r w:rsidR="00995747" w:rsidRPr="007B2D36">
        <w:rPr>
          <w:rFonts w:ascii="Times New Roman" w:eastAsia="Times New Roman" w:hAnsi="Times New Roman" w:cs="Times New Roman"/>
        </w:rPr>
        <w:t xml:space="preserve"> </w:t>
      </w:r>
      <w:r w:rsidRPr="007B2D36">
        <w:rPr>
          <w:rFonts w:ascii="Times New Roman" w:eastAsia="Times New Roman" w:hAnsi="Times New Roman" w:cs="Times New Roman"/>
        </w:rPr>
        <w:t>reduc</w:t>
      </w:r>
      <w:r w:rsidR="00995747" w:rsidRPr="007B2D36">
        <w:rPr>
          <w:rFonts w:ascii="Times New Roman" w:eastAsia="Times New Roman" w:hAnsi="Times New Roman" w:cs="Times New Roman"/>
        </w:rPr>
        <w:t>ing</w:t>
      </w:r>
      <w:r w:rsidRPr="007B2D36">
        <w:rPr>
          <w:rFonts w:ascii="Times New Roman" w:eastAsia="Times New Roman" w:hAnsi="Times New Roman" w:cs="Times New Roman"/>
        </w:rPr>
        <w:t xml:space="preserve"> temperature gradients contributing to heat redistribution losses. FAW is more effective than passive warming with bl</w:t>
      </w:r>
      <w:r w:rsidR="00B111D0" w:rsidRPr="007B2D36">
        <w:rPr>
          <w:rFonts w:ascii="Times New Roman" w:eastAsia="Times New Roman" w:hAnsi="Times New Roman" w:cs="Times New Roman"/>
        </w:rPr>
        <w:t>ankets</w:t>
      </w:r>
      <w:r w:rsidRPr="007B2D36">
        <w:rPr>
          <w:rFonts w:ascii="Times New Roman" w:eastAsia="Times New Roman" w:hAnsi="Times New Roman" w:cs="Times New Roman"/>
        </w:rPr>
        <w:t>.</w:t>
      </w:r>
      <w:r w:rsidR="00B111D0"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{"citationItems":[{"id":"ITEM-1","itemData":{"DOI":"10.1111/jhq.12063","abstract":"See, stats, and : https : / / www . researchgate . net / publication / 259718707 The Performance \" Perioperative Temperature . . . Article DOI : 10 . 1111 / jhq . 12063 : PubMed CITATIONS 3 READS 118 3 : Some : Research Victoria University 75 SEE Yelena University 41 SEE Jon Genesis , Davenport , Iowa , Unite… 87 , 437 SEE All . The . All - text and , letting .","author":[{"dropping-particle":"","family":"Steelman","given":"Victoria M","non-dropping-particle":"","parse-names":false,"suffix":""},{"dropping-particle":"","family":"Perkhounkova","given":"Yelena S","non-dropping-particle":"","parse-names":false,"suffix":""},{"dropping-particle":"","family":"Lemke","given":"Jon H","non-dropping-particle":"","parse-names":false,"suffix":""}],"id":"ITEM-1","issue":"6","issued":{"date-parts":[["2015"]]},"page":"333-341","title":"The Gap between Compliance with the Quality Performance Measure &amp;quot; Perioperative Temperature Management &amp;quot; and Normothermia","type":"article-journal","volume":"37"},"uris":["http://www.mendeley.com/documents/?uuid=e101508b-f2e4-4d58-9618-9c34cf16c458"]},{"id":"ITEM-2","itemData":{"ISBN":"1524-5012 (Print)\\r1524-5012 (Linking)","ISSN":"1524-5012","PMID":"21960760","abstract":"BACKGROUND: Hypothermia, defined as a core body temperature less than 36°C (96.8°F), is a relatively common occurrence in the unwarmed surgical patient. A mild degree of perioperative hypothermia can be associated with significant morbidity and mortality. A threefold increase in the frequency of surgical site infections is reported in colorectal surgery patients who experience perioperative hypothermia. As part of the Surgical Care Improvement Project, guidelines aim to decrease the incidence of this complication.\\n\\nMETHODS: We review the physiology of temperature regulation, mechanisms of hypothermia, effects of anesthetics on thermoregulation, and consequences of hypothermia and summarize recent recommendations for maintaining perioperative normothermia.\\n\\nRESULTS: Evidence suggests that prewarming for a minimum of 30 minutes may reduce the risk of subsequent hypothermia.\\n\\nCONCLUSIONS: Monitoring of body temperature and avoidance of unintended perioperative hypothermia through active and passive warming measures are the keys to preventing its complications.","author":[{"dropping-particle":"","family":"Hart","given":"Stuart R","non-dropping-particle":"","parse-names":false,"suffix":""},{"dropping-particle":"","family":"Bordes","given":"Brianne","non-dropping-particle":"","parse-names":false,"suffix":""},{"dropping-particle":"","family":"Hart","given":"Jennifer","non-dropping-particle":"","parse-names":false,"suffix":""},{"dropping-particle":"","family":"Corsino","given":"Daniel","non-dropping-particle":"","parse-names":false,"suffix":""},{"dropping-particle":"","family":"Harmon","given":"Donald","non-dropping-particle":"","parse-names":false,"suffix":""}],"container-title":"The Ochsner journal","id":"ITEM-2","issue":"3","issued":{"date-parts":[["2011"]]},"page":"259-70","title":"Unintended perioperative hypothermia.","type":"article-journal","volume":"11"},"uris":["http://www.mendeley.com/documents/?uuid=1dff650b-bf9a-4b22-bde4-200f0444bda2"]},{"id":"ITEM-3","itemData":{"DOI":"10.1016/S0140-6736(15)00981-2","ISSN":"0140-6736","author":[{"dropping-particle":"","family":"Sessler","given":"Daniel I","non-dropping-particle":"","parse-names":false,"suffix":""}],"container-title":"The Lancet","id":"ITEM-3","issue":"15","issued":{"date-parts":[["2016"]]},"page":"1-10","title":"Review Perioperative thermoregulation and heat balance","type":"article-journal","volume":"6736"},"uris":["http://www.mendeley.com/documents/?uuid=df9a0f76-51ca-4458-b307-362b43c151fc"]}],"mendeley":{"formattedCitation":"&lt;sup&gt;11,23,24&lt;/sup&gt;","plainTextFormattedCitation":"11,23,24","previouslyFormattedCitation":"&lt;sup&gt;10,22,23&lt;/sup&gt;"},"properties":{"noteIndex":0},"schema":"https://github.com/citation-style-language/schema/raw/master/csl-citation.json"}</w:instrText>
      </w:r>
      <w:r w:rsidR="00B111D0"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11,23,24</w:t>
      </w:r>
      <w:r w:rsidR="00B111D0"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Any single layer insulation reduces heat loss by 30% and multiple layers may reach a plate</w:t>
      </w:r>
      <w:r w:rsidR="00B111D0" w:rsidRPr="007B2D36">
        <w:rPr>
          <w:rFonts w:ascii="Times New Roman" w:eastAsia="Times New Roman" w:hAnsi="Times New Roman" w:cs="Times New Roman"/>
        </w:rPr>
        <w:t>au in effectiveness</w:t>
      </w:r>
      <w:r w:rsidRPr="007B2D36">
        <w:rPr>
          <w:rFonts w:ascii="Times New Roman" w:eastAsia="Times New Roman" w:hAnsi="Times New Roman" w:cs="Times New Roman"/>
        </w:rPr>
        <w:t>.</w:t>
      </w:r>
      <w:r w:rsidR="00B111D0"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{"citationItems":[{"id":"ITEM-1","itemData":{"DOI":"10.1016/j.jopan.2016.03.006","ISSN":"10899472","abstract":"Purpose The aim of this study was to determine if nurse anesthetists (NAs) have access, knowledge, and adhere to recommended guidelines to maintain normal body temperature during the perioperative period. Design A descriptive survey design. Methods Questionnaires were sent to heads of the department (n = 56) and NAs in the operating departments in Sweden. Finding The level of access to the recommendations is high, but only one third of the operating departments have included the recommendations in their own local guidelines. The NAs' adherence was low, between 5% and 67%, and their knowledge levels were 57% to 60%. Conclusions A high level of knowledge, access, and adherence are important for the organization of operating departments to prevent barriers against implementation of new recommendations or guidelines. There are needs for education about patients' heat loss due to redistribution and clear recommendations.","author":[{"dropping-particle":"","family":"Gustafsson","given":"Ingrid L.","non-dropping-particle":"","parse-names":false,"suffix":""},{"dropping-particle":"","family":"Elmqvist","given":"Carina","non-dropping-particle":"","parse-names":false,"suffix":""},{"dropping-particle":"","family":"From-Attebring","given":"Mona","non-dropping-particle":"","parse-names":false,"suffix":""},{"dropping-particle":"","family":"Johansson","given":"Ingrid","non-dropping-particle":"","parse-names":false,"suffix":""},{"dropping-particle":"","family":"Rask","given":"Mikael","non-dropping-particle":"","parse-names":false,"suffix":""}],"container-title":"Journal of Perianesthesia Nursing","id":"ITEM-1","issue":"5","issued":{"date-parts":[["2017"]]},"page":"409-418","title":"The Nurse Anesthetists' Adherence to Swedish National Recommendations to Maintain Normothermia in Patients During Surgery","type":"article-journal","volume":"32"},"uris":["http://www.mendeley.com/documents/?uuid=616eb47e-91e1-45dd-be10-967f3a46a246"]}],"mendeley":{"formattedCitation":"&lt;sup&gt;9&lt;/sup&gt;","plainTextFormattedCitation":"9","previouslyFormattedCitation":"&lt;sup&gt;8&lt;/sup&gt;"},"properties":{"noteIndex":0},"schema":"https://github.com/citation-style-language/schema/raw/master/csl-citation.json"}</w:instrText>
      </w:r>
      <w:r w:rsidR="00B111D0"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9</w:t>
      </w:r>
      <w:r w:rsidR="00B111D0"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Increasing the amount of body coverage intraoperatively is key.</w:t>
      </w:r>
      <w:r w:rsidR="00BF1EF4"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{"citationItems":[{"id":"ITEM-1","itemData":{"DOI":"10.1016/S0140-6736(15)00981-2","ISSN":"0140-6736","author":[{"dropping-particle":"","family":"Sessler","given":"Daniel I","non-dropping-particle":"","parse-names":false,"suffix":""}],"container-title":"The Lancet","id":"ITEM-1","issue":"15","issued":{"date-parts":[["2016"]]},"page":"1-10","title":"Review Perioperative thermoregulation and heat balance","type":"article-journal","volume":"6736"},"uris":["http://www.mendeley.com/documents/?uuid=df9a0f76-51ca-4458-b307-362b43c151fc"]}],"mendeley":{"formattedCitation":"&lt;sup&gt;23&lt;/sup&gt;","plainTextFormattedCitation":"23","previouslyFormattedCitation":"&lt;sup&gt;22&lt;/sup&gt;"},"properties":{"noteIndex":0},"schema":"https://github.com/citation-style-language/schema/raw/master/csl-citation.json"}</w:instrText>
      </w:r>
      <w:r w:rsidR="00BF1EF4"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23</w:t>
      </w:r>
      <w:r w:rsidR="00BF1EF4"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p>
    <w:p w14:paraId="688C1554" w14:textId="0892B788" w:rsidR="00E361F9" w:rsidRPr="007B2D36" w:rsidRDefault="00C011F7">
      <w:pPr>
        <w:pStyle w:val="Normal1"/>
        <w:spacing w:line="360" w:lineRule="auto"/>
        <w:ind w:firstLine="720"/>
        <w:rPr>
          <w:rFonts w:ascii="Times New Roman" w:eastAsia="Times New Roman" w:hAnsi="Times New Roman" w:cs="Times New Roman"/>
        </w:rPr>
      </w:pPr>
      <w:r w:rsidRPr="007B2D36">
        <w:rPr>
          <w:rFonts w:ascii="Times New Roman" w:eastAsia="Times New Roman" w:hAnsi="Times New Roman" w:cs="Times New Roman"/>
        </w:rPr>
        <w:t>In the postoperative period, active warming is one hour faster than passive warming in achieving normothermia.</w:t>
      </w:r>
      <w:r w:rsidR="005C5BB1"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{"citationItems":[{"id":"ITEM-1","itemData":{"DOI":"10.1002/14651858.CD009892.pub2","ISBN":"1469-493X (Electronic)\\r1361-6137 (Linking)","ISSN":"1469493X","PMID":"25411963","abstract":"BACKGROUND: Inadvertent postoperative hypothermia (a drop in core body temperature to below 36 degrees C) occurs as an effect of surgery when anaesthetic drugs and exposure of the skin for long periods of time during surgery result in interference with normal temperature regulation. Once hypothermia has occurred, it is important that patients are rewarmed promptly to minimise potential complications. Several different interventions are available for rewarming patients. OBJECTIVES: To estimate the effectiveness of treating inadvertent perioperative hypothermia through postoperative interventions to decrease heat loss and apply passive and active warming systems in adult patients who have undergone surgery. SEARCH METHODS: We searched the Cochrane Central Register of Controlled Trials (CENTRAL) (2014, Issue 2), MEDLINE (Ovid SP) (1956 to 21 February 2014), EMBASE (Ovid SP) (1982 to 21 February 2014), the Institute for Scientific Information (ISI) Web of Science (1950 to 21 February 2014) and the Cumulative Index to Nursing and Allied Health Literature (CINAHL), EBSCO host (1980 to 21 February 2014), as well as reference lists of articles. We also searched www.controlled-trials.com and www.clincialtrials.gov. SELECTION CRITERIA: Randomized controlled trials of postoperative warming interventions aiming to reverse hypothermia compared with control or with each other. DATA COLLECTION AND ANALYSIS: Three review authors identified studies for inclusion in this review. One review author extracted data and completed risk of bias assessments; two review authors checked the details. Meta-analysis was conducted when appropriate by using standard methodological procedures as expected by The Cochrane Collaboration. MAIN RESULTS: We included 11 trials with 699 participants. Ten trials provided data for analysis. Trials varied in the numbers and types of participants included and in the types of surgery performed. Most trials were at high or unclear risk of bias because of inappropriate or unclear randomization procedures, and because blinding of assessors and participants generally was not possible. This may have influenced results, but it is unclear how the results may have been influenced. Active warming was found to reduce the mean time taken to achieve normothermia by about 30 minutes in comparison with use of warmed cotton blankets (mean difference (MD) -32.13 minutes, 95% confidence interval (CI) -42.55 to -21.71; moderate-quality evidence), but no significant d…","author":[{"dropping-particle":"","family":"Warttig","given":"Sheryl","non-dropping-particle":"","parse-names":false,"suffix":""},{"dropping-particle":"","family":"Alderson","given":"Phil","non-dropping-particle":"","parse-names":false,"suffix":""},{"dropping-particle":"","family":"Campbell","given":"Gillian","non-dropping-particle":"","parse-names":false,"suffix":""},{"dropping-particle":"","family":"Smith","given":"Andrew F.","non-dropping-particle":"","parse-names":false,"suffix":""}],"container-title":"Cochrane Database of Systematic Reviews","id":"ITEM-1","issue":"11","issued":{"date-parts":[["2014"]]},"title":"Interventions for treating inadvertent postoperative hypothermia","type":"article-journal","volume":"2014"},"uris":["http://www.mendeley.com/documents/?uuid=72211e7e-f267-40f1-9e9d-e8d47ce0778e"]}],"mendeley":{"formattedCitation":"&lt;sup&gt;29&lt;/sup&gt;","plainTextFormattedCitation":"29","previouslyFormattedCitation":"&lt;sup&gt;27&lt;/sup&gt;"},"properties":{"noteIndex":0},"schema":"https://github.com/citation-style-language/schema/raw/master/csl-citation.json"}</w:instrText>
      </w:r>
      <w:r w:rsidR="005C5BB1"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29</w:t>
      </w:r>
      <w:r w:rsidR="005C5BB1" w:rsidRPr="007B2D36">
        <w:rPr>
          <w:rFonts w:ascii="Times New Roman" w:eastAsia="Times New Roman" w:hAnsi="Times New Roman" w:cs="Times New Roman"/>
        </w:rPr>
        <w:fldChar w:fldCharType="end"/>
      </w:r>
      <w:r w:rsidRPr="007B2D36">
        <w:rPr>
          <w:rFonts w:ascii="Times New Roman" w:eastAsia="Times New Roman" w:hAnsi="Times New Roman" w:cs="Times New Roman"/>
          <w:color w:val="FF0000"/>
        </w:rPr>
        <w:t xml:space="preserve"> </w:t>
      </w:r>
      <w:proofErr w:type="spellStart"/>
      <w:r w:rsidRPr="007B2D36">
        <w:rPr>
          <w:rFonts w:ascii="Times New Roman" w:eastAsia="Times New Roman" w:hAnsi="Times New Roman" w:cs="Times New Roman"/>
        </w:rPr>
        <w:t>Munday</w:t>
      </w:r>
      <w:proofErr w:type="spellEnd"/>
      <w:r w:rsidRPr="007B2D36">
        <w:rPr>
          <w:rFonts w:ascii="Times New Roman" w:eastAsia="Times New Roman" w:hAnsi="Times New Roman" w:cs="Times New Roman"/>
        </w:rPr>
        <w:t xml:space="preserve"> </w:t>
      </w:r>
      <w:proofErr w:type="gramStart"/>
      <w:r w:rsidRPr="007B2D36">
        <w:rPr>
          <w:rFonts w:ascii="Times New Roman" w:eastAsia="Times New Roman" w:hAnsi="Times New Roman" w:cs="Times New Roman"/>
          <w:i/>
        </w:rPr>
        <w:t>et</w:t>
      </w:r>
      <w:proofErr w:type="gramEnd"/>
      <w:r w:rsidRPr="007B2D36">
        <w:rPr>
          <w:rFonts w:ascii="Times New Roman" w:eastAsia="Times New Roman" w:hAnsi="Times New Roman" w:cs="Times New Roman"/>
          <w:i/>
        </w:rPr>
        <w:t xml:space="preserve">. </w:t>
      </w:r>
      <w:proofErr w:type="gramStart"/>
      <w:r w:rsidRPr="007B2D36">
        <w:rPr>
          <w:rFonts w:ascii="Times New Roman" w:eastAsia="Times New Roman" w:hAnsi="Times New Roman" w:cs="Times New Roman"/>
          <w:i/>
        </w:rPr>
        <w:t>al</w:t>
      </w:r>
      <w:proofErr w:type="gramEnd"/>
      <w:r w:rsidRPr="007B2D36">
        <w:rPr>
          <w:rFonts w:ascii="Times New Roman" w:eastAsia="Times New Roman" w:hAnsi="Times New Roman" w:cs="Times New Roman"/>
        </w:rPr>
        <w:t xml:space="preserve"> and Bernard </w:t>
      </w:r>
      <w:r w:rsidRPr="007B2D36">
        <w:rPr>
          <w:rFonts w:ascii="Times New Roman" w:eastAsia="Times New Roman" w:hAnsi="Times New Roman" w:cs="Times New Roman"/>
          <w:i/>
        </w:rPr>
        <w:t xml:space="preserve">et. al </w:t>
      </w:r>
      <w:r w:rsidRPr="007B2D36">
        <w:rPr>
          <w:rFonts w:ascii="Times New Roman" w:eastAsia="Times New Roman" w:hAnsi="Times New Roman" w:cs="Times New Roman"/>
        </w:rPr>
        <w:t xml:space="preserve">assert that patients should not be transferred from PACU to the ward until </w:t>
      </w:r>
      <w:proofErr w:type="spellStart"/>
      <w:r w:rsidRPr="007B2D36">
        <w:rPr>
          <w:rFonts w:ascii="Times New Roman" w:eastAsia="Times New Roman" w:hAnsi="Times New Roman" w:cs="Times New Roman"/>
        </w:rPr>
        <w:t>normotherm</w:t>
      </w:r>
      <w:r w:rsidR="00B111D0" w:rsidRPr="007B2D36">
        <w:rPr>
          <w:rFonts w:ascii="Times New Roman" w:eastAsia="Times New Roman" w:hAnsi="Times New Roman" w:cs="Times New Roman"/>
        </w:rPr>
        <w:t>ia</w:t>
      </w:r>
      <w:proofErr w:type="spellEnd"/>
      <w:r w:rsidR="00B111D0" w:rsidRPr="007B2D36">
        <w:rPr>
          <w:rFonts w:ascii="Times New Roman" w:eastAsia="Times New Roman" w:hAnsi="Times New Roman" w:cs="Times New Roman"/>
        </w:rPr>
        <w:t xml:space="preserve"> is achieved</w:t>
      </w:r>
      <w:r w:rsidR="0004630E" w:rsidRPr="007B2D36">
        <w:rPr>
          <w:rFonts w:ascii="Times New Roman" w:eastAsia="Times New Roman" w:hAnsi="Times New Roman" w:cs="Times New Roman"/>
        </w:rPr>
        <w:t>.</w:t>
      </w:r>
      <w:r w:rsidR="00B111D0"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{"citationItems":[{"id":"ITEM-1","itemData":{"DOI":"10.1111/1744-1609.12035","ISBN":"1744-1609","ISSN":"17441595","PMID":"24298925","abstract":"AIMS: The prevention of inadvertent perioperative hypothermia (IPH) remains an important issue in perioperative healthcare. The aims of this project were to: (i) assess current clinical practice in the management of IPH and (ii) promote best practice in the management of IPH in adult operating theatres. METHODS: This project from August 2010 to March 2012 utilised a system of audit and feedback to implement best practice recommendations. Data were collected via chart audits against criteria developed from best practice recommendations for managing IPH. Evidence-based best practices, such as consistent temperature monitoring and patient warming, were implemented using multifaceted interventions. RESULTS: Perioperative records for 73 patients (baseline) and 72 patients (post-implementation) were audited. Post-implementation audit showed an increase in patients with temperatures &gt;36°C admitted to the post-anaesthetic care unit (PACU) (8%) and discharged from PACU (28%). The percentage of patients receiving preoperative temperature monitoring increased (38%); however, low levels of intraoperative monitoring remained (31% of patients with surgery of 30 min or longer duration). Small increases were found in patient warming of 5% intraoperatively and 8% postoperatively. Preoperative warming was not successfully implemented during this phase of the project. CONCLUSION: Temperature monitoring, warming and rates of normothermia improved; however, barriers to best practice of IPH management were experienced, which negatively impacted on the project. Further stages of implementation and audit were added to further address IPH management in this department.","author":[{"dropping-particle":"","family":"Munday","given":"Judy","non-dropping-particle":"","parse-names":false,"suffix":""},{"dropping-particle":"","family":"Hines","given":"Sonia Jane","non-dropping-particle":"","parse-names":false,"suffix":""},{"dropping-particle":"","family":"Chang","given":"Anne M.","non-dropping-particle":"","parse-names":false,"suffix":""}],"container-title":"International Journal of Evidence-Based Healthcare","id":"ITEM-1","issue":"4","issued":{"date-parts":[["2013"]]},"page":"305-311","title":"Evidence utilisation project: Management of inadvertent perioperative hypothermia. The challenges of implementing best practice recommendations in the perioperative environment","type":"article-journal","volume":"11"},"uris":["http://www.mendeley.com/documents/?uuid=e9ea771e-1cb0-49ca-abcc-a7cf350b9c8b"]},{"id":"ITEM-2","itemData":{"author":[{"dropping-particle":"","family":"Bernard","given":"Helena","non-dropping-particle":"","parse-names":false,"suffix":""}],"id":"ITEM-2","issue":"6","issued":{"date-parts":[["2013"]]},"title":"and the Enhanced Recovery","type":"article-journal","volume":"22"},"uris":["http://www.mendeley.com/documents/?uuid=1985a17a-bab1-4b1b-919e-f4c17a742661"]}],"mendeley":{"formattedCitation":"&lt;sup&gt;4,17&lt;/sup&gt;","plainTextFormattedCitation":"4,17","previouslyFormattedCitation":"&lt;sup&gt;4,16&lt;/sup&gt;"},"properties":{"noteIndex":0},"schema":"https://github.com/citation-style-language/schema/raw/master/csl-citation.json"}</w:instrText>
      </w:r>
      <w:r w:rsidR="00B111D0"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4,17</w:t>
      </w:r>
      <w:r w:rsidR="00B111D0"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p>
    <w:p w14:paraId="611B24FC" w14:textId="77777777" w:rsidR="00E361F9" w:rsidRPr="007B2D36" w:rsidRDefault="00E361F9">
      <w:pPr>
        <w:pStyle w:val="Normal1"/>
        <w:spacing w:line="360" w:lineRule="auto"/>
        <w:ind w:firstLine="720"/>
        <w:rPr>
          <w:rFonts w:ascii="Times New Roman" w:eastAsia="Times New Roman" w:hAnsi="Times New Roman" w:cs="Times New Roman"/>
        </w:rPr>
      </w:pPr>
    </w:p>
    <w:p w14:paraId="6966BFD8" w14:textId="5058BB0F" w:rsidR="00E361F9" w:rsidRPr="007B2D36" w:rsidRDefault="00044A01">
      <w:pPr>
        <w:pStyle w:val="Normal1"/>
        <w:spacing w:line="360" w:lineRule="auto"/>
        <w:rPr>
          <w:rFonts w:ascii="Times New Roman" w:eastAsia="Times New Roman" w:hAnsi="Times New Roman" w:cs="Times New Roman"/>
          <w:i/>
        </w:rPr>
      </w:pPr>
      <w:r w:rsidRPr="007B2D36">
        <w:rPr>
          <w:rFonts w:ascii="Times New Roman" w:eastAsia="Times New Roman" w:hAnsi="Times New Roman" w:cs="Times New Roman"/>
          <w:i/>
        </w:rPr>
        <w:t xml:space="preserve">Culture </w:t>
      </w:r>
      <w:r w:rsidR="00C011F7" w:rsidRPr="007B2D36">
        <w:rPr>
          <w:rFonts w:ascii="Times New Roman" w:eastAsia="Times New Roman" w:hAnsi="Times New Roman" w:cs="Times New Roman"/>
          <w:i/>
        </w:rPr>
        <w:t>of implementing PH prevention protocols</w:t>
      </w:r>
    </w:p>
    <w:p w14:paraId="535EBF80" w14:textId="689F21D6" w:rsidR="00E361F9" w:rsidRPr="007B2D36" w:rsidRDefault="00C011F7">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tab/>
        <w:t>Several studies document deficits in nursing staff’s educational awareness regarding measurement and prevention of PH, as well as, assoc</w:t>
      </w:r>
      <w:r w:rsidR="00145733" w:rsidRPr="007B2D36">
        <w:rPr>
          <w:rFonts w:ascii="Times New Roman" w:eastAsia="Times New Roman" w:hAnsi="Times New Roman" w:cs="Times New Roman"/>
        </w:rPr>
        <w:t>iated morbidity of PH</w:t>
      </w:r>
      <w:r w:rsidRPr="007B2D36">
        <w:rPr>
          <w:rFonts w:ascii="Times New Roman" w:eastAsia="Times New Roman" w:hAnsi="Times New Roman" w:cs="Times New Roman"/>
        </w:rPr>
        <w:t>.</w:t>
      </w:r>
      <w:r w:rsidR="00145733"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{"citationItems":[{"id":"ITEM-1","itemData":{"DOI":"10.1016/j.aorn.2017.03.003","ISSN":"00012092","PMID":"28454611","abstract":"Inadvertent perioperative hypothermia is estimated to affect 70% of surgical patients and is associated with adverse clinical outcomes, lengthened hospital stays, and increased costs. To better understand the current level of nursing knowledge on this subject since the release of the “Guideline for prevention of unplanned patient hypothermia,” we conducted an e-mail survey of AORN members. The overall response rate was 6.5% (N = 324), and most responding nurses overestimated or underestimated the lower and upper limits for normothermia. When asked about the most common complications associated with hypothermia, respondents identified shivering (68.2%), surgical site infections (65.4%), and cardiac events (61.7%); only 44.8% and 33.6% identified blood loss and pressure injuries, respectively. These results indicate a need for ongoing interventions to increase awareness and promote best practices to prevent and manage inadvertent perioperative hypothermia.","author":[{"dropping-particle":"","family":"Giuliano","given":"Karen K.","non-dropping-particle":"","parse-names":false,"suffix":""},{"dropping-particle":"","family":"Hendricks","given":"Jane","non-dropping-particle":"","parse-names":false,"suffix":""}],"container-title":"AORN Journal","id":"ITEM-1","issue":"5","issued":{"date-parts":[["2017"]]},"page":"453-463","title":"Inadvertent Perioperative Hypothermia: Current Nursing Knowledge","type":"article-journal","volume":"105"},"uris":["http://www.mendeley.com/documents/?uuid=6b9a5a6b-2a59-4268-95fe-95c073cbe83a"]}],"mendeley":{"formattedCitation":"&lt;sup&gt;8&lt;/sup&gt;","plainTextFormattedCitation":"8","previouslyFormattedCitation":"&lt;sup&gt;7&lt;/sup&gt;"},"properties":{"noteIndex":0},"schema":"https://github.com/citation-style-language/schema/raw/master/csl-citation.json"}</w:instrText>
      </w:r>
      <w:r w:rsidR="00145733"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8</w:t>
      </w:r>
      <w:r w:rsidR="00145733"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There are no studies regarding physician awareness of these topics. Awareness campaigns and implementation of protocols are effective in changing staff knowledge and behavior regarding PH. Implementing </w:t>
      </w:r>
      <w:proofErr w:type="spellStart"/>
      <w:r w:rsidRPr="007B2D36">
        <w:rPr>
          <w:rFonts w:ascii="Times New Roman" w:eastAsia="Times New Roman" w:hAnsi="Times New Roman" w:cs="Times New Roman"/>
        </w:rPr>
        <w:t>normothermia</w:t>
      </w:r>
      <w:proofErr w:type="spellEnd"/>
      <w:r w:rsidRPr="007B2D36">
        <w:rPr>
          <w:rFonts w:ascii="Times New Roman" w:eastAsia="Times New Roman" w:hAnsi="Times New Roman" w:cs="Times New Roman"/>
        </w:rPr>
        <w:t xml:space="preserve"> measures into workflow </w:t>
      </w:r>
      <w:proofErr w:type="gramStart"/>
      <w:r w:rsidRPr="007B2D36">
        <w:rPr>
          <w:rFonts w:ascii="Times New Roman" w:eastAsia="Times New Roman" w:hAnsi="Times New Roman" w:cs="Times New Roman"/>
        </w:rPr>
        <w:t>is also</w:t>
      </w:r>
      <w:proofErr w:type="gramEnd"/>
      <w:r w:rsidRPr="007B2D36">
        <w:rPr>
          <w:rFonts w:ascii="Times New Roman" w:eastAsia="Times New Roman" w:hAnsi="Times New Roman" w:cs="Times New Roman"/>
        </w:rPr>
        <w:t xml:space="preserve"> effective. For example, including space to document temperature and </w:t>
      </w:r>
      <w:r w:rsidR="00FF1ED7" w:rsidRPr="007B2D36">
        <w:rPr>
          <w:rFonts w:ascii="Times New Roman" w:eastAsia="Times New Roman" w:hAnsi="Times New Roman" w:cs="Times New Roman"/>
        </w:rPr>
        <w:t>hypothermia</w:t>
      </w:r>
      <w:r w:rsidRPr="007B2D36">
        <w:rPr>
          <w:rFonts w:ascii="Times New Roman" w:eastAsia="Times New Roman" w:hAnsi="Times New Roman" w:cs="Times New Roman"/>
        </w:rPr>
        <w:t xml:space="preserve"> interventions intraoperatively for anesthesia providers increases measuremen</w:t>
      </w:r>
      <w:r w:rsidR="00145733" w:rsidRPr="007B2D36">
        <w:rPr>
          <w:rFonts w:ascii="Times New Roman" w:eastAsia="Times New Roman" w:hAnsi="Times New Roman" w:cs="Times New Roman"/>
        </w:rPr>
        <w:t>t compliance</w:t>
      </w:r>
      <w:r w:rsidRPr="007B2D36">
        <w:rPr>
          <w:rFonts w:ascii="Times New Roman" w:eastAsia="Times New Roman" w:hAnsi="Times New Roman" w:cs="Times New Roman"/>
        </w:rPr>
        <w:t>.</w:t>
      </w:r>
      <w:r w:rsidR="00145733"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{"citationItems":[{"id":"ITEM-1","itemData":{"DOI":"10.1177/1062860612473350","ISSN":"1062-8606","abstract":"There are limited data in the pediatric population regarding the incidence of, risk factors for, and means to prevent perioperative hypothermia. The Institute for Healthcare Improvement Model for quality improvement (QI) methodology was used to bundle the most effective techniques to prevent hypothermia. A multidisciplinary QI team was assembled with the goal to decrease the incidence of perioperative hypothermia by 50%. The baseline incidence of hypothermia was determined and causes identified using a flowchart and a cause-and-effect diagram. Pareto charts were formed and opportunities to decrease the incidence of perioperative hypothermia were trialed. The baseline incidence of hypothermia was 8.9%. Implementation of a standardized temperature management bundle in the operating rooms decreased the incidence to 4.2%. The QI methodology was useful to bundle the most effective techniques to prevent hypothermia, resulting in standardized perioperative care and a sustained reduction in the incidence of perio...","author":[{"dropping-particle":"","family":"Kim","given":"Paul","non-dropping-particle":"","parse-names":false,"suffix":""},{"dropping-particle":"","family":"Taghon","given":"Thomas","non-dropping-particle":"","parse-names":false,"suffix":""},{"dropping-particle":"","family":"Fetzer","given":"Mike","non-dropping-particle":"","parse-names":false,"suffix":""},{"dropping-particle":"","family":"Tobias","given":"Joseph D.","non-dropping-particle":"","parse-names":false,"suffix":""}],"container-title":"American Journal of Medical Quality","id":"ITEM-1","issue":"5","issued":{"date-parts":[["2013"]]},"page":"400-406","title":"Perioperative Hypothermia in the Pediatric Population","type":"article-journal","volume":"28"},"uris":["http://www.mendeley.com/documents/?uuid=f815a430-2b3f-46ac-9581-5e4a83459ea3"]},{"id":"ITEM-2","itemData":{"DOI":"10.1016/j.jopan.2016.03.006","ISSN":"10899472","abstract":"Purpose The aim of this study was to determine if nurse anesthetists (NAs) have access, knowledge, and adhere to recommended guidelines to maintain normal body temperature during the perioperative period. Design A descriptive survey design. Methods Questionnaires were sent to heads of the department (n = 56) and NAs in the operating departments in Sweden. Finding The level of access to the recommendations is high, but only one third of the operating departments have included the recommendations in their own local guidelines. The NAs' adherence was low, between 5% and 67%, and their knowledge levels were 57% to 60%. Conclusions A high level of knowledge, access, and adherence are important for the organization of operating departments to prevent barriers against implementation of new recommendations or guidelines. There are needs for education about patients' heat loss due to redistribution and clear recommendations.","author":[{"dropping-particle":"","family":"Gustafsson","given":"Ingrid L.","non-dropping-particle":"","parse-names":false,"suffix":""},{"dropping-particle":"","family":"Elmqvist","given":"Carina","non-dropping-particle":"","parse-names":false,"suffix":""},{"dropping-particle":"","family":"From-Attebring","given":"Mona","non-dropping-particle":"","parse-names":false,"suffix":""},{"dropping-particle":"","family":"Johansson","given":"Ingrid","non-dropping-particle":"","parse-names":false,"suffix":""},{"dropping-particle":"","family":"Rask","given":"Mikael","non-dropping-particle":"","parse-names":false,"suffix":""}],"container-title":"Journal of Perianesthesia Nursing","id":"ITEM-2","issue":"5","issued":{"date-parts":[["2017"]]},"page":"409-418","title":"The Nurse Anesthetists' Adherence to Swedish National Recommendations to Maintain Normothermia in Patients During Surgery","type":"article-journal","volume":"32"},"uris":["http://www.mendeley.com/documents/?uuid=616eb47e-91e1-45dd-be10-967f3a46a246"]}],"mendeley":{"formattedCitation":"&lt;sup&gt;9,13&lt;/sup&gt;","plainTextFormattedCitation":"9,13","previouslyFormattedCitation":"&lt;sup&gt;8,12&lt;/sup&gt;"},"properties":{"noteIndex":0},"schema":"https://github.com/citation-style-language/schema/raw/master/csl-citation.json"}</w:instrText>
      </w:r>
      <w:r w:rsidR="00145733"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9,13</w:t>
      </w:r>
      <w:r w:rsidR="00145733"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Limiting factors may include availability and cost of</w:t>
      </w:r>
      <w:r w:rsidR="00145733" w:rsidRPr="007B2D36">
        <w:rPr>
          <w:rFonts w:ascii="Times New Roman" w:eastAsia="Times New Roman" w:hAnsi="Times New Roman" w:cs="Times New Roman"/>
        </w:rPr>
        <w:t xml:space="preserve"> equipment</w:t>
      </w:r>
      <w:r w:rsidRPr="007B2D36">
        <w:rPr>
          <w:rFonts w:ascii="Times New Roman" w:eastAsia="Times New Roman" w:hAnsi="Times New Roman" w:cs="Times New Roman"/>
        </w:rPr>
        <w:t>.</w:t>
      </w:r>
      <w:r w:rsidR="00145733"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{"citationItems":[{"id":"ITEM-1","itemData":{"DOI":"S0022-4804(13)00242-4 [pii]\\r10.1016/j.jss.2013.03.048 [doi]","ISBN":"1095-8673 (Electronic)\\r0022-4804 (Linking)","PMID":"23582762","abstract":"INTRODUCTION: The World Health Organization Surgical Safety Checklist (SSC) has been shown to decrease surgical site infections (SSI). The Surgical Care Improvement Project (SCIP) SSI reduction bundle (SCIP Inf) contains elements to improve SSI rates. We wanted to determine if integration of SCIP measures within our SSC would improve SCIP performance and patient outcomes for SSI. METHODS: An integrated SSC that included perioperative SCIP Inf measures (antibiotic selection, antibiotic timing, and temperature management) was implemented. We compared SCIP Inf compliance and patient outcomes for 1-y before and 1-y after SSC implementation. Outcomes included number of patients with initial post-anesthesia care unit temperature &lt;98.6 degrees F and SSI rates according to our National Surgical Quality Improvement Program data. RESULTS: Implementation of a SCIP integrated SSC resulted in a significant improvement in antibiotic infusion timing (92.7% [670/723] versus 95.4% [557/584]; P &lt; 0.05), antibiotic selection (96.2% [707/735] versus 98.7% [584/592]; P &lt; 0.01), and temperature management (93.8% [723/771] versus 97.7% [693/709]; P &lt; 0.001). Furthermore, we found a significant reduction in number of patients with initial post-anesthesia care unit temperature &lt;98.6 degrees F from 9.7% (982/10,126) to 6.9% (671/9676) (P &lt; 0.001). Institutional SSI rates decreased from 3.13% (104/3319) to 2.96% (107/3616), but was not significant (P = 0.72). SSI rates according to specialty service were similar for all groups except colorectal surgery (24.1% [19/79] versus 11.5% [12/104]; P &lt; 0.05). CONCLUSION: Implementation of an integrated SSC can improve compliance of SSI reduction strategies such as SCIP Inf performance and maintenance of normothermia. This did not, however, correlate with an improvement in overall SSI at our institution. Further investigation is required to determine other factors that may influence SSI at an institutional level.","author":[{"dropping-particle":"","family":"Tillman","given":"M","non-dropping-particle":"","parse-names":false,"suffix":""},{"dropping-particle":"","family":"Wehbe-Janek","given":"H","non-dropping-particle":"","parse-names":false,"suffix":""},{"dropping-particle":"","family":"Hodges","given":"B","non-dropping-particle":"","parse-names":false,"suffix":""},{"dropping-particle":"","family":"Smythe","given":"W R","non-dropping-particle":"","parse-names":false,"suffix":""},{"dropping-particle":"","family":"Papaconstantinou","given":"H T","non-dropping-particle":"","parse-names":false,"suffix":""}],"container-title":"J Surg Res","id":"ITEM-1","issue":"1","issued":{"date-parts":[["2013"]]},"page":"150-156","title":"Surgical care improvement project and surgical site infections: can integration in the surgical safety checklist improve quality performance and clinical outcomes?","type":"article-journal","volume":"184"},"uris":["http://www.mendeley.com/documents/?uuid=8a7f4200-d9ce-48b0-8649-0f08f78195bf"]},{"id":"ITEM-2","itemData":{"DOI":"10.1016/j.jopan.2016.03.006","ISSN":"10899472","abstract":"Purpose The aim of this study was to determine if nurse anesthetists (NAs) have access, knowledge, and adhere to recommended guidelines to maintain normal body temperature during the perioperative period. Design A descriptive survey design. Methods Questionnaires were sent to heads of the department (n = 56) and NAs in the operating departments in Sweden. Finding The level of access to the recommendations is high, but only one third of the operating departments have included the recommendations in their own local guidelines. The NAs' adherence was low, between 5% and 67%, and their knowledge levels were 57% to 60%. Conclusions A high level of knowledge, access, and adherence are important for the organization of operating departments to prevent barriers against implementation of new recommendations or guidelines. There are needs for education about patients' heat loss due to redistribution and clear recommendations.","author":[{"dropping-particle":"","family":"Gustafsson","given":"Ingrid L.","non-dropping-particle":"","parse-names":false,"suffix":""},{"dropping-particle":"","family":"Elmqvist","given":"Carina","non-dropping-particle":"","parse-names":false,"suffix":""},{"dropping-particle":"","family":"From-Attebring","given":"Mona","non-dropping-particle":"","parse-names":false,"suffix":""},{"dropping-particle":"","family":"Johansson","given":"Ingrid","non-dropping-particle":"","parse-names":false,"suffix":""},{"dropping-particle":"","family":"Rask","given":"Mikael","non-dropping-particle":"","parse-names":false,"suffix":""}],"container-title":"Journal of Perianesthesia Nursing","id":"ITEM-2","issue":"5","issued":{"date-parts":[["2017"]]},"page":"409-418","title":"The Nurse Anesthetists' Adherence to Swedish National Recommendations to Maintain Normothermia in Patients During Surgery","type":"article-journal","volume":"32"},"uris":["http://www.mendeley.com/documents/?uuid=616eb47e-91e1-45dd-be10-967f3a46a246"]}],"mendeley":{"formattedCitation":"&lt;sup&gt;9,26&lt;/sup&gt;","plainTextFormattedCitation":"9,26","previouslyFormattedCitation":"&lt;sup&gt;8,24&lt;/sup&gt;"},"properties":{"noteIndex":0},"schema":"https://github.com/citation-style-language/schema/raw/master/csl-citation.json"}</w:instrText>
      </w:r>
      <w:r w:rsidR="00145733"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9,26</w:t>
      </w:r>
      <w:r w:rsidR="00145733"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r w:rsidR="007B2D36" w:rsidRPr="007B2D36">
        <w:rPr>
          <w:rFonts w:ascii="Times New Roman" w:eastAsia="Times New Roman" w:hAnsi="Times New Roman" w:cs="Times New Roman"/>
        </w:rPr>
        <w:t xml:space="preserve"> Surgeon</w:t>
      </w:r>
      <w:r w:rsidRPr="007B2D36">
        <w:rPr>
          <w:rFonts w:ascii="Times New Roman" w:eastAsia="Times New Roman" w:hAnsi="Times New Roman" w:cs="Times New Roman"/>
        </w:rPr>
        <w:t xml:space="preserve"> preference for cooler ambient temperature is a pervasiv</w:t>
      </w:r>
      <w:r w:rsidR="00145733" w:rsidRPr="007B2D36">
        <w:rPr>
          <w:rFonts w:ascii="Times New Roman" w:eastAsia="Times New Roman" w:hAnsi="Times New Roman" w:cs="Times New Roman"/>
        </w:rPr>
        <w:t>e factor in the OR</w:t>
      </w:r>
      <w:r w:rsidRPr="007B2D36">
        <w:rPr>
          <w:rFonts w:ascii="Times New Roman" w:eastAsia="Times New Roman" w:hAnsi="Times New Roman" w:cs="Times New Roman"/>
        </w:rPr>
        <w:t>.</w:t>
      </w:r>
      <w:r w:rsidR="00145733"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{"citationItems":[{"id":"ITEM-1","itemData":{"DOI":"10.1016/j.aorn.2015.12.020","ISBN":"1043-4666 (Print)\\r1043-4666 (Linking)","ISSN":"00012092","PMID":"15644664","abstract":"Unintentional perioperative hypothermia has been shown to cause serious patient complications and, thus, to increase health care costs. In 2009, an evidence-based practice improvement project produced a significant decrease in unintentional perioperative hypothermia in colorectal surgical patients through monitoring of OR ambient room temperature. Project leaders engaged all interdisciplinary stakeholders in the original project, which facilitated the sustainability of the intervention method. An important aspect of sustainability is ongoing monitoring and evaluation of a new intervention method. Therefore, continued evaluation of outcomes of the protocol developed in 2009 was scheduled at specific time points after the initial small test of change with colorectal patients. This article focuses on how attention to sustainability factors during implementation of an improvement project led to the sustainability of a protocol for monitoring OR ambient room temperature with all types of surgical patients five years after the initial project.","author":[{"dropping-particle":"","family":"Levin","given":"Rona F.","non-dropping-particle":"","parse-names":false,"suffix":""},{"dropping-particle":"","family":"Wright","given":"Fay","non-dropping-particle":"","parse-names":false,"suffix":""},{"dropping-particle":"","family":"Pecoraro","given":"Kathleen","non-dropping-particle":"","parse-names":false,"suffix":""},{"dropping-particle":"","family":"Kopec","given":"Wendy","non-dropping-particle":"","parse-names":false,"suffix":""}],"container-title":"AORN Journal","id":"ITEM-1","issue":"2","issued":{"date-parts":[["2016"]]},"page":"213.e1-213.e13","title":"Maintaining Perioperative Normothermia: Sustaining an Evidence-Based Practice Improvement Project","type":"article-journal","volume":"103"},"uris":["http://www.mendeley.com/documents/?uuid=adf772b3-a849-4989-b76a-6487e8d10a69"]},{"id":"ITEM-2","itemData":{"ISBN":"1524-5012 (Print)\\r1524-5012 (Linking)","ISSN":"1524-5012","PMID":"21960760","abstract":"BACKGROUND: Hypothermia, defined as a core body temperature less than 36°C (96.8°F), is a relatively common occurrence in the unwarmed surgical patient. A mild degree of perioperative hypothermia can be associated with significant morbidity and mortality. A threefold increase in the frequency of surgical site infections is reported in colorectal surgery patients who experience perioperative hypothermia. As part of the Surgical Care Improvement Project, guidelines aim to decrease the incidence of this complication.\\n\\nMETHODS: We review the physiology of temperature regulation, mechanisms of hypothermia, effects of anesthetics on thermoregulation, and consequences of hypothermia and summarize recent recommendations for maintaining perioperative normothermia.\\n\\nRESULTS: Evidence suggests that prewarming for a minimum of 30 minutes may reduce the risk of subsequent hypothermia.\\n\\nCONCLUSIONS: Monitoring of body temperature and avoidance of unintended perioperative hypothermia through active and passive warming measures are the keys to preventing its complications.","author":[{"dropping-particle":"","family":"Hart","given":"Stuart R","non-dropping-particle":"","parse-names":false,"suffix":""},{"dropping-particle":"","family":"Bordes","given":"Brianne","non-dropping-particle":"","parse-names":false,"suffix":""},{"dropping-particle":"","family":"Hart","given":"Jennifer","non-dropping-particle":"","parse-names":false,"suffix":""},{"dropping-particle":"","family":"Corsino","given":"Daniel","non-dropping-particle":"","parse-names":false,"suffix":""},{"dropping-particle":"","family":"Harmon","given":"Donald","non-dropping-particle":"","parse-names":false,"suffix":""}],"container-title":"The Ochsner journal","id":"ITEM-2","issue":"3","issued":{"date-parts":[["2011"]]},"page":"259-70","title":"Unintended perioperative hypothermia.","type":"article-journal","volume":"11"},"uris":["http://www.mendeley.com/documents/?uuid=1dff650b-bf9a-4b22-bde4-200f0444bda2"]}],"mendeley":{"formattedCitation":"&lt;sup&gt;11,14&lt;/sup&gt;","plainTextFormattedCitation":"11,14","previouslyFormattedCitation":"&lt;sup&gt;10,13&lt;/sup&gt;"},"properties":{"noteIndex":0},"schema":"https://github.com/citation-style-language/schema/raw/master/csl-citation.json"}</w:instrText>
      </w:r>
      <w:r w:rsidR="00145733"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11,14</w:t>
      </w:r>
      <w:r w:rsidR="00145733"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A compromise to keep the room warm during anesthesia induction and draping of the patient and then reducing the room temperature to a comfortable level </w:t>
      </w:r>
      <w:r w:rsidR="00145733" w:rsidRPr="007B2D36">
        <w:rPr>
          <w:rFonts w:ascii="Times New Roman" w:eastAsia="Times New Roman" w:hAnsi="Times New Roman" w:cs="Times New Roman"/>
        </w:rPr>
        <w:t>thereafter is reasonable</w:t>
      </w:r>
      <w:r w:rsidRPr="007B2D36">
        <w:rPr>
          <w:rFonts w:ascii="Times New Roman" w:eastAsia="Times New Roman" w:hAnsi="Times New Roman" w:cs="Times New Roman"/>
        </w:rPr>
        <w:t>.</w:t>
      </w:r>
      <w:r w:rsidR="00145733"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{"citationItems":[{"id":"ITEM-1","itemData":{"DOI":"10.1016/j.aorn.2015.12.020","ISBN":"1043-4666 (Print)\\r1043-4666 (Linking)","ISSN":"00012092","PMID":"15644664","abstract":"Unintentional perioperative hypothermia has been shown to cause serious patient complications and, thus, to increase health care costs. In 2009, an evidence-based practice improvement project produced a significant decrease in unintentional perioperative hypothermia in colorectal surgical patients through monitoring of OR ambient room temperature. Project leaders engaged all interdisciplinary stakeholders in the original project, which facilitated the sustainability of the intervention method. An important aspect of sustainability is ongoing monitoring and evaluation of a new intervention method. Therefore, continued evaluation of outcomes of the protocol developed in 2009 was scheduled at specific time points after the initial small test of change with colorectal patients. This article focuses on how attention to sustainability factors during implementation of an improvement project led to the sustainability of a protocol for monitoring OR ambient room temperature with all types of surgical patients five years after the initial project.","author":[{"dropping-particle":"","family":"Levin","given":"Rona F.","non-dropping-particle":"","parse-names":false,"suffix":""},{"dropping-particle":"","family":"Wright","given":"Fay","non-dropping-particle":"","parse-names":false,"suffix":""},{"dropping-particle":"","family":"Pecoraro","given":"Kathleen","non-dropping-particle":"","parse-names":false,"suffix":""},{"dropping-particle":"","family":"Kopec","given":"Wendy","non-dropping-particle":"","parse-names":false,"suffix":""}],"container-title":"AORN Journal","id":"ITEM-1","issue":"2","issued":{"date-parts":[["2016"]]},"page":"213.e1-213.e13","title":"Maintaining Perioperative Normothermia: Sustaining an Evidence-Based Practice Improvement Project","type":"article-journal","volume":"103"},"uris":["http://www.mendeley.com/documents/?uuid=adf772b3-a849-4989-b76a-6487e8d10a69"]}],"mendeley":{"formattedCitation":"&lt;sup&gt;14&lt;/sup&gt;","plainTextFormattedCitation":"14","previouslyFormattedCitation":"&lt;sup&gt;13&lt;/sup&gt;"},"properties":{"noteIndex":0},"schema":"https://github.com/citation-style-language/schema/raw/master/csl-citation.json"}</w:instrText>
      </w:r>
      <w:r w:rsidR="00145733"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14</w:t>
      </w:r>
      <w:r w:rsidR="00145733"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p>
    <w:p w14:paraId="74E581AA" w14:textId="77777777" w:rsidR="00E361F9" w:rsidRPr="007B2D36" w:rsidRDefault="00E361F9">
      <w:pPr>
        <w:pStyle w:val="Normal1"/>
        <w:rPr>
          <w:rFonts w:ascii="Times New Roman" w:eastAsia="Times New Roman" w:hAnsi="Times New Roman" w:cs="Times New Roman"/>
        </w:rPr>
      </w:pPr>
    </w:p>
    <w:p w14:paraId="23AC53BE" w14:textId="77777777" w:rsidR="00E361F9" w:rsidRPr="007B2D36" w:rsidRDefault="00C011F7">
      <w:pPr>
        <w:pStyle w:val="Normal1"/>
        <w:spacing w:line="360" w:lineRule="auto"/>
        <w:rPr>
          <w:rFonts w:ascii="Times New Roman" w:eastAsia="Times New Roman" w:hAnsi="Times New Roman" w:cs="Times New Roman"/>
          <w:b/>
        </w:rPr>
      </w:pPr>
      <w:r w:rsidRPr="007B2D36">
        <w:rPr>
          <w:rFonts w:ascii="Times New Roman" w:eastAsia="Times New Roman" w:hAnsi="Times New Roman" w:cs="Times New Roman"/>
          <w:b/>
        </w:rPr>
        <w:t xml:space="preserve">Methods </w:t>
      </w:r>
    </w:p>
    <w:p w14:paraId="2515529A" w14:textId="23F49EFA" w:rsidR="00E361F9" w:rsidRPr="007B2D36" w:rsidRDefault="00C011F7">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b/>
        </w:rPr>
        <w:lastRenderedPageBreak/>
        <w:tab/>
      </w:r>
      <w:r w:rsidRPr="007B2D36">
        <w:rPr>
          <w:rFonts w:ascii="Times New Roman" w:eastAsia="Times New Roman" w:hAnsi="Times New Roman" w:cs="Times New Roman"/>
        </w:rPr>
        <w:t xml:space="preserve">IRB approval </w:t>
      </w:r>
      <w:proofErr w:type="gramStart"/>
      <w:r w:rsidRPr="007B2D36">
        <w:rPr>
          <w:rFonts w:ascii="Times New Roman" w:eastAsia="Times New Roman" w:hAnsi="Times New Roman" w:cs="Times New Roman"/>
        </w:rPr>
        <w:t>was obtained</w:t>
      </w:r>
      <w:proofErr w:type="gramEnd"/>
      <w:r w:rsidRPr="007B2D36">
        <w:rPr>
          <w:rFonts w:ascii="Times New Roman" w:eastAsia="Times New Roman" w:hAnsi="Times New Roman" w:cs="Times New Roman"/>
        </w:rPr>
        <w:t>. We undertook a non-randomized prospective trial of 1</w:t>
      </w:r>
      <w:r w:rsidR="007B2D36">
        <w:rPr>
          <w:rFonts w:ascii="Times New Roman" w:eastAsia="Times New Roman" w:hAnsi="Times New Roman" w:cs="Times New Roman"/>
        </w:rPr>
        <w:t>20</w:t>
      </w:r>
      <w:r w:rsidRPr="007B2D36">
        <w:rPr>
          <w:rFonts w:ascii="Times New Roman" w:eastAsia="Times New Roman" w:hAnsi="Times New Roman" w:cs="Times New Roman"/>
        </w:rPr>
        <w:t xml:space="preserve"> pediatric patients at Norton Children’s Hospital who underwent any neurosurgical procedure during</w:t>
      </w:r>
      <w:r w:rsidR="00EA34DE" w:rsidRPr="007B2D36">
        <w:rPr>
          <w:rFonts w:ascii="Times New Roman" w:eastAsia="Times New Roman" w:hAnsi="Times New Roman" w:cs="Times New Roman"/>
        </w:rPr>
        <w:t xml:space="preserve"> the period from</w:t>
      </w:r>
      <w:r w:rsidRPr="007B2D36">
        <w:rPr>
          <w:rFonts w:ascii="Times New Roman" w:eastAsia="Times New Roman" w:hAnsi="Times New Roman" w:cs="Times New Roman"/>
        </w:rPr>
        <w:t xml:space="preserve"> </w:t>
      </w:r>
      <w:r w:rsidR="00EA34DE" w:rsidRPr="007B2D36">
        <w:rPr>
          <w:rFonts w:ascii="Times New Roman" w:eastAsia="Times New Roman" w:hAnsi="Times New Roman" w:cs="Times New Roman"/>
        </w:rPr>
        <w:t>March 2013</w:t>
      </w:r>
      <w:r w:rsidR="00EA34DE" w:rsidRPr="007B2D36">
        <w:rPr>
          <w:rFonts w:ascii="Times New Roman" w:eastAsia="Times New Roman" w:hAnsi="Times New Roman" w:cs="Times New Roman"/>
          <w:color w:val="FF0000"/>
        </w:rPr>
        <w:t xml:space="preserve"> </w:t>
      </w:r>
      <w:r w:rsidR="00EA34DE" w:rsidRPr="007B2D36">
        <w:rPr>
          <w:rFonts w:ascii="Times New Roman" w:eastAsia="Times New Roman" w:hAnsi="Times New Roman" w:cs="Times New Roman"/>
        </w:rPr>
        <w:t>to March 2015</w:t>
      </w:r>
      <w:r w:rsidRPr="007B2D36">
        <w:rPr>
          <w:rFonts w:ascii="Times New Roman" w:eastAsia="Times New Roman" w:hAnsi="Times New Roman" w:cs="Times New Roman"/>
        </w:rPr>
        <w:t xml:space="preserve">. Patients underwent non-random assignment: patients having surgery with Surgeon 1 </w:t>
      </w:r>
      <w:r w:rsidR="00EA34DE" w:rsidRPr="007B2D36">
        <w:rPr>
          <w:rFonts w:ascii="Times New Roman" w:eastAsia="Times New Roman" w:hAnsi="Times New Roman" w:cs="Times New Roman"/>
        </w:rPr>
        <w:t xml:space="preserve">received </w:t>
      </w:r>
      <w:r w:rsidRPr="007B2D36">
        <w:rPr>
          <w:rFonts w:ascii="Times New Roman" w:eastAsia="Times New Roman" w:hAnsi="Times New Roman" w:cs="Times New Roman"/>
        </w:rPr>
        <w:t xml:space="preserve">the </w:t>
      </w:r>
      <w:proofErr w:type="spellStart"/>
      <w:r w:rsidRPr="007B2D36">
        <w:rPr>
          <w:rFonts w:ascii="Times New Roman" w:eastAsia="Times New Roman" w:hAnsi="Times New Roman" w:cs="Times New Roman"/>
        </w:rPr>
        <w:t>normothermia</w:t>
      </w:r>
      <w:proofErr w:type="spellEnd"/>
      <w:r w:rsidRPr="007B2D36">
        <w:rPr>
          <w:rFonts w:ascii="Times New Roman" w:eastAsia="Times New Roman" w:hAnsi="Times New Roman" w:cs="Times New Roman"/>
        </w:rPr>
        <w:t xml:space="preserve"> protocol as outlined below and patients having surgery with Surgeon 2 and 3 underwent standard thermal care per hospital protocol. </w:t>
      </w:r>
    </w:p>
    <w:p w14:paraId="3E0EA8B9" w14:textId="2C7A6F35" w:rsidR="00E361F9" w:rsidRPr="007B2D36" w:rsidRDefault="00C011F7" w:rsidP="00E21373">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tab/>
      </w:r>
      <w:r w:rsidR="003307D4" w:rsidRPr="007B2D36">
        <w:rPr>
          <w:rFonts w:ascii="Times New Roman" w:eastAsia="Times New Roman" w:hAnsi="Times New Roman" w:cs="Times New Roman"/>
        </w:rPr>
        <w:t xml:space="preserve">Our </w:t>
      </w:r>
      <w:proofErr w:type="spellStart"/>
      <w:proofErr w:type="gramStart"/>
      <w:r w:rsidR="003307D4" w:rsidRPr="007B2D36">
        <w:rPr>
          <w:rFonts w:ascii="Times New Roman" w:eastAsia="Times New Roman" w:hAnsi="Times New Roman" w:cs="Times New Roman"/>
        </w:rPr>
        <w:t>n</w:t>
      </w:r>
      <w:r w:rsidRPr="007B2D36">
        <w:rPr>
          <w:rFonts w:ascii="Times New Roman" w:eastAsia="Times New Roman" w:hAnsi="Times New Roman" w:cs="Times New Roman"/>
        </w:rPr>
        <w:t>ormothermia</w:t>
      </w:r>
      <w:proofErr w:type="spellEnd"/>
      <w:r w:rsidRPr="007B2D36">
        <w:rPr>
          <w:rFonts w:ascii="Times New Roman" w:eastAsia="Times New Roman" w:hAnsi="Times New Roman" w:cs="Times New Roman"/>
        </w:rPr>
        <w:t xml:space="preserve"> protocol was developed by our surgical staff based on best available evidence for the pediatric population</w:t>
      </w:r>
      <w:proofErr w:type="gramEnd"/>
      <w:r w:rsidRPr="007B2D36">
        <w:rPr>
          <w:rFonts w:ascii="Times New Roman" w:eastAsia="Times New Roman" w:hAnsi="Times New Roman" w:cs="Times New Roman"/>
        </w:rPr>
        <w:t xml:space="preserve">. In the preoperative period, </w:t>
      </w:r>
      <w:proofErr w:type="gramStart"/>
      <w:r w:rsidRPr="007B2D36">
        <w:rPr>
          <w:rFonts w:ascii="Times New Roman" w:eastAsia="Times New Roman" w:hAnsi="Times New Roman" w:cs="Times New Roman"/>
        </w:rPr>
        <w:t>patients</w:t>
      </w:r>
      <w:proofErr w:type="gramEnd"/>
      <w:r w:rsidRPr="007B2D36">
        <w:rPr>
          <w:rFonts w:ascii="Times New Roman" w:eastAsia="Times New Roman" w:hAnsi="Times New Roman" w:cs="Times New Roman"/>
        </w:rPr>
        <w:t xml:space="preserve"> initial temperature was recorded with a tympanic thermometer </w:t>
      </w:r>
      <w:r w:rsidR="00BC6AC5" w:rsidRPr="007B2D36">
        <w:rPr>
          <w:rFonts w:ascii="Times New Roman" w:eastAsia="Times New Roman" w:hAnsi="Times New Roman" w:cs="Times New Roman"/>
        </w:rPr>
        <w:t>(Welch All</w:t>
      </w:r>
      <w:r w:rsidR="007B2D36" w:rsidRPr="007B2D36">
        <w:rPr>
          <w:rFonts w:ascii="Times New Roman" w:eastAsia="Times New Roman" w:hAnsi="Times New Roman" w:cs="Times New Roman"/>
        </w:rPr>
        <w:t>y</w:t>
      </w:r>
      <w:r w:rsidR="00BC6AC5" w:rsidRPr="007B2D36">
        <w:rPr>
          <w:rFonts w:ascii="Times New Roman" w:eastAsia="Times New Roman" w:hAnsi="Times New Roman" w:cs="Times New Roman"/>
        </w:rPr>
        <w:t xml:space="preserve">n Braun </w:t>
      </w:r>
      <w:proofErr w:type="spellStart"/>
      <w:r w:rsidR="00BC6AC5" w:rsidRPr="007B2D36">
        <w:rPr>
          <w:rFonts w:ascii="Times New Roman" w:eastAsia="Times New Roman" w:hAnsi="Times New Roman" w:cs="Times New Roman"/>
        </w:rPr>
        <w:t>Thermoscan</w:t>
      </w:r>
      <w:proofErr w:type="spellEnd"/>
      <w:r w:rsidR="00BC6AC5" w:rsidRPr="007B2D36">
        <w:rPr>
          <w:rFonts w:ascii="Times New Roman" w:eastAsia="Times New Roman" w:hAnsi="Times New Roman" w:cs="Times New Roman"/>
        </w:rPr>
        <w:t xml:space="preserve">® Pro 6000) </w:t>
      </w:r>
      <w:r w:rsidRPr="007B2D36">
        <w:rPr>
          <w:rFonts w:ascii="Times New Roman" w:eastAsia="Times New Roman" w:hAnsi="Times New Roman" w:cs="Times New Roman"/>
        </w:rPr>
        <w:t xml:space="preserve">and then q15 minutes thereafter. </w:t>
      </w:r>
      <w:r w:rsidR="00E21373" w:rsidRPr="00E21373">
        <w:rPr>
          <w:rFonts w:ascii="Times New Roman" w:eastAsia="Times New Roman" w:hAnsi="Times New Roman" w:cs="Times New Roman"/>
        </w:rPr>
        <w:t>While temperature</w:t>
      </w:r>
      <w:r w:rsidR="00E21373">
        <w:rPr>
          <w:rFonts w:ascii="Times New Roman" w:eastAsia="Times New Roman" w:hAnsi="Times New Roman" w:cs="Times New Roman"/>
        </w:rPr>
        <w:t xml:space="preserve"> </w:t>
      </w:r>
      <w:r w:rsidR="00E21373" w:rsidRPr="00E21373">
        <w:rPr>
          <w:rFonts w:ascii="Times New Roman" w:eastAsia="Times New Roman" w:hAnsi="Times New Roman" w:cs="Times New Roman"/>
        </w:rPr>
        <w:t xml:space="preserve">measured in the ear </w:t>
      </w:r>
      <w:proofErr w:type="gramStart"/>
      <w:r w:rsidR="00E21373" w:rsidRPr="00E21373">
        <w:rPr>
          <w:rFonts w:ascii="Times New Roman" w:eastAsia="Times New Roman" w:hAnsi="Times New Roman" w:cs="Times New Roman"/>
        </w:rPr>
        <w:t>has been shown</w:t>
      </w:r>
      <w:proofErr w:type="gramEnd"/>
      <w:r w:rsidR="00E21373" w:rsidRPr="00E21373">
        <w:rPr>
          <w:rFonts w:ascii="Times New Roman" w:eastAsia="Times New Roman" w:hAnsi="Times New Roman" w:cs="Times New Roman"/>
        </w:rPr>
        <w:t xml:space="preserve"> to be less accurate compared</w:t>
      </w:r>
      <w:r w:rsidR="00E21373">
        <w:rPr>
          <w:rFonts w:ascii="Times New Roman" w:eastAsia="Times New Roman" w:hAnsi="Times New Roman" w:cs="Times New Roman"/>
        </w:rPr>
        <w:t xml:space="preserve"> </w:t>
      </w:r>
      <w:r w:rsidR="00E21373" w:rsidRPr="00E21373">
        <w:rPr>
          <w:rFonts w:ascii="Times New Roman" w:eastAsia="Times New Roman" w:hAnsi="Times New Roman" w:cs="Times New Roman"/>
        </w:rPr>
        <w:t xml:space="preserve">to </w:t>
      </w:r>
      <w:r w:rsidR="00E21373">
        <w:rPr>
          <w:rFonts w:ascii="Times New Roman" w:eastAsia="Times New Roman" w:hAnsi="Times New Roman" w:cs="Times New Roman"/>
        </w:rPr>
        <w:t xml:space="preserve">other measurements, </w:t>
      </w:r>
      <w:r w:rsidR="00E21373" w:rsidRPr="00E21373">
        <w:rPr>
          <w:rFonts w:ascii="Times New Roman" w:eastAsia="Times New Roman" w:hAnsi="Times New Roman" w:cs="Times New Roman"/>
        </w:rPr>
        <w:t>this method was selected in</w:t>
      </w:r>
      <w:r w:rsidR="00E21373">
        <w:rPr>
          <w:rFonts w:ascii="Times New Roman" w:eastAsia="Times New Roman" w:hAnsi="Times New Roman" w:cs="Times New Roman"/>
        </w:rPr>
        <w:t xml:space="preserve"> </w:t>
      </w:r>
      <w:r w:rsidR="00E21373" w:rsidRPr="00E21373">
        <w:rPr>
          <w:rFonts w:ascii="Times New Roman" w:eastAsia="Times New Roman" w:hAnsi="Times New Roman" w:cs="Times New Roman"/>
        </w:rPr>
        <w:t>our pediatric hospital given the balance between invasiveness and</w:t>
      </w:r>
      <w:r w:rsidR="00E21373">
        <w:rPr>
          <w:rFonts w:ascii="Times New Roman" w:eastAsia="Times New Roman" w:hAnsi="Times New Roman" w:cs="Times New Roman"/>
        </w:rPr>
        <w:t xml:space="preserve"> </w:t>
      </w:r>
      <w:r w:rsidR="00E21373" w:rsidRPr="00E21373">
        <w:rPr>
          <w:rFonts w:ascii="Times New Roman" w:eastAsia="Times New Roman" w:hAnsi="Times New Roman" w:cs="Times New Roman"/>
        </w:rPr>
        <w:t xml:space="preserve">precision. </w:t>
      </w:r>
      <w:r w:rsidRPr="007B2D36">
        <w:rPr>
          <w:rFonts w:ascii="Times New Roman" w:eastAsia="Times New Roman" w:hAnsi="Times New Roman" w:cs="Times New Roman"/>
        </w:rPr>
        <w:t xml:space="preserve">Temperature </w:t>
      </w:r>
      <w:r w:rsidR="00BC6AC5" w:rsidRPr="007B2D36">
        <w:rPr>
          <w:rFonts w:ascii="Times New Roman" w:eastAsia="Times New Roman" w:hAnsi="Times New Roman" w:cs="Times New Roman"/>
        </w:rPr>
        <w:t>wa</w:t>
      </w:r>
      <w:r w:rsidRPr="007B2D36">
        <w:rPr>
          <w:rFonts w:ascii="Times New Roman" w:eastAsia="Times New Roman" w:hAnsi="Times New Roman" w:cs="Times New Roman"/>
        </w:rPr>
        <w:t>s measured immediately prior to OR transfer. Family was educated on the importance of warming. Patient</w:t>
      </w:r>
      <w:r w:rsidR="00BC6AC5" w:rsidRPr="007B2D36">
        <w:rPr>
          <w:rFonts w:ascii="Times New Roman" w:eastAsia="Times New Roman" w:hAnsi="Times New Roman" w:cs="Times New Roman"/>
        </w:rPr>
        <w:t>s</w:t>
      </w:r>
      <w:r w:rsidRPr="007B2D36">
        <w:rPr>
          <w:rFonts w:ascii="Times New Roman" w:eastAsia="Times New Roman" w:hAnsi="Times New Roman" w:cs="Times New Roman"/>
        </w:rPr>
        <w:t xml:space="preserve"> had a FAW </w:t>
      </w:r>
      <w:r w:rsidR="00CA0951" w:rsidRPr="007B2D36">
        <w:rPr>
          <w:rFonts w:ascii="Times New Roman" w:eastAsia="Times New Roman" w:hAnsi="Times New Roman" w:cs="Times New Roman"/>
        </w:rPr>
        <w:t>(3M</w:t>
      </w:r>
      <w:r w:rsidR="00CA0951" w:rsidRPr="007B2D36">
        <w:rPr>
          <w:rFonts w:ascii="Times New Roman" w:eastAsia="Times New Roman" w:hAnsi="Times New Roman" w:cs="Times New Roman"/>
          <w:vertAlign w:val="superscript"/>
        </w:rPr>
        <w:t>TM</w:t>
      </w:r>
      <w:r w:rsidR="00CA0951" w:rsidRPr="007B2D36">
        <w:rPr>
          <w:rFonts w:ascii="Times New Roman" w:eastAsia="Times New Roman" w:hAnsi="Times New Roman" w:cs="Times New Roman"/>
        </w:rPr>
        <w:t xml:space="preserve"> Bair </w:t>
      </w:r>
      <w:proofErr w:type="spellStart"/>
      <w:r w:rsidR="00CA0951" w:rsidRPr="007B2D36">
        <w:rPr>
          <w:rFonts w:ascii="Times New Roman" w:eastAsia="Times New Roman" w:hAnsi="Times New Roman" w:cs="Times New Roman"/>
        </w:rPr>
        <w:t>Hugger</w:t>
      </w:r>
      <w:r w:rsidR="00CA0951" w:rsidRPr="007B2D36">
        <w:rPr>
          <w:rFonts w:ascii="Times New Roman" w:eastAsia="Times New Roman" w:hAnsi="Times New Roman" w:cs="Times New Roman"/>
          <w:vertAlign w:val="superscript"/>
        </w:rPr>
        <w:t>TM</w:t>
      </w:r>
      <w:proofErr w:type="spellEnd"/>
      <w:r w:rsidR="00CA0951" w:rsidRPr="007B2D36">
        <w:rPr>
          <w:rFonts w:ascii="Times New Roman" w:eastAsia="Times New Roman" w:hAnsi="Times New Roman" w:cs="Times New Roman"/>
        </w:rPr>
        <w:t xml:space="preserve">) </w:t>
      </w:r>
      <w:r w:rsidRPr="007B2D36">
        <w:rPr>
          <w:rFonts w:ascii="Times New Roman" w:eastAsia="Times New Roman" w:hAnsi="Times New Roman" w:cs="Times New Roman"/>
        </w:rPr>
        <w:t xml:space="preserve">placed preoperatively. </w:t>
      </w:r>
      <w:r w:rsidR="00BC6AC5" w:rsidRPr="007B2D36">
        <w:rPr>
          <w:rFonts w:ascii="Times New Roman" w:eastAsia="Times New Roman" w:hAnsi="Times New Roman" w:cs="Times New Roman"/>
        </w:rPr>
        <w:t>Intraoperatively</w:t>
      </w:r>
      <w:r w:rsidR="007B2D36" w:rsidRPr="007B2D36">
        <w:rPr>
          <w:rFonts w:ascii="Times New Roman" w:eastAsia="Times New Roman" w:hAnsi="Times New Roman" w:cs="Times New Roman"/>
        </w:rPr>
        <w:t>,</w:t>
      </w:r>
      <w:r w:rsidRPr="007B2D36">
        <w:rPr>
          <w:rFonts w:ascii="Times New Roman" w:eastAsia="Times New Roman" w:hAnsi="Times New Roman" w:cs="Times New Roman"/>
        </w:rPr>
        <w:t xml:space="preserve"> </w:t>
      </w:r>
      <w:r w:rsidR="007B2D36" w:rsidRPr="007B2D36">
        <w:rPr>
          <w:rFonts w:ascii="Times New Roman" w:eastAsia="Times New Roman" w:hAnsi="Times New Roman" w:cs="Times New Roman"/>
        </w:rPr>
        <w:t xml:space="preserve">OR </w:t>
      </w:r>
      <w:r w:rsidRPr="007B2D36">
        <w:rPr>
          <w:rFonts w:ascii="Times New Roman" w:eastAsia="Times New Roman" w:hAnsi="Times New Roman" w:cs="Times New Roman"/>
        </w:rPr>
        <w:t>temperature was set to 75</w:t>
      </w:r>
      <w:r w:rsidR="00BC6AC5" w:rsidRPr="007B2D36">
        <w:rPr>
          <w:rFonts w:ascii="Times New Roman" w:hAnsi="Times New Roman" w:cs="Times New Roman"/>
          <w:b/>
          <w:color w:val="000000"/>
        </w:rPr>
        <w:t>°</w:t>
      </w:r>
      <w:r w:rsidR="00BC6AC5" w:rsidRPr="007B2D36">
        <w:rPr>
          <w:rFonts w:ascii="Times New Roman" w:hAnsi="Times New Roman" w:cs="Times New Roman"/>
          <w:color w:val="000000"/>
        </w:rPr>
        <w:t>F</w:t>
      </w:r>
      <w:r w:rsidR="007B2D36" w:rsidRPr="007B2D36">
        <w:rPr>
          <w:rFonts w:ascii="Times New Roman" w:hAnsi="Times New Roman" w:cs="Times New Roman"/>
          <w:color w:val="000000"/>
        </w:rPr>
        <w:t xml:space="preserve"> at least 15 minutes prior to patient arrival</w:t>
      </w:r>
      <w:r w:rsidRPr="007B2D36">
        <w:rPr>
          <w:rFonts w:ascii="Times New Roman" w:eastAsia="Times New Roman" w:hAnsi="Times New Roman" w:cs="Times New Roman"/>
        </w:rPr>
        <w:t xml:space="preserve">, “French fry” </w:t>
      </w:r>
      <w:r w:rsidR="00BC6AC5" w:rsidRPr="007B2D36">
        <w:rPr>
          <w:rFonts w:ascii="Times New Roman" w:eastAsia="Times New Roman" w:hAnsi="Times New Roman" w:cs="Times New Roman"/>
        </w:rPr>
        <w:t xml:space="preserve">radiant </w:t>
      </w:r>
      <w:r w:rsidRPr="007B2D36">
        <w:rPr>
          <w:rFonts w:ascii="Times New Roman" w:eastAsia="Times New Roman" w:hAnsi="Times New Roman" w:cs="Times New Roman"/>
        </w:rPr>
        <w:t xml:space="preserve">lights were placed over the </w:t>
      </w:r>
      <w:r w:rsidR="00BC6AC5" w:rsidRPr="007B2D36">
        <w:rPr>
          <w:rFonts w:ascii="Times New Roman" w:eastAsia="Times New Roman" w:hAnsi="Times New Roman" w:cs="Times New Roman"/>
        </w:rPr>
        <w:t xml:space="preserve">bed prior to patient arrival and were carefully maintained over the patient during anesthesia </w:t>
      </w:r>
      <w:r w:rsidR="006F47A3" w:rsidRPr="007B2D36">
        <w:rPr>
          <w:rFonts w:ascii="Times New Roman" w:eastAsia="Times New Roman" w:hAnsi="Times New Roman" w:cs="Times New Roman"/>
        </w:rPr>
        <w:t>induction</w:t>
      </w:r>
      <w:r w:rsidR="00BC6AC5" w:rsidRPr="007B2D36">
        <w:rPr>
          <w:rFonts w:ascii="Times New Roman" w:eastAsia="Times New Roman" w:hAnsi="Times New Roman" w:cs="Times New Roman"/>
        </w:rPr>
        <w:t>, surgical prep</w:t>
      </w:r>
      <w:r w:rsidR="006F47A3" w:rsidRPr="007B2D36">
        <w:rPr>
          <w:rFonts w:ascii="Times New Roman" w:eastAsia="Times New Roman" w:hAnsi="Times New Roman" w:cs="Times New Roman"/>
        </w:rPr>
        <w:t>aration</w:t>
      </w:r>
      <w:r w:rsidRPr="007B2D36">
        <w:rPr>
          <w:rFonts w:ascii="Times New Roman" w:eastAsia="Times New Roman" w:hAnsi="Times New Roman" w:cs="Times New Roman"/>
        </w:rPr>
        <w:t xml:space="preserve"> and drap</w:t>
      </w:r>
      <w:r w:rsidR="00BC6AC5" w:rsidRPr="007B2D36">
        <w:rPr>
          <w:rFonts w:ascii="Times New Roman" w:eastAsia="Times New Roman" w:hAnsi="Times New Roman" w:cs="Times New Roman"/>
        </w:rPr>
        <w:t xml:space="preserve">ing. A </w:t>
      </w:r>
      <w:r w:rsidRPr="007B2D36">
        <w:rPr>
          <w:rFonts w:ascii="Times New Roman" w:eastAsia="Times New Roman" w:hAnsi="Times New Roman" w:cs="Times New Roman"/>
        </w:rPr>
        <w:t>FAW was placed</w:t>
      </w:r>
      <w:r w:rsidR="00BC6AC5" w:rsidRPr="007B2D36">
        <w:rPr>
          <w:rFonts w:ascii="Times New Roman" w:eastAsia="Times New Roman" w:hAnsi="Times New Roman" w:cs="Times New Roman"/>
        </w:rPr>
        <w:t xml:space="preserve"> and carefully covered with blankets to avoid </w:t>
      </w:r>
      <w:r w:rsidR="007B2D36" w:rsidRPr="007B2D36">
        <w:rPr>
          <w:rFonts w:ascii="Times New Roman" w:eastAsia="Times New Roman" w:hAnsi="Times New Roman" w:cs="Times New Roman"/>
        </w:rPr>
        <w:t>altering</w:t>
      </w:r>
      <w:r w:rsidR="00BC6AC5" w:rsidRPr="007B2D36">
        <w:rPr>
          <w:rFonts w:ascii="Times New Roman" w:eastAsia="Times New Roman" w:hAnsi="Times New Roman" w:cs="Times New Roman"/>
        </w:rPr>
        <w:t xml:space="preserve"> circulating air patterns</w:t>
      </w:r>
      <w:r w:rsidR="007B2D36" w:rsidRPr="007B2D36">
        <w:rPr>
          <w:rFonts w:ascii="Times New Roman" w:eastAsia="Times New Roman" w:hAnsi="Times New Roman" w:cs="Times New Roman"/>
        </w:rPr>
        <w:t xml:space="preserve"> in a way that might increase the risk of infection</w:t>
      </w:r>
      <w:r w:rsidRPr="007B2D36">
        <w:rPr>
          <w:rFonts w:ascii="Times New Roman" w:eastAsia="Times New Roman" w:hAnsi="Times New Roman" w:cs="Times New Roman"/>
        </w:rPr>
        <w:t>.</w:t>
      </w:r>
      <w:r w:rsidR="00535BBA"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https://doi.org/10.1302/0301-620X.93B11.27124","author":[{"dropping-particle":"","family":"McGovern","given":"P","non-dropping-particle":"","parse-names":false,"suffix":""},{"dropping-particle":"","family":"Albrecht","given":"M","non-dropping-particle":"","parse-names":false,"suffix":""},{"dropping-particle":"","family":"Belani","given":"K","non-dropping-particle":"","parse-names":false,"suffix":""},{"dropping-particle":"","family":"Nachtsheim","given":"C","non-dropping-particle":"","parse-names":false,"suffix":""},{"dropping-particle":"","family":"Partington","given":"P","non-dropping-particle":"","parse-names":false,"suffix":""},{"dropping-particle":"","family":"Carluke","given":"I","non-dropping-particle":"","parse-names":false,"suffix":""},{"dropping-particle":"","family":"Reed","given":"M","non-dropping-particle":"","parse-names":false,"suffix":""}],"container-title":"The Bone &amp; Joint Journal","id":"ITEM-1","issue":"11","issued":{"date-parts":[["2011"]]},"title":"An investigation of theatre ventilation, patient warming and joint replacement infection in orthopaedics","type":"article-journal","volume":"93"},"uris":["http://www.mendeley.com/documents/?uuid=7c8b88f0-8853-439d-8818-54ec17163e5a"]}],"mendeley":{"formattedCitation":"&lt;sup&gt;15&lt;/sup&gt;","plainTextFormattedCitation":"15","previouslyFormattedCitation":"&lt;sup&gt;14&lt;/sup&gt;"},"properties":{"noteIndex":0},"schema":"https://github.com/citation-style-language/schema/raw/master/csl-citation.json"}</w:instrText>
      </w:r>
      <w:r w:rsidR="00535BBA"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15</w:t>
      </w:r>
      <w:r w:rsidR="00535BBA"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Temperature </w:t>
      </w:r>
      <w:proofErr w:type="gramStart"/>
      <w:r w:rsidRPr="007B2D36">
        <w:rPr>
          <w:rFonts w:ascii="Times New Roman" w:eastAsia="Times New Roman" w:hAnsi="Times New Roman" w:cs="Times New Roman"/>
        </w:rPr>
        <w:t>was measured intraoperatively via esophageal probe every 15 minutes and recorded by anesthesia staff</w:t>
      </w:r>
      <w:proofErr w:type="gramEnd"/>
      <w:r w:rsidRPr="007B2D36">
        <w:rPr>
          <w:rFonts w:ascii="Times New Roman" w:eastAsia="Times New Roman" w:hAnsi="Times New Roman" w:cs="Times New Roman"/>
        </w:rPr>
        <w:t xml:space="preserve">. Postoperatively, three blankets </w:t>
      </w:r>
      <w:proofErr w:type="gramStart"/>
      <w:r w:rsidRPr="007B2D36">
        <w:rPr>
          <w:rFonts w:ascii="Times New Roman" w:eastAsia="Times New Roman" w:hAnsi="Times New Roman" w:cs="Times New Roman"/>
        </w:rPr>
        <w:t>were placed</w:t>
      </w:r>
      <w:proofErr w:type="gramEnd"/>
      <w:r w:rsidRPr="007B2D36">
        <w:rPr>
          <w:rFonts w:ascii="Times New Roman" w:eastAsia="Times New Roman" w:hAnsi="Times New Roman" w:cs="Times New Roman"/>
        </w:rPr>
        <w:t xml:space="preserve"> on the patient</w:t>
      </w:r>
      <w:r w:rsidR="00FA0527" w:rsidRPr="007B2D36">
        <w:rPr>
          <w:rFonts w:ascii="Times New Roman" w:eastAsia="Times New Roman" w:hAnsi="Times New Roman" w:cs="Times New Roman"/>
        </w:rPr>
        <w:t xml:space="preserve"> making sure to cover the patient’s head</w:t>
      </w:r>
      <w:r w:rsidRPr="007B2D36">
        <w:rPr>
          <w:rFonts w:ascii="Times New Roman" w:eastAsia="Times New Roman" w:hAnsi="Times New Roman" w:cs="Times New Roman"/>
        </w:rPr>
        <w:t>, “French fry” lights were placed</w:t>
      </w:r>
      <w:r w:rsidR="00FA0527" w:rsidRPr="007B2D36">
        <w:rPr>
          <w:rFonts w:ascii="Times New Roman" w:eastAsia="Times New Roman" w:hAnsi="Times New Roman" w:cs="Times New Roman"/>
        </w:rPr>
        <w:t xml:space="preserve"> over the patient during undraping and transfer to the hospital bed</w:t>
      </w:r>
      <w:r w:rsidRPr="007B2D36">
        <w:rPr>
          <w:rFonts w:ascii="Times New Roman" w:eastAsia="Times New Roman" w:hAnsi="Times New Roman" w:cs="Times New Roman"/>
        </w:rPr>
        <w:t xml:space="preserve">, and temperature was measured via tympanic thermometer upon arrival to PACU. </w:t>
      </w:r>
    </w:p>
    <w:p w14:paraId="63C01AAA" w14:textId="4A6D3FA9" w:rsidR="00E361F9" w:rsidRPr="005256D1" w:rsidRDefault="00C011F7" w:rsidP="005256D1">
      <w:pPr>
        <w:spacing w:line="360" w:lineRule="auto"/>
        <w:rPr>
          <w:rFonts w:ascii="Times New Roman" w:eastAsia="Times New Roman" w:hAnsi="Times New Roman" w:cs="Times New Roman"/>
          <w:lang w:val="en-US"/>
        </w:rPr>
      </w:pPr>
      <w:proofErr w:type="gramStart"/>
      <w:r w:rsidRPr="007B2D36">
        <w:rPr>
          <w:rFonts w:ascii="Times New Roman" w:eastAsia="Times New Roman" w:hAnsi="Times New Roman" w:cs="Times New Roman"/>
        </w:rPr>
        <w:t>Temperature was recorded by nursing and anesthesia staff at the required time points per protocol</w:t>
      </w:r>
      <w:proofErr w:type="gramEnd"/>
      <w:r w:rsidRPr="007B2D36">
        <w:rPr>
          <w:rFonts w:ascii="Times New Roman" w:eastAsia="Times New Roman" w:hAnsi="Times New Roman" w:cs="Times New Roman"/>
        </w:rPr>
        <w:t xml:space="preserve">. </w:t>
      </w:r>
      <w:r w:rsidR="00D139B8" w:rsidRPr="007B2D36">
        <w:rPr>
          <w:rFonts w:ascii="Times New Roman" w:eastAsia="Times New Roman" w:hAnsi="Times New Roman" w:cs="Times New Roman"/>
          <w:color w:val="000000"/>
          <w:shd w:val="clear" w:color="auto" w:fill="FFFFFF"/>
          <w:lang w:val="en-US"/>
        </w:rPr>
        <w:t xml:space="preserve">The intervention and control groups </w:t>
      </w:r>
      <w:proofErr w:type="gramStart"/>
      <w:r w:rsidR="00D139B8" w:rsidRPr="007B2D36">
        <w:rPr>
          <w:rFonts w:ascii="Times New Roman" w:eastAsia="Times New Roman" w:hAnsi="Times New Roman" w:cs="Times New Roman"/>
          <w:color w:val="000000"/>
          <w:shd w:val="clear" w:color="auto" w:fill="FFFFFF"/>
          <w:lang w:val="en-US"/>
        </w:rPr>
        <w:t>were compared</w:t>
      </w:r>
      <w:proofErr w:type="gramEnd"/>
      <w:r w:rsidR="00D139B8" w:rsidRPr="007B2D36">
        <w:rPr>
          <w:rFonts w:ascii="Times New Roman" w:eastAsia="Times New Roman" w:hAnsi="Times New Roman" w:cs="Times New Roman"/>
          <w:color w:val="000000"/>
          <w:shd w:val="clear" w:color="auto" w:fill="FFFFFF"/>
          <w:lang w:val="en-US"/>
        </w:rPr>
        <w:t xml:space="preserve"> on descriptive and procedure-related characteristics using independent samples t-tests for continuous variables and chi-square and Fisher’s exact tests for categorical variables. </w:t>
      </w:r>
    </w:p>
    <w:p w14:paraId="6CA3F9DD" w14:textId="77777777" w:rsidR="00F40987" w:rsidRPr="007B2D36" w:rsidRDefault="00C011F7" w:rsidP="00D139B8">
      <w:pPr>
        <w:pStyle w:val="Normal1"/>
        <w:spacing w:line="360" w:lineRule="auto"/>
        <w:rPr>
          <w:rFonts w:ascii="Times New Roman" w:eastAsia="Times New Roman" w:hAnsi="Times New Roman" w:cs="Times New Roman"/>
          <w:b/>
        </w:rPr>
      </w:pPr>
      <w:r w:rsidRPr="007B2D36">
        <w:rPr>
          <w:rFonts w:ascii="Times New Roman" w:eastAsia="Times New Roman" w:hAnsi="Times New Roman" w:cs="Times New Roman"/>
          <w:b/>
        </w:rPr>
        <w:t xml:space="preserve">Results </w:t>
      </w:r>
    </w:p>
    <w:p w14:paraId="4A54ECD3" w14:textId="22092485" w:rsidR="00D139B8" w:rsidRPr="007B2D36" w:rsidRDefault="001D4CDB" w:rsidP="0097330D">
      <w:pPr>
        <w:shd w:val="clear" w:color="auto" w:fill="FFFFFF"/>
        <w:spacing w:after="160" w:line="360" w:lineRule="auto"/>
        <w:ind w:firstLine="720"/>
        <w:rPr>
          <w:rFonts w:ascii="Calibri" w:hAnsi="Calibri" w:cs="Times New Roman"/>
          <w:color w:val="000000"/>
          <w:lang w:val="en-US"/>
        </w:rPr>
      </w:pPr>
      <w:r w:rsidRPr="007B2D36">
        <w:rPr>
          <w:rFonts w:ascii="Times New Roman" w:eastAsia="Times New Roman" w:hAnsi="Times New Roman" w:cs="Times New Roman"/>
        </w:rPr>
        <w:t xml:space="preserve"> </w:t>
      </w:r>
      <w:r w:rsidR="00F40987" w:rsidRPr="007B2D36">
        <w:rPr>
          <w:rFonts w:ascii="Times New Roman" w:eastAsia="Times New Roman" w:hAnsi="Times New Roman" w:cs="Times New Roman"/>
        </w:rPr>
        <w:t xml:space="preserve">During the study </w:t>
      </w:r>
      <w:proofErr w:type="gramStart"/>
      <w:r w:rsidR="00F40987" w:rsidRPr="007B2D36">
        <w:rPr>
          <w:rFonts w:ascii="Times New Roman" w:eastAsia="Times New Roman" w:hAnsi="Times New Roman" w:cs="Times New Roman"/>
        </w:rPr>
        <w:t>period</w:t>
      </w:r>
      <w:proofErr w:type="gramEnd"/>
      <w:r w:rsidR="00F40987" w:rsidRPr="007B2D36">
        <w:rPr>
          <w:rFonts w:ascii="Times New Roman" w:eastAsia="Times New Roman" w:hAnsi="Times New Roman" w:cs="Times New Roman"/>
        </w:rPr>
        <w:t xml:space="preserve"> 38 patients underwent surgery with Surgeon 1 and were assigned to the WG and 8</w:t>
      </w:r>
      <w:r w:rsidR="007B2D36">
        <w:rPr>
          <w:rFonts w:ascii="Times New Roman" w:eastAsia="Times New Roman" w:hAnsi="Times New Roman" w:cs="Times New Roman"/>
        </w:rPr>
        <w:t>2</w:t>
      </w:r>
      <w:r w:rsidR="00F40987" w:rsidRPr="007B2D36">
        <w:rPr>
          <w:rFonts w:ascii="Times New Roman" w:eastAsia="Times New Roman" w:hAnsi="Times New Roman" w:cs="Times New Roman"/>
        </w:rPr>
        <w:t xml:space="preserve"> patients underwent surgery with Surgeon 2 and 3 and were assigned to the CG. Average age at surgery was 8 years old for both groups. </w:t>
      </w:r>
      <w:r w:rsidR="0097330D" w:rsidRPr="007B2D36">
        <w:rPr>
          <w:rFonts w:ascii="Times New Roman" w:eastAsia="Times New Roman" w:hAnsi="Times New Roman" w:cs="Times New Roman"/>
        </w:rPr>
        <w:t>57.9% of the WG was male as compared to 47.6% of the CG. Average operative time for the warming group was 218 minutes versus 172 minutes in the CG (</w:t>
      </w:r>
      <w:commentRangeStart w:id="39"/>
      <w:r w:rsidR="0097330D" w:rsidRPr="007B2D36">
        <w:rPr>
          <w:rFonts w:ascii="Times New Roman" w:eastAsia="Times New Roman" w:hAnsi="Times New Roman" w:cs="Times New Roman"/>
        </w:rPr>
        <w:t>p=.024</w:t>
      </w:r>
      <w:commentRangeEnd w:id="39"/>
      <w:r w:rsidR="005F13DA">
        <w:rPr>
          <w:rStyle w:val="CommentReference"/>
        </w:rPr>
        <w:commentReference w:id="39"/>
      </w:r>
      <w:r w:rsidR="0097330D" w:rsidRPr="007B2D36">
        <w:rPr>
          <w:rFonts w:ascii="Times New Roman" w:eastAsia="Times New Roman" w:hAnsi="Times New Roman" w:cs="Times New Roman"/>
        </w:rPr>
        <w:t xml:space="preserve">). Type of procedure </w:t>
      </w:r>
      <w:proofErr w:type="gramStart"/>
      <w:r w:rsidR="0097330D" w:rsidRPr="007B2D36">
        <w:rPr>
          <w:rFonts w:ascii="Times New Roman" w:eastAsia="Times New Roman" w:hAnsi="Times New Roman" w:cs="Times New Roman"/>
        </w:rPr>
        <w:t>being performed</w:t>
      </w:r>
      <w:proofErr w:type="gramEnd"/>
      <w:r w:rsidR="0097330D" w:rsidRPr="007B2D36">
        <w:rPr>
          <w:rFonts w:ascii="Times New Roman" w:eastAsia="Times New Roman" w:hAnsi="Times New Roman" w:cs="Times New Roman"/>
        </w:rPr>
        <w:t xml:space="preserve"> was also analyzed between groups: </w:t>
      </w:r>
      <w:r w:rsidR="0097330D" w:rsidRPr="007B2D36">
        <w:rPr>
          <w:rFonts w:ascii="Times New Roman" w:hAnsi="Times New Roman" w:cs="Times New Roman"/>
          <w:color w:val="000000"/>
          <w:lang w:val="en-US"/>
        </w:rPr>
        <w:t xml:space="preserve">control group had a higher percentage of </w:t>
      </w:r>
      <w:commentRangeStart w:id="40"/>
      <w:proofErr w:type="spellStart"/>
      <w:r w:rsidR="0097330D" w:rsidRPr="007B2D36">
        <w:rPr>
          <w:rFonts w:ascii="Times New Roman" w:hAnsi="Times New Roman" w:cs="Times New Roman"/>
          <w:color w:val="000000"/>
          <w:lang w:val="en-US"/>
        </w:rPr>
        <w:t>cranioplasties</w:t>
      </w:r>
      <w:commentRangeEnd w:id="40"/>
      <w:proofErr w:type="spellEnd"/>
      <w:r w:rsidR="005F13DA">
        <w:rPr>
          <w:rStyle w:val="CommentReference"/>
        </w:rPr>
        <w:commentReference w:id="40"/>
      </w:r>
      <w:r w:rsidR="0097330D" w:rsidRPr="007B2D36">
        <w:rPr>
          <w:rFonts w:ascii="Times New Roman" w:hAnsi="Times New Roman" w:cs="Times New Roman"/>
          <w:color w:val="000000"/>
          <w:lang w:val="en-US"/>
        </w:rPr>
        <w:t xml:space="preserve"> (62% vs. 40%) and the intervention group had a higher percentage of “other” procedures compared to the control group (24% vs. 6%). There were no other significant differences between the two groups (Table 1). </w:t>
      </w:r>
      <w:r w:rsidR="00D139B8" w:rsidRPr="007B2D36">
        <w:rPr>
          <w:rFonts w:ascii="Times New Roman" w:hAnsi="Times New Roman" w:cs="Times New Roman"/>
          <w:color w:val="000000"/>
          <w:lang w:val="en-US"/>
        </w:rPr>
        <w:br/>
      </w:r>
    </w:p>
    <w:p w14:paraId="6DC82F6E" w14:textId="07DA0EEF" w:rsidR="00D139B8" w:rsidRPr="007B2D36" w:rsidRDefault="00D139B8" w:rsidP="0097330D">
      <w:pPr>
        <w:shd w:val="clear" w:color="auto" w:fill="FFFFFF"/>
        <w:spacing w:after="160" w:line="235" w:lineRule="atLeast"/>
      </w:pPr>
    </w:p>
    <w:p w14:paraId="17D9DBA6" w14:textId="73D9B3F0" w:rsidR="00124857" w:rsidRPr="007B2D36" w:rsidRDefault="001C6879" w:rsidP="00F62FEF">
      <w:pPr>
        <w:pStyle w:val="Normal1"/>
        <w:spacing w:line="360" w:lineRule="auto"/>
        <w:ind w:firstLine="720"/>
        <w:rPr>
          <w:rFonts w:ascii="Times New Roman" w:eastAsia="Times New Roman" w:hAnsi="Times New Roman" w:cs="Times New Roman"/>
        </w:rPr>
      </w:pPr>
      <w:r w:rsidRPr="007B2D36">
        <w:rPr>
          <w:rFonts w:ascii="Times New Roman" w:eastAsia="Times New Roman" w:hAnsi="Times New Roman" w:cs="Times New Roman"/>
        </w:rPr>
        <w:t xml:space="preserve">To determine whether patients were more likely to be </w:t>
      </w:r>
      <w:r w:rsidR="00FF1ED7" w:rsidRPr="007B2D36">
        <w:rPr>
          <w:rFonts w:ascii="Times New Roman" w:eastAsia="Times New Roman" w:hAnsi="Times New Roman" w:cs="Times New Roman"/>
        </w:rPr>
        <w:t>hypothermic</w:t>
      </w:r>
      <w:r w:rsidR="00280530" w:rsidRPr="007B2D36">
        <w:rPr>
          <w:rFonts w:ascii="Times New Roman" w:eastAsia="Times New Roman" w:hAnsi="Times New Roman" w:cs="Times New Roman"/>
        </w:rPr>
        <w:t>,</w:t>
      </w:r>
      <w:r w:rsidRPr="007B2D36">
        <w:rPr>
          <w:rFonts w:ascii="Times New Roman" w:eastAsia="Times New Roman" w:hAnsi="Times New Roman" w:cs="Times New Roman"/>
        </w:rPr>
        <w:t xml:space="preserve"> </w:t>
      </w:r>
      <w:r w:rsidR="0092736B" w:rsidRPr="007B2D36">
        <w:rPr>
          <w:rFonts w:ascii="Times New Roman" w:eastAsia="Times New Roman" w:hAnsi="Times New Roman" w:cs="Times New Roman"/>
        </w:rPr>
        <w:t>a standard test of proportion</w:t>
      </w:r>
      <w:r w:rsidR="00280530" w:rsidRPr="007B2D36">
        <w:rPr>
          <w:rFonts w:ascii="Times New Roman" w:eastAsia="Times New Roman" w:hAnsi="Times New Roman" w:cs="Times New Roman"/>
        </w:rPr>
        <w:t xml:space="preserve"> </w:t>
      </w:r>
      <w:proofErr w:type="gramStart"/>
      <w:r w:rsidR="00280530" w:rsidRPr="007B2D36">
        <w:rPr>
          <w:rFonts w:ascii="Times New Roman" w:eastAsia="Times New Roman" w:hAnsi="Times New Roman" w:cs="Times New Roman"/>
        </w:rPr>
        <w:t>was utilized</w:t>
      </w:r>
      <w:proofErr w:type="gramEnd"/>
      <w:r w:rsidR="00280530" w:rsidRPr="007B2D36">
        <w:rPr>
          <w:rFonts w:ascii="Times New Roman" w:eastAsia="Times New Roman" w:hAnsi="Times New Roman" w:cs="Times New Roman"/>
        </w:rPr>
        <w:t xml:space="preserve"> to</w:t>
      </w:r>
      <w:r w:rsidR="0092736B" w:rsidRPr="007B2D36">
        <w:rPr>
          <w:rFonts w:ascii="Times New Roman" w:eastAsia="Times New Roman" w:hAnsi="Times New Roman" w:cs="Times New Roman"/>
        </w:rPr>
        <w:t xml:space="preserve"> </w:t>
      </w:r>
      <w:r w:rsidRPr="007B2D36">
        <w:rPr>
          <w:rFonts w:ascii="Times New Roman" w:eastAsia="Times New Roman" w:hAnsi="Times New Roman" w:cs="Times New Roman"/>
        </w:rPr>
        <w:t>analyz</w:t>
      </w:r>
      <w:r w:rsidR="00280530" w:rsidRPr="007B2D36">
        <w:rPr>
          <w:rFonts w:ascii="Times New Roman" w:eastAsia="Times New Roman" w:hAnsi="Times New Roman" w:cs="Times New Roman"/>
        </w:rPr>
        <w:t>e</w:t>
      </w:r>
      <w:r w:rsidR="0092736B" w:rsidRPr="007B2D36">
        <w:rPr>
          <w:rFonts w:ascii="Times New Roman" w:eastAsia="Times New Roman" w:hAnsi="Times New Roman" w:cs="Times New Roman"/>
        </w:rPr>
        <w:t xml:space="preserve"> the proportion of </w:t>
      </w:r>
      <w:r w:rsidR="00FF1ED7" w:rsidRPr="007B2D36">
        <w:rPr>
          <w:rFonts w:ascii="Times New Roman" w:eastAsia="Times New Roman" w:hAnsi="Times New Roman" w:cs="Times New Roman"/>
        </w:rPr>
        <w:t>hypothermic</w:t>
      </w:r>
      <w:r w:rsidR="0092736B" w:rsidRPr="007B2D36">
        <w:rPr>
          <w:rFonts w:ascii="Times New Roman" w:eastAsia="Times New Roman" w:hAnsi="Times New Roman" w:cs="Times New Roman"/>
        </w:rPr>
        <w:t xml:space="preserve"> patients in the WG versus CG at </w:t>
      </w:r>
      <w:r w:rsidR="00EF35C8" w:rsidRPr="007B2D36">
        <w:rPr>
          <w:rFonts w:ascii="Times New Roman" w:eastAsia="Times New Roman" w:hAnsi="Times New Roman" w:cs="Times New Roman"/>
        </w:rPr>
        <w:t>both 1</w:t>
      </w:r>
      <w:r w:rsidR="00CA0951" w:rsidRPr="007B2D36">
        <w:rPr>
          <w:rFonts w:ascii="Times New Roman" w:eastAsia="Times New Roman" w:hAnsi="Times New Roman" w:cs="Times New Roman"/>
        </w:rPr>
        <w:t xml:space="preserve"> </w:t>
      </w:r>
      <w:r w:rsidR="00EF35C8" w:rsidRPr="007B2D36">
        <w:rPr>
          <w:rFonts w:ascii="Times New Roman" w:eastAsia="Times New Roman" w:hAnsi="Times New Roman" w:cs="Times New Roman"/>
        </w:rPr>
        <w:t xml:space="preserve">hour and 2 hours </w:t>
      </w:r>
      <w:r w:rsidR="00FA0527" w:rsidRPr="007B2D36">
        <w:rPr>
          <w:rFonts w:ascii="Times New Roman" w:eastAsia="Times New Roman" w:hAnsi="Times New Roman" w:cs="Times New Roman"/>
        </w:rPr>
        <w:t>intraoperative</w:t>
      </w:r>
      <w:r w:rsidR="00EF35C8" w:rsidRPr="007B2D36">
        <w:rPr>
          <w:rFonts w:ascii="Times New Roman" w:eastAsia="Times New Roman" w:hAnsi="Times New Roman" w:cs="Times New Roman"/>
        </w:rPr>
        <w:t>.</w:t>
      </w:r>
      <w:r w:rsidR="00FA0527" w:rsidRPr="007B2D36">
        <w:rPr>
          <w:rFonts w:ascii="Times New Roman" w:eastAsia="Times New Roman" w:hAnsi="Times New Roman" w:cs="Times New Roman"/>
        </w:rPr>
        <w:t xml:space="preserve"> </w:t>
      </w:r>
      <w:r w:rsidR="00DE53CB">
        <w:rPr>
          <w:rFonts w:ascii="Times New Roman" w:eastAsia="Times New Roman" w:hAnsi="Times New Roman" w:cs="Times New Roman"/>
        </w:rPr>
        <w:t>If the analysis started with</w:t>
      </w:r>
      <w:r w:rsidR="00F62FEF">
        <w:rPr>
          <w:rFonts w:ascii="Times New Roman" w:eastAsia="Times New Roman" w:hAnsi="Times New Roman" w:cs="Times New Roman"/>
        </w:rPr>
        <w:t xml:space="preserve"> the last preoperative</w:t>
      </w:r>
      <w:r w:rsidR="00EF35C8" w:rsidRPr="007B2D36">
        <w:rPr>
          <w:rFonts w:ascii="Times New Roman" w:eastAsia="Times New Roman" w:hAnsi="Times New Roman" w:cs="Times New Roman"/>
        </w:rPr>
        <w:t xml:space="preserve"> temperature, at 1 hour intraoperative </w:t>
      </w:r>
      <w:r w:rsidR="00270E1D" w:rsidRPr="007B2D36">
        <w:rPr>
          <w:rFonts w:ascii="Times New Roman" w:eastAsia="Times New Roman" w:hAnsi="Times New Roman" w:cs="Times New Roman"/>
        </w:rPr>
        <w:t xml:space="preserve">51.2% (n=42) </w:t>
      </w:r>
      <w:r w:rsidR="00280530" w:rsidRPr="007B2D36">
        <w:rPr>
          <w:rFonts w:ascii="Times New Roman" w:eastAsia="Times New Roman" w:hAnsi="Times New Roman" w:cs="Times New Roman"/>
        </w:rPr>
        <w:t xml:space="preserve">of the </w:t>
      </w:r>
      <w:r w:rsidR="00EF35C8" w:rsidRPr="007B2D36">
        <w:rPr>
          <w:rFonts w:ascii="Times New Roman" w:eastAsia="Times New Roman" w:hAnsi="Times New Roman" w:cs="Times New Roman"/>
        </w:rPr>
        <w:t>C</w:t>
      </w:r>
      <w:r w:rsidR="00280530" w:rsidRPr="007B2D36">
        <w:rPr>
          <w:rFonts w:ascii="Times New Roman" w:eastAsia="Times New Roman" w:hAnsi="Times New Roman" w:cs="Times New Roman"/>
        </w:rPr>
        <w:t>G</w:t>
      </w:r>
      <w:r w:rsidR="00EF35C8" w:rsidRPr="007B2D36">
        <w:rPr>
          <w:rFonts w:ascii="Times New Roman" w:eastAsia="Times New Roman" w:hAnsi="Times New Roman" w:cs="Times New Roman"/>
        </w:rPr>
        <w:t xml:space="preserve"> </w:t>
      </w:r>
      <w:r w:rsidR="00270E1D" w:rsidRPr="007B2D36">
        <w:rPr>
          <w:rFonts w:ascii="Times New Roman" w:eastAsia="Times New Roman" w:hAnsi="Times New Roman" w:cs="Times New Roman"/>
        </w:rPr>
        <w:t>versus 31.6%</w:t>
      </w:r>
      <w:r w:rsidR="003B72BC" w:rsidRPr="007B2D36">
        <w:rPr>
          <w:rFonts w:ascii="Times New Roman" w:eastAsia="Times New Roman" w:hAnsi="Times New Roman" w:cs="Times New Roman"/>
        </w:rPr>
        <w:t xml:space="preserve"> (n=12)</w:t>
      </w:r>
      <w:r w:rsidR="00270E1D" w:rsidRPr="007B2D36">
        <w:rPr>
          <w:rFonts w:ascii="Times New Roman" w:eastAsia="Times New Roman" w:hAnsi="Times New Roman" w:cs="Times New Roman"/>
        </w:rPr>
        <w:t xml:space="preserve"> of</w:t>
      </w:r>
      <w:r w:rsidR="00280530" w:rsidRPr="007B2D36">
        <w:rPr>
          <w:rFonts w:ascii="Times New Roman" w:eastAsia="Times New Roman" w:hAnsi="Times New Roman" w:cs="Times New Roman"/>
        </w:rPr>
        <w:t xml:space="preserve"> the</w:t>
      </w:r>
      <w:r w:rsidR="00270E1D" w:rsidRPr="007B2D36">
        <w:rPr>
          <w:rFonts w:ascii="Times New Roman" w:eastAsia="Times New Roman" w:hAnsi="Times New Roman" w:cs="Times New Roman"/>
        </w:rPr>
        <w:t xml:space="preserve"> </w:t>
      </w:r>
      <w:r w:rsidR="006B0058" w:rsidRPr="007B2D36">
        <w:rPr>
          <w:rFonts w:ascii="Times New Roman" w:eastAsia="Times New Roman" w:hAnsi="Times New Roman" w:cs="Times New Roman"/>
        </w:rPr>
        <w:t>WG</w:t>
      </w:r>
      <w:r w:rsidR="00270E1D" w:rsidRPr="007B2D36">
        <w:rPr>
          <w:rFonts w:ascii="Times New Roman" w:eastAsia="Times New Roman" w:hAnsi="Times New Roman" w:cs="Times New Roman"/>
        </w:rPr>
        <w:t xml:space="preserve"> experienced at least one hypothermic temperature (</w:t>
      </w:r>
      <w:commentRangeStart w:id="41"/>
      <w:r w:rsidR="00270E1D" w:rsidRPr="007B2D36">
        <w:rPr>
          <w:rFonts w:ascii="Times New Roman" w:eastAsia="Times New Roman" w:hAnsi="Times New Roman" w:cs="Times New Roman"/>
        </w:rPr>
        <w:t>p=.044</w:t>
      </w:r>
      <w:commentRangeEnd w:id="41"/>
      <w:r w:rsidR="005F13DA">
        <w:rPr>
          <w:rStyle w:val="CommentReference"/>
        </w:rPr>
        <w:commentReference w:id="41"/>
      </w:r>
      <w:r w:rsidR="00270E1D" w:rsidRPr="007B2D36">
        <w:rPr>
          <w:rFonts w:ascii="Times New Roman" w:eastAsia="Times New Roman" w:hAnsi="Times New Roman" w:cs="Times New Roman"/>
        </w:rPr>
        <w:t>)</w:t>
      </w:r>
      <w:r w:rsidR="000553B9" w:rsidRPr="007B2D36">
        <w:rPr>
          <w:rFonts w:ascii="Times New Roman" w:eastAsia="Times New Roman" w:hAnsi="Times New Roman" w:cs="Times New Roman"/>
        </w:rPr>
        <w:t xml:space="preserve">. </w:t>
      </w:r>
      <w:r w:rsidR="006B0058" w:rsidRPr="007B2D36">
        <w:rPr>
          <w:rFonts w:ascii="Times New Roman" w:eastAsia="Times New Roman" w:hAnsi="Times New Roman" w:cs="Times New Roman"/>
        </w:rPr>
        <w:t xml:space="preserve">At </w:t>
      </w:r>
      <w:r w:rsidR="00EF35C8" w:rsidRPr="007B2D36">
        <w:rPr>
          <w:rFonts w:ascii="Times New Roman" w:eastAsia="Times New Roman" w:hAnsi="Times New Roman" w:cs="Times New Roman"/>
        </w:rPr>
        <w:t>2</w:t>
      </w:r>
      <w:r w:rsidR="000553B9" w:rsidRPr="007B2D36">
        <w:rPr>
          <w:rFonts w:ascii="Times New Roman" w:eastAsia="Times New Roman" w:hAnsi="Times New Roman" w:cs="Times New Roman"/>
        </w:rPr>
        <w:t xml:space="preserve"> hour</w:t>
      </w:r>
      <w:r w:rsidR="00EF35C8" w:rsidRPr="007B2D36">
        <w:rPr>
          <w:rFonts w:ascii="Times New Roman" w:eastAsia="Times New Roman" w:hAnsi="Times New Roman" w:cs="Times New Roman"/>
        </w:rPr>
        <w:t>s</w:t>
      </w:r>
      <w:r w:rsidR="000553B9" w:rsidRPr="007B2D36">
        <w:rPr>
          <w:rFonts w:ascii="Times New Roman" w:eastAsia="Times New Roman" w:hAnsi="Times New Roman" w:cs="Times New Roman"/>
        </w:rPr>
        <w:t xml:space="preserve"> intraoperative</w:t>
      </w:r>
      <w:r w:rsidR="006B0058" w:rsidRPr="007B2D36">
        <w:rPr>
          <w:rFonts w:ascii="Times New Roman" w:eastAsia="Times New Roman" w:hAnsi="Times New Roman" w:cs="Times New Roman"/>
        </w:rPr>
        <w:t xml:space="preserve">, </w:t>
      </w:r>
      <w:r w:rsidR="00EF35C8" w:rsidRPr="007B2D36">
        <w:rPr>
          <w:rFonts w:ascii="Times New Roman" w:eastAsia="Times New Roman" w:hAnsi="Times New Roman" w:cs="Times New Roman"/>
        </w:rPr>
        <w:t>57.3</w:t>
      </w:r>
      <w:r w:rsidR="000553B9" w:rsidRPr="007B2D36">
        <w:rPr>
          <w:rFonts w:ascii="Times New Roman" w:eastAsia="Times New Roman" w:hAnsi="Times New Roman" w:cs="Times New Roman"/>
        </w:rPr>
        <w:t xml:space="preserve">% </w:t>
      </w:r>
      <w:r w:rsidR="00EF35C8" w:rsidRPr="007B2D36">
        <w:rPr>
          <w:rFonts w:ascii="Times New Roman" w:eastAsia="Times New Roman" w:hAnsi="Times New Roman" w:cs="Times New Roman"/>
        </w:rPr>
        <w:t>(n=47</w:t>
      </w:r>
      <w:r w:rsidR="006B0058" w:rsidRPr="007B2D36">
        <w:rPr>
          <w:rFonts w:ascii="Times New Roman" w:eastAsia="Times New Roman" w:hAnsi="Times New Roman" w:cs="Times New Roman"/>
        </w:rPr>
        <w:t xml:space="preserve">) </w:t>
      </w:r>
      <w:r w:rsidR="000553B9" w:rsidRPr="007B2D36">
        <w:rPr>
          <w:rFonts w:ascii="Times New Roman" w:eastAsia="Times New Roman" w:hAnsi="Times New Roman" w:cs="Times New Roman"/>
        </w:rPr>
        <w:t>of</w:t>
      </w:r>
      <w:r w:rsidR="00280530" w:rsidRPr="007B2D36">
        <w:rPr>
          <w:rFonts w:ascii="Times New Roman" w:eastAsia="Times New Roman" w:hAnsi="Times New Roman" w:cs="Times New Roman"/>
        </w:rPr>
        <w:t xml:space="preserve"> the</w:t>
      </w:r>
      <w:r w:rsidR="000553B9" w:rsidRPr="007B2D36">
        <w:rPr>
          <w:rFonts w:ascii="Times New Roman" w:eastAsia="Times New Roman" w:hAnsi="Times New Roman" w:cs="Times New Roman"/>
        </w:rPr>
        <w:t xml:space="preserve"> </w:t>
      </w:r>
      <w:r w:rsidR="006B0058" w:rsidRPr="007B2D36">
        <w:rPr>
          <w:rFonts w:ascii="Times New Roman" w:eastAsia="Times New Roman" w:hAnsi="Times New Roman" w:cs="Times New Roman"/>
        </w:rPr>
        <w:t xml:space="preserve">CG </w:t>
      </w:r>
      <w:r w:rsidR="000553B9" w:rsidRPr="007B2D36">
        <w:rPr>
          <w:rFonts w:ascii="Times New Roman" w:eastAsia="Times New Roman" w:hAnsi="Times New Roman" w:cs="Times New Roman"/>
        </w:rPr>
        <w:t xml:space="preserve">versus </w:t>
      </w:r>
      <w:r w:rsidR="00EF35C8" w:rsidRPr="007B2D36">
        <w:rPr>
          <w:rFonts w:ascii="Times New Roman" w:eastAsia="Times New Roman" w:hAnsi="Times New Roman" w:cs="Times New Roman"/>
        </w:rPr>
        <w:t>36.8</w:t>
      </w:r>
      <w:r w:rsidR="000553B9" w:rsidRPr="007B2D36">
        <w:rPr>
          <w:rFonts w:ascii="Times New Roman" w:eastAsia="Times New Roman" w:hAnsi="Times New Roman" w:cs="Times New Roman"/>
        </w:rPr>
        <w:t>%</w:t>
      </w:r>
      <w:r w:rsidR="006B0058" w:rsidRPr="007B2D36">
        <w:rPr>
          <w:rFonts w:ascii="Times New Roman" w:eastAsia="Times New Roman" w:hAnsi="Times New Roman" w:cs="Times New Roman"/>
        </w:rPr>
        <w:t xml:space="preserve"> </w:t>
      </w:r>
      <w:r w:rsidR="000553B9" w:rsidRPr="007B2D36">
        <w:rPr>
          <w:rFonts w:ascii="Times New Roman" w:eastAsia="Times New Roman" w:hAnsi="Times New Roman" w:cs="Times New Roman"/>
        </w:rPr>
        <w:t xml:space="preserve">(n= </w:t>
      </w:r>
      <w:r w:rsidR="00D74483" w:rsidRPr="007B2D36">
        <w:rPr>
          <w:rFonts w:ascii="Times New Roman" w:eastAsia="Times New Roman" w:hAnsi="Times New Roman" w:cs="Times New Roman"/>
        </w:rPr>
        <w:t>14</w:t>
      </w:r>
      <w:r w:rsidR="000553B9" w:rsidRPr="007B2D36">
        <w:rPr>
          <w:rFonts w:ascii="Times New Roman" w:eastAsia="Times New Roman" w:hAnsi="Times New Roman" w:cs="Times New Roman"/>
        </w:rPr>
        <w:t>)</w:t>
      </w:r>
      <w:r w:rsidR="006B0058" w:rsidRPr="007B2D36">
        <w:rPr>
          <w:rFonts w:ascii="Times New Roman" w:eastAsia="Times New Roman" w:hAnsi="Times New Roman" w:cs="Times New Roman"/>
        </w:rPr>
        <w:t xml:space="preserve"> </w:t>
      </w:r>
      <w:r w:rsidR="00D74483" w:rsidRPr="007B2D36">
        <w:rPr>
          <w:rFonts w:ascii="Times New Roman" w:eastAsia="Times New Roman" w:hAnsi="Times New Roman" w:cs="Times New Roman"/>
        </w:rPr>
        <w:t>WG</w:t>
      </w:r>
      <w:r w:rsidR="000553B9" w:rsidRPr="007B2D36">
        <w:rPr>
          <w:rFonts w:ascii="Times New Roman" w:eastAsia="Times New Roman" w:hAnsi="Times New Roman" w:cs="Times New Roman"/>
        </w:rPr>
        <w:t xml:space="preserve"> experience</w:t>
      </w:r>
      <w:r w:rsidR="00D74483" w:rsidRPr="007B2D36">
        <w:rPr>
          <w:rFonts w:ascii="Times New Roman" w:eastAsia="Times New Roman" w:hAnsi="Times New Roman" w:cs="Times New Roman"/>
        </w:rPr>
        <w:t>d</w:t>
      </w:r>
      <w:r w:rsidR="000553B9" w:rsidRPr="007B2D36">
        <w:rPr>
          <w:rFonts w:ascii="Times New Roman" w:eastAsia="Times New Roman" w:hAnsi="Times New Roman" w:cs="Times New Roman"/>
        </w:rPr>
        <w:t xml:space="preserve"> at least one hypothermic temperature (</w:t>
      </w:r>
      <w:commentRangeStart w:id="42"/>
      <w:r w:rsidR="000553B9" w:rsidRPr="007B2D36">
        <w:rPr>
          <w:rFonts w:ascii="Times New Roman" w:eastAsia="Times New Roman" w:hAnsi="Times New Roman" w:cs="Times New Roman"/>
        </w:rPr>
        <w:t>p=.037</w:t>
      </w:r>
      <w:commentRangeEnd w:id="42"/>
      <w:r w:rsidR="00996AA6">
        <w:rPr>
          <w:rStyle w:val="CommentReference"/>
        </w:rPr>
        <w:commentReference w:id="42"/>
      </w:r>
      <w:r w:rsidR="000553B9" w:rsidRPr="007B2D36">
        <w:rPr>
          <w:rFonts w:ascii="Times New Roman" w:eastAsia="Times New Roman" w:hAnsi="Times New Roman" w:cs="Times New Roman"/>
        </w:rPr>
        <w:t xml:space="preserve">). </w:t>
      </w:r>
      <w:r w:rsidR="00F62FEF">
        <w:rPr>
          <w:rFonts w:ascii="Times New Roman" w:eastAsia="Times New Roman" w:hAnsi="Times New Roman" w:cs="Times New Roman"/>
        </w:rPr>
        <w:t>S</w:t>
      </w:r>
      <w:r w:rsidR="003A02F7" w:rsidRPr="007B2D36">
        <w:rPr>
          <w:rFonts w:ascii="Times New Roman" w:eastAsia="Times New Roman" w:hAnsi="Times New Roman" w:cs="Times New Roman"/>
        </w:rPr>
        <w:t xml:space="preserve">imilar results </w:t>
      </w:r>
      <w:proofErr w:type="gramStart"/>
      <w:r w:rsidR="00F62FEF">
        <w:rPr>
          <w:rFonts w:ascii="Times New Roman" w:eastAsia="Times New Roman" w:hAnsi="Times New Roman" w:cs="Times New Roman"/>
        </w:rPr>
        <w:t>were found</w:t>
      </w:r>
      <w:proofErr w:type="gramEnd"/>
      <w:r w:rsidR="00F62FEF">
        <w:rPr>
          <w:rFonts w:ascii="Times New Roman" w:eastAsia="Times New Roman" w:hAnsi="Times New Roman" w:cs="Times New Roman"/>
        </w:rPr>
        <w:t xml:space="preserve"> </w:t>
      </w:r>
      <w:r w:rsidR="00D74483" w:rsidRPr="007B2D36">
        <w:rPr>
          <w:rFonts w:ascii="Times New Roman" w:eastAsia="Times New Roman" w:hAnsi="Times New Roman" w:cs="Times New Roman"/>
        </w:rPr>
        <w:t>w</w:t>
      </w:r>
      <w:r w:rsidR="003A02F7" w:rsidRPr="007B2D36">
        <w:rPr>
          <w:rFonts w:ascii="Times New Roman" w:eastAsia="Times New Roman" w:hAnsi="Times New Roman" w:cs="Times New Roman"/>
        </w:rPr>
        <w:t>hen the time interval analyzed began with</w:t>
      </w:r>
      <w:r w:rsidR="00D74483" w:rsidRPr="007B2D36">
        <w:rPr>
          <w:rFonts w:ascii="Times New Roman" w:eastAsia="Times New Roman" w:hAnsi="Times New Roman" w:cs="Times New Roman"/>
        </w:rPr>
        <w:t xml:space="preserve"> </w:t>
      </w:r>
      <w:r w:rsidR="00DE53CB">
        <w:rPr>
          <w:rFonts w:ascii="Times New Roman" w:eastAsia="Times New Roman" w:hAnsi="Times New Roman" w:cs="Times New Roman"/>
        </w:rPr>
        <w:t xml:space="preserve">the first </w:t>
      </w:r>
      <w:r w:rsidR="00D74483" w:rsidRPr="007B2D36">
        <w:rPr>
          <w:rFonts w:ascii="Times New Roman" w:eastAsia="Times New Roman" w:hAnsi="Times New Roman" w:cs="Times New Roman"/>
        </w:rPr>
        <w:t>intraoperative temperature</w:t>
      </w:r>
      <w:r w:rsidR="003A02F7" w:rsidRPr="007B2D36">
        <w:rPr>
          <w:rFonts w:ascii="Times New Roman" w:eastAsia="Times New Roman" w:hAnsi="Times New Roman" w:cs="Times New Roman"/>
        </w:rPr>
        <w:t xml:space="preserve"> (</w:t>
      </w:r>
      <w:commentRangeStart w:id="43"/>
      <w:r w:rsidR="00F62FEF">
        <w:rPr>
          <w:rFonts w:ascii="Times New Roman" w:eastAsia="Times New Roman" w:hAnsi="Times New Roman" w:cs="Times New Roman"/>
        </w:rPr>
        <w:t>excluding the</w:t>
      </w:r>
      <w:r w:rsidR="003A02F7" w:rsidRPr="007B2D36">
        <w:rPr>
          <w:rFonts w:ascii="Times New Roman" w:eastAsia="Times New Roman" w:hAnsi="Times New Roman" w:cs="Times New Roman"/>
        </w:rPr>
        <w:t xml:space="preserve"> </w:t>
      </w:r>
      <w:r w:rsidR="00F62FEF">
        <w:rPr>
          <w:rFonts w:ascii="Times New Roman" w:eastAsia="Times New Roman" w:hAnsi="Times New Roman" w:cs="Times New Roman"/>
        </w:rPr>
        <w:t>last preoperative temperature</w:t>
      </w:r>
      <w:commentRangeEnd w:id="43"/>
      <w:r w:rsidR="003C3964">
        <w:rPr>
          <w:rStyle w:val="CommentReference"/>
        </w:rPr>
        <w:commentReference w:id="43"/>
      </w:r>
      <w:r w:rsidR="003A02F7" w:rsidRPr="007B2D36">
        <w:rPr>
          <w:rFonts w:ascii="Times New Roman" w:eastAsia="Times New Roman" w:hAnsi="Times New Roman" w:cs="Times New Roman"/>
        </w:rPr>
        <w:t>)</w:t>
      </w:r>
      <w:r w:rsidR="00F62FEF">
        <w:rPr>
          <w:rFonts w:ascii="Times New Roman" w:eastAsia="Times New Roman" w:hAnsi="Times New Roman" w:cs="Times New Roman"/>
        </w:rPr>
        <w:t xml:space="preserve">: </w:t>
      </w:r>
      <w:r w:rsidR="00D74483" w:rsidRPr="007B2D36">
        <w:rPr>
          <w:rFonts w:ascii="Times New Roman" w:eastAsia="Times New Roman" w:hAnsi="Times New Roman" w:cs="Times New Roman"/>
        </w:rPr>
        <w:t xml:space="preserve">at 1 hour intraoperative 50.6% (n=40) of </w:t>
      </w:r>
      <w:r w:rsidR="00280530" w:rsidRPr="007B2D36">
        <w:rPr>
          <w:rFonts w:ascii="Times New Roman" w:eastAsia="Times New Roman" w:hAnsi="Times New Roman" w:cs="Times New Roman"/>
        </w:rPr>
        <w:t xml:space="preserve">the </w:t>
      </w:r>
      <w:r w:rsidR="00D74483" w:rsidRPr="007B2D36">
        <w:rPr>
          <w:rFonts w:ascii="Times New Roman" w:eastAsia="Times New Roman" w:hAnsi="Times New Roman" w:cs="Times New Roman"/>
        </w:rPr>
        <w:t xml:space="preserve">CG versus 29.4% (n=10) of </w:t>
      </w:r>
      <w:r w:rsidR="00280530" w:rsidRPr="007B2D36">
        <w:rPr>
          <w:rFonts w:ascii="Times New Roman" w:eastAsia="Times New Roman" w:hAnsi="Times New Roman" w:cs="Times New Roman"/>
        </w:rPr>
        <w:t xml:space="preserve">the </w:t>
      </w:r>
      <w:r w:rsidR="00D74483" w:rsidRPr="007B2D36">
        <w:rPr>
          <w:rFonts w:ascii="Times New Roman" w:eastAsia="Times New Roman" w:hAnsi="Times New Roman" w:cs="Times New Roman"/>
        </w:rPr>
        <w:t>WG experienced at least one hypothermic episode (</w:t>
      </w:r>
      <w:commentRangeStart w:id="44"/>
      <w:r w:rsidR="00D74483" w:rsidRPr="007B2D36">
        <w:rPr>
          <w:rFonts w:ascii="Times New Roman" w:eastAsia="Times New Roman" w:hAnsi="Times New Roman" w:cs="Times New Roman"/>
        </w:rPr>
        <w:t>p=0.037</w:t>
      </w:r>
      <w:commentRangeEnd w:id="44"/>
      <w:r w:rsidR="00A0416F">
        <w:rPr>
          <w:rStyle w:val="CommentReference"/>
        </w:rPr>
        <w:commentReference w:id="44"/>
      </w:r>
      <w:r w:rsidR="00D74483" w:rsidRPr="007B2D36">
        <w:rPr>
          <w:rFonts w:ascii="Times New Roman" w:eastAsia="Times New Roman" w:hAnsi="Times New Roman" w:cs="Times New Roman"/>
        </w:rPr>
        <w:t xml:space="preserve">). At 2 hours intraoperative 54.9% (n=45) of </w:t>
      </w:r>
      <w:r w:rsidR="00280530" w:rsidRPr="007B2D36">
        <w:rPr>
          <w:rFonts w:ascii="Times New Roman" w:eastAsia="Times New Roman" w:hAnsi="Times New Roman" w:cs="Times New Roman"/>
        </w:rPr>
        <w:t xml:space="preserve">the </w:t>
      </w:r>
      <w:r w:rsidR="00D74483" w:rsidRPr="007B2D36">
        <w:rPr>
          <w:rFonts w:ascii="Times New Roman" w:eastAsia="Times New Roman" w:hAnsi="Times New Roman" w:cs="Times New Roman"/>
        </w:rPr>
        <w:t>CG versus 31.6% (n=12)</w:t>
      </w:r>
      <w:r w:rsidR="00280530" w:rsidRPr="007B2D36">
        <w:rPr>
          <w:rFonts w:ascii="Times New Roman" w:eastAsia="Times New Roman" w:hAnsi="Times New Roman" w:cs="Times New Roman"/>
        </w:rPr>
        <w:t xml:space="preserve"> of the WG</w:t>
      </w:r>
      <w:r w:rsidR="00F62FEF">
        <w:rPr>
          <w:rFonts w:ascii="Times New Roman" w:eastAsia="Times New Roman" w:hAnsi="Times New Roman" w:cs="Times New Roman"/>
        </w:rPr>
        <w:t xml:space="preserve"> (p=0.017)</w:t>
      </w:r>
      <w:r w:rsidR="00124857" w:rsidRPr="007B2D36">
        <w:rPr>
          <w:rFonts w:ascii="Times New Roman" w:eastAsia="Times New Roman" w:hAnsi="Times New Roman" w:cs="Times New Roman"/>
        </w:rPr>
        <w:t>.</w:t>
      </w:r>
    </w:p>
    <w:p w14:paraId="1A738B48" w14:textId="7C7CB6A4" w:rsidR="00F62FEF" w:rsidRDefault="004C0663" w:rsidP="001D4CDB">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tab/>
      </w:r>
      <w:r w:rsidR="003B1FC4" w:rsidRPr="007B2D36">
        <w:rPr>
          <w:rFonts w:ascii="Times New Roman" w:eastAsia="Times New Roman" w:hAnsi="Times New Roman" w:cs="Times New Roman"/>
        </w:rPr>
        <w:t xml:space="preserve">To determine how much colder patients were, we used a repeated measures linear mixed model </w:t>
      </w:r>
      <w:bookmarkStart w:id="45" w:name="_GoBack"/>
      <w:bookmarkEnd w:id="45"/>
      <w:r w:rsidR="003B1FC4" w:rsidRPr="007B2D36">
        <w:rPr>
          <w:rFonts w:ascii="Times New Roman" w:eastAsia="Times New Roman" w:hAnsi="Times New Roman" w:cs="Times New Roman"/>
        </w:rPr>
        <w:t xml:space="preserve">with the total hypothermic deficit as the outcome. The total hypothermic deficit </w:t>
      </w:r>
      <w:r w:rsidR="00947F12" w:rsidRPr="007B2D36">
        <w:rPr>
          <w:rFonts w:ascii="Times New Roman" w:eastAsia="Times New Roman" w:hAnsi="Times New Roman" w:cs="Times New Roman"/>
        </w:rPr>
        <w:t xml:space="preserve">a given time period is </w:t>
      </w:r>
      <w:commentRangeStart w:id="46"/>
      <w:r w:rsidR="00947F12" w:rsidRPr="007B2D36">
        <w:rPr>
          <w:rFonts w:ascii="Times New Roman" w:eastAsia="Times New Roman" w:hAnsi="Times New Roman" w:cs="Times New Roman"/>
        </w:rPr>
        <w:t>simply the</w:t>
      </w:r>
      <w:r w:rsidR="003B1FC4" w:rsidRPr="007B2D36">
        <w:rPr>
          <w:rFonts w:ascii="Times New Roman" w:eastAsia="Times New Roman" w:hAnsi="Times New Roman" w:cs="Times New Roman"/>
        </w:rPr>
        <w:t xml:space="preserve"> total</w:t>
      </w:r>
      <w:r w:rsidR="00947F12" w:rsidRPr="007B2D36">
        <w:rPr>
          <w:rFonts w:ascii="Times New Roman" w:eastAsia="Times New Roman" w:hAnsi="Times New Roman" w:cs="Times New Roman"/>
        </w:rPr>
        <w:t xml:space="preserve"> number of</w:t>
      </w:r>
      <w:r w:rsidR="003B1FC4" w:rsidRPr="007B2D36">
        <w:rPr>
          <w:rFonts w:ascii="Times New Roman" w:eastAsia="Times New Roman" w:hAnsi="Times New Roman" w:cs="Times New Roman"/>
        </w:rPr>
        <w:t xml:space="preserve"> </w:t>
      </w:r>
      <w:r w:rsidR="00947F12" w:rsidRPr="007B2D36">
        <w:rPr>
          <w:rFonts w:ascii="Lucida Grande" w:hAnsi="Lucida Grande" w:cs="Lucida Grande"/>
          <w:b/>
          <w:color w:val="000000"/>
        </w:rPr>
        <w:t>°</w:t>
      </w:r>
      <w:r w:rsidR="00947F12" w:rsidRPr="007B2D36">
        <w:rPr>
          <w:rFonts w:ascii="Times New Roman" w:eastAsia="Times New Roman" w:hAnsi="Times New Roman" w:cs="Times New Roman"/>
        </w:rPr>
        <w:t xml:space="preserve">C below 36 for all patients in that </w:t>
      </w:r>
      <w:proofErr w:type="gramStart"/>
      <w:r w:rsidR="00947F12" w:rsidRPr="007B2D36">
        <w:rPr>
          <w:rFonts w:ascii="Times New Roman" w:eastAsia="Times New Roman" w:hAnsi="Times New Roman" w:cs="Times New Roman"/>
        </w:rPr>
        <w:t>time period</w:t>
      </w:r>
      <w:commentRangeEnd w:id="46"/>
      <w:proofErr w:type="gramEnd"/>
      <w:r w:rsidR="005F13DA">
        <w:rPr>
          <w:rStyle w:val="CommentReference"/>
        </w:rPr>
        <w:commentReference w:id="46"/>
      </w:r>
      <w:r w:rsidR="00947F12" w:rsidRPr="007B2D36">
        <w:rPr>
          <w:rFonts w:ascii="Times New Roman" w:eastAsia="Times New Roman" w:hAnsi="Times New Roman" w:cs="Times New Roman"/>
        </w:rPr>
        <w:t>.</w:t>
      </w:r>
      <w:r w:rsidR="00693DF1" w:rsidRPr="007B2D36">
        <w:rPr>
          <w:rFonts w:ascii="Times New Roman" w:eastAsia="Times New Roman" w:hAnsi="Times New Roman" w:cs="Times New Roman"/>
        </w:rPr>
        <w:t xml:space="preserve"> This </w:t>
      </w:r>
      <w:proofErr w:type="gramStart"/>
      <w:r w:rsidR="00693DF1" w:rsidRPr="007B2D36">
        <w:rPr>
          <w:rFonts w:ascii="Times New Roman" w:eastAsia="Times New Roman" w:hAnsi="Times New Roman" w:cs="Times New Roman"/>
        </w:rPr>
        <w:t>was then calculated</w:t>
      </w:r>
      <w:proofErr w:type="gramEnd"/>
      <w:r w:rsidR="00693DF1" w:rsidRPr="007B2D36">
        <w:rPr>
          <w:rFonts w:ascii="Times New Roman" w:eastAsia="Times New Roman" w:hAnsi="Times New Roman" w:cs="Times New Roman"/>
        </w:rPr>
        <w:t xml:space="preserve"> as the total hypothermic burden per patient by </w:t>
      </w:r>
      <w:r w:rsidR="00602661" w:rsidRPr="007B2D36">
        <w:rPr>
          <w:rFonts w:ascii="Times New Roman" w:eastAsia="Times New Roman" w:hAnsi="Times New Roman" w:cs="Times New Roman"/>
        </w:rPr>
        <w:t>dividing by the number of patients in each respective group. As time passes, the WG maintains a steady and minimal hypothermic burden but the CG increases its hypothermic burden with time. T</w:t>
      </w:r>
      <w:r w:rsidR="00947F12" w:rsidRPr="007B2D36">
        <w:rPr>
          <w:rFonts w:ascii="Times New Roman" w:eastAsia="Times New Roman" w:hAnsi="Times New Roman" w:cs="Times New Roman"/>
        </w:rPr>
        <w:t>he increase in hypothermic burden from last preoperative</w:t>
      </w:r>
      <w:r w:rsidR="00F62FEF">
        <w:rPr>
          <w:rFonts w:ascii="Times New Roman" w:eastAsia="Times New Roman" w:hAnsi="Times New Roman" w:cs="Times New Roman"/>
        </w:rPr>
        <w:t xml:space="preserve"> temperature</w:t>
      </w:r>
      <w:r w:rsidR="00947F12" w:rsidRPr="007B2D36">
        <w:rPr>
          <w:rFonts w:ascii="Times New Roman" w:eastAsia="Times New Roman" w:hAnsi="Times New Roman" w:cs="Times New Roman"/>
        </w:rPr>
        <w:t xml:space="preserve"> to 1 hour intraoperative was significantly higher as compared</w:t>
      </w:r>
      <w:r w:rsidR="00C72DF8">
        <w:rPr>
          <w:rFonts w:ascii="Times New Roman" w:eastAsia="Times New Roman" w:hAnsi="Times New Roman" w:cs="Times New Roman"/>
        </w:rPr>
        <w:t xml:space="preserve"> to the intervention group (.079</w:t>
      </w:r>
      <w:r w:rsidR="00C72DF8" w:rsidRPr="007B2D36">
        <w:rPr>
          <w:rFonts w:ascii="Lucida Grande" w:hAnsi="Lucida Grande" w:cs="Lucida Grande"/>
          <w:b/>
          <w:color w:val="000000"/>
        </w:rPr>
        <w:t>°</w:t>
      </w:r>
      <w:r w:rsidR="00C72DF8" w:rsidRPr="007B2D36">
        <w:rPr>
          <w:rFonts w:ascii="Times New Roman" w:eastAsia="Times New Roman" w:hAnsi="Times New Roman" w:cs="Times New Roman"/>
        </w:rPr>
        <w:t>C</w:t>
      </w:r>
      <w:r w:rsidR="00947F12" w:rsidRPr="007B2D36">
        <w:rPr>
          <w:rFonts w:ascii="Times New Roman" w:eastAsia="Times New Roman" w:hAnsi="Times New Roman" w:cs="Times New Roman"/>
        </w:rPr>
        <w:t xml:space="preserve"> </w:t>
      </w:r>
      <w:r w:rsidR="00C72DF8">
        <w:rPr>
          <w:rFonts w:ascii="Times New Roman" w:eastAsia="Times New Roman" w:hAnsi="Times New Roman" w:cs="Times New Roman"/>
        </w:rPr>
        <w:t xml:space="preserve">versus </w:t>
      </w:r>
      <w:r w:rsidR="00BD2219">
        <w:rPr>
          <w:rFonts w:ascii="Times New Roman" w:eastAsia="Times New Roman" w:hAnsi="Times New Roman" w:cs="Times New Roman"/>
        </w:rPr>
        <w:t>.23</w:t>
      </w:r>
      <w:r w:rsidR="00BD2219" w:rsidRPr="007B2D36">
        <w:rPr>
          <w:rFonts w:ascii="Lucida Grande" w:hAnsi="Lucida Grande" w:cs="Lucida Grande"/>
          <w:b/>
          <w:color w:val="000000"/>
        </w:rPr>
        <w:t>°</w:t>
      </w:r>
      <w:r w:rsidR="00BD2219">
        <w:rPr>
          <w:rFonts w:ascii="Times New Roman" w:eastAsia="Times New Roman" w:hAnsi="Times New Roman" w:cs="Times New Roman"/>
        </w:rPr>
        <w:t xml:space="preserve">C, </w:t>
      </w:r>
      <w:r w:rsidR="00947F12" w:rsidRPr="007B2D36">
        <w:rPr>
          <w:rFonts w:ascii="Times New Roman" w:eastAsia="Times New Roman" w:hAnsi="Times New Roman" w:cs="Times New Roman"/>
        </w:rPr>
        <w:t xml:space="preserve">p=0.001; </w:t>
      </w:r>
      <w:r w:rsidR="003A02F7" w:rsidRPr="007B2D36">
        <w:rPr>
          <w:rFonts w:ascii="Times New Roman" w:eastAsia="Times New Roman" w:hAnsi="Times New Roman" w:cs="Times New Roman"/>
        </w:rPr>
        <w:t>F</w:t>
      </w:r>
      <w:r w:rsidR="00947F12" w:rsidRPr="007B2D36">
        <w:rPr>
          <w:rFonts w:ascii="Times New Roman" w:eastAsia="Times New Roman" w:hAnsi="Times New Roman" w:cs="Times New Roman"/>
        </w:rPr>
        <w:t xml:space="preserve">igure </w:t>
      </w:r>
      <w:r w:rsidR="00693DF1" w:rsidRPr="007B2D36">
        <w:rPr>
          <w:rFonts w:ascii="Times New Roman" w:eastAsia="Times New Roman" w:hAnsi="Times New Roman" w:cs="Times New Roman"/>
        </w:rPr>
        <w:t>1</w:t>
      </w:r>
      <w:r w:rsidR="00947F12" w:rsidRPr="007B2D36">
        <w:rPr>
          <w:rFonts w:ascii="Times New Roman" w:eastAsia="Times New Roman" w:hAnsi="Times New Roman" w:cs="Times New Roman"/>
        </w:rPr>
        <w:t xml:space="preserve"> shows the change in total hypothermic deficit from last preoperative</w:t>
      </w:r>
      <w:r w:rsidR="005814D3" w:rsidRPr="007B2D36">
        <w:rPr>
          <w:rFonts w:ascii="Times New Roman" w:eastAsia="Times New Roman" w:hAnsi="Times New Roman" w:cs="Times New Roman"/>
        </w:rPr>
        <w:t xml:space="preserve"> temperature</w:t>
      </w:r>
      <w:r w:rsidR="00947F12" w:rsidRPr="007B2D36">
        <w:rPr>
          <w:rFonts w:ascii="Times New Roman" w:eastAsia="Times New Roman" w:hAnsi="Times New Roman" w:cs="Times New Roman"/>
        </w:rPr>
        <w:t xml:space="preserve"> to 1 hour intraoperative.</w:t>
      </w:r>
    </w:p>
    <w:p w14:paraId="073F1468" w14:textId="7687B3BC" w:rsidR="00C443C7" w:rsidRPr="007B2D36" w:rsidRDefault="009878C2" w:rsidP="0068435F">
      <w:pPr>
        <w:pStyle w:val="Normal1"/>
        <w:spacing w:line="360" w:lineRule="auto"/>
        <w:ind w:firstLine="720"/>
        <w:rPr>
          <w:rFonts w:ascii="Times New Roman" w:eastAsia="Times New Roman" w:hAnsi="Times New Roman" w:cs="Times New Roman"/>
        </w:rPr>
      </w:pPr>
      <w:r w:rsidRPr="007B2D36">
        <w:rPr>
          <w:rFonts w:ascii="Times New Roman" w:eastAsia="Times New Roman" w:hAnsi="Times New Roman" w:cs="Times New Roman"/>
        </w:rPr>
        <w:t>When the same analysi</w:t>
      </w:r>
      <w:r w:rsidR="000816BB" w:rsidRPr="007B2D36">
        <w:rPr>
          <w:rFonts w:ascii="Times New Roman" w:eastAsia="Times New Roman" w:hAnsi="Times New Roman" w:cs="Times New Roman"/>
        </w:rPr>
        <w:t>s was run exc</w:t>
      </w:r>
      <w:r w:rsidRPr="007B2D36">
        <w:rPr>
          <w:rFonts w:ascii="Times New Roman" w:eastAsia="Times New Roman" w:hAnsi="Times New Roman" w:cs="Times New Roman"/>
        </w:rPr>
        <w:t>lud</w:t>
      </w:r>
      <w:r w:rsidR="000816BB" w:rsidRPr="007B2D36">
        <w:rPr>
          <w:rFonts w:ascii="Times New Roman" w:eastAsia="Times New Roman" w:hAnsi="Times New Roman" w:cs="Times New Roman"/>
        </w:rPr>
        <w:t>ing</w:t>
      </w:r>
      <w:r w:rsidRPr="007B2D36">
        <w:rPr>
          <w:rFonts w:ascii="Times New Roman" w:eastAsia="Times New Roman" w:hAnsi="Times New Roman" w:cs="Times New Roman"/>
        </w:rPr>
        <w:t xml:space="preserve"> the </w:t>
      </w:r>
      <w:r w:rsidR="00F62FEF">
        <w:rPr>
          <w:rFonts w:ascii="Times New Roman" w:eastAsia="Times New Roman" w:hAnsi="Times New Roman" w:cs="Times New Roman"/>
        </w:rPr>
        <w:t xml:space="preserve">last </w:t>
      </w:r>
      <w:r w:rsidRPr="007B2D36">
        <w:rPr>
          <w:rFonts w:ascii="Times New Roman" w:eastAsia="Times New Roman" w:hAnsi="Times New Roman" w:cs="Times New Roman"/>
        </w:rPr>
        <w:t xml:space="preserve">preoperative </w:t>
      </w:r>
      <w:r w:rsidR="00F62FEF">
        <w:rPr>
          <w:rFonts w:ascii="Times New Roman" w:eastAsia="Times New Roman" w:hAnsi="Times New Roman" w:cs="Times New Roman"/>
        </w:rPr>
        <w:t>temperature</w:t>
      </w:r>
      <w:r w:rsidRPr="007B2D36">
        <w:rPr>
          <w:rFonts w:ascii="Times New Roman" w:eastAsia="Times New Roman" w:hAnsi="Times New Roman" w:cs="Times New Roman"/>
        </w:rPr>
        <w:t xml:space="preserve">, the difference in hypothermic burden between WG and CG was even </w:t>
      </w:r>
      <w:r w:rsidR="00F62FEF">
        <w:rPr>
          <w:rFonts w:ascii="Times New Roman" w:eastAsia="Times New Roman" w:hAnsi="Times New Roman" w:cs="Times New Roman"/>
        </w:rPr>
        <w:t xml:space="preserve">more robust, with a </w:t>
      </w:r>
      <w:r w:rsidRPr="007B2D36">
        <w:rPr>
          <w:rFonts w:ascii="Times New Roman" w:eastAsia="Times New Roman" w:hAnsi="Times New Roman" w:cs="Times New Roman"/>
        </w:rPr>
        <w:t>p=0.0001 (</w:t>
      </w:r>
      <w:r w:rsidR="00602661" w:rsidRPr="007B2D36">
        <w:rPr>
          <w:rFonts w:ascii="Times New Roman" w:eastAsia="Times New Roman" w:hAnsi="Times New Roman" w:cs="Times New Roman"/>
        </w:rPr>
        <w:t>Figure 2).</w:t>
      </w:r>
      <w:r w:rsidR="0068435F">
        <w:rPr>
          <w:rFonts w:ascii="Times New Roman" w:eastAsia="Times New Roman" w:hAnsi="Times New Roman" w:cs="Times New Roman"/>
        </w:rPr>
        <w:t xml:space="preserve"> </w:t>
      </w:r>
      <w:r w:rsidR="000816BB" w:rsidRPr="007B2D36">
        <w:rPr>
          <w:rFonts w:ascii="Times New Roman" w:eastAsia="Times New Roman" w:hAnsi="Times New Roman" w:cs="Times New Roman"/>
        </w:rPr>
        <w:t>The o</w:t>
      </w:r>
      <w:r w:rsidR="004C0663" w:rsidRPr="007B2D36">
        <w:rPr>
          <w:rFonts w:ascii="Times New Roman" w:eastAsia="Times New Roman" w:hAnsi="Times New Roman" w:cs="Times New Roman"/>
        </w:rPr>
        <w:t xml:space="preserve">dds ratio of </w:t>
      </w:r>
      <w:r w:rsidR="000816BB" w:rsidRPr="007B2D36">
        <w:rPr>
          <w:rFonts w:ascii="Times New Roman" w:eastAsia="Times New Roman" w:hAnsi="Times New Roman" w:cs="Times New Roman"/>
        </w:rPr>
        <w:t xml:space="preserve">hypothermia at each time interval </w:t>
      </w:r>
      <w:proofErr w:type="gramStart"/>
      <w:r w:rsidR="000816BB" w:rsidRPr="007B2D36">
        <w:rPr>
          <w:rFonts w:ascii="Times New Roman" w:eastAsia="Times New Roman" w:hAnsi="Times New Roman" w:cs="Times New Roman"/>
        </w:rPr>
        <w:t>was modeled</w:t>
      </w:r>
      <w:proofErr w:type="gramEnd"/>
      <w:r w:rsidR="000816BB" w:rsidRPr="007B2D36">
        <w:rPr>
          <w:rFonts w:ascii="Times New Roman" w:eastAsia="Times New Roman" w:hAnsi="Times New Roman" w:cs="Times New Roman"/>
        </w:rPr>
        <w:t xml:space="preserve"> using a repeated measures generalized linear mixed model with hypothermia “yes/no” as the outcome. </w:t>
      </w:r>
      <w:r w:rsidR="00ED2A61" w:rsidRPr="007B2D36">
        <w:rPr>
          <w:rFonts w:ascii="Times New Roman" w:eastAsia="Times New Roman" w:hAnsi="Times New Roman" w:cs="Times New Roman"/>
        </w:rPr>
        <w:t xml:space="preserve">The </w:t>
      </w:r>
      <w:r w:rsidR="000816BB" w:rsidRPr="007B2D36">
        <w:rPr>
          <w:rFonts w:ascii="Times New Roman" w:eastAsia="Times New Roman" w:hAnsi="Times New Roman" w:cs="Times New Roman"/>
        </w:rPr>
        <w:t>WG w</w:t>
      </w:r>
      <w:r w:rsidR="00ED2A61" w:rsidRPr="007B2D36">
        <w:rPr>
          <w:rFonts w:ascii="Times New Roman" w:eastAsia="Times New Roman" w:hAnsi="Times New Roman" w:cs="Times New Roman"/>
        </w:rPr>
        <w:t>as</w:t>
      </w:r>
      <w:r w:rsidR="000816BB" w:rsidRPr="007B2D36">
        <w:rPr>
          <w:rFonts w:ascii="Times New Roman" w:eastAsia="Times New Roman" w:hAnsi="Times New Roman" w:cs="Times New Roman"/>
        </w:rPr>
        <w:t xml:space="preserve"> less likely to be hypothermic </w:t>
      </w:r>
      <w:r w:rsidR="00C443C7" w:rsidRPr="007B2D36">
        <w:rPr>
          <w:rFonts w:ascii="Times New Roman" w:eastAsia="Times New Roman" w:hAnsi="Times New Roman" w:cs="Times New Roman"/>
        </w:rPr>
        <w:t xml:space="preserve">at each time point intraoperatively, becoming statistically significant at 30 minutes </w:t>
      </w:r>
      <w:proofErr w:type="spellStart"/>
      <w:r w:rsidR="00C443C7" w:rsidRPr="007B2D36">
        <w:rPr>
          <w:rFonts w:ascii="Times New Roman" w:eastAsia="Times New Roman" w:hAnsi="Times New Roman" w:cs="Times New Roman"/>
        </w:rPr>
        <w:t>intraop</w:t>
      </w:r>
      <w:proofErr w:type="spellEnd"/>
      <w:r w:rsidR="00C443C7" w:rsidRPr="007B2D36">
        <w:rPr>
          <w:rFonts w:ascii="Times New Roman" w:eastAsia="Times New Roman" w:hAnsi="Times New Roman" w:cs="Times New Roman"/>
        </w:rPr>
        <w:t xml:space="preserve"> with an OR = 0.16 (95% CI 0.035-0.72); OR = 0.107 at 45 minutes (95% CI 0.023-0.504) and OR 0.072 at 1 hour (95% CI 0.014-0.366).</w:t>
      </w:r>
    </w:p>
    <w:p w14:paraId="0703DE87" w14:textId="48B3EA82" w:rsidR="009747F8" w:rsidRDefault="005814D3" w:rsidP="005814D3">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tab/>
      </w:r>
      <w:r w:rsidR="005A4237" w:rsidRPr="007B2D36">
        <w:rPr>
          <w:rFonts w:ascii="Times New Roman" w:eastAsia="Times New Roman" w:hAnsi="Times New Roman" w:cs="Times New Roman"/>
        </w:rPr>
        <w:t xml:space="preserve">In order to better visualize this data, we </w:t>
      </w:r>
      <w:r w:rsidR="009747F8">
        <w:rPr>
          <w:rFonts w:ascii="Times New Roman" w:eastAsia="Times New Roman" w:hAnsi="Times New Roman" w:cs="Times New Roman"/>
        </w:rPr>
        <w:t>created a composite variable called “</w:t>
      </w:r>
      <w:commentRangeStart w:id="47"/>
      <w:r w:rsidR="009747F8">
        <w:rPr>
          <w:rFonts w:ascii="Times New Roman" w:eastAsia="Times New Roman" w:hAnsi="Times New Roman" w:cs="Times New Roman"/>
        </w:rPr>
        <w:t>hypothermic burden</w:t>
      </w:r>
      <w:commentRangeEnd w:id="47"/>
      <w:r w:rsidR="000D791B">
        <w:rPr>
          <w:rStyle w:val="CommentReference"/>
        </w:rPr>
        <w:commentReference w:id="47"/>
      </w:r>
      <w:r w:rsidR="009747F8">
        <w:rPr>
          <w:rFonts w:ascii="Times New Roman" w:eastAsia="Times New Roman" w:hAnsi="Times New Roman" w:cs="Times New Roman"/>
        </w:rPr>
        <w:t>,” combining</w:t>
      </w:r>
      <w:r w:rsidR="005A4237" w:rsidRPr="007B2D36">
        <w:rPr>
          <w:rFonts w:ascii="Times New Roman" w:eastAsia="Times New Roman" w:hAnsi="Times New Roman" w:cs="Times New Roman"/>
        </w:rPr>
        <w:t xml:space="preserve"> the incidence of hypothermia with the </w:t>
      </w:r>
      <w:r w:rsidR="009747F8">
        <w:rPr>
          <w:rFonts w:ascii="Times New Roman" w:eastAsia="Times New Roman" w:hAnsi="Times New Roman" w:cs="Times New Roman"/>
        </w:rPr>
        <w:t xml:space="preserve">hypothermic deficit. At each </w:t>
      </w:r>
      <w:proofErr w:type="gramStart"/>
      <w:r w:rsidR="009747F8">
        <w:rPr>
          <w:rFonts w:ascii="Times New Roman" w:eastAsia="Times New Roman" w:hAnsi="Times New Roman" w:cs="Times New Roman"/>
        </w:rPr>
        <w:t>time period</w:t>
      </w:r>
      <w:proofErr w:type="gramEnd"/>
      <w:r w:rsidR="009747F8">
        <w:rPr>
          <w:rFonts w:ascii="Times New Roman" w:eastAsia="Times New Roman" w:hAnsi="Times New Roman" w:cs="Times New Roman"/>
        </w:rPr>
        <w:t xml:space="preserve">, the total </w:t>
      </w:r>
      <w:r w:rsidR="009747F8" w:rsidRPr="007B2D36">
        <w:rPr>
          <w:rFonts w:ascii="Lucida Grande" w:hAnsi="Lucida Grande" w:cs="Lucida Grande"/>
          <w:b/>
          <w:color w:val="000000"/>
        </w:rPr>
        <w:t>°</w:t>
      </w:r>
      <w:r w:rsidR="009747F8" w:rsidRPr="007B2D36">
        <w:rPr>
          <w:rFonts w:ascii="Times New Roman" w:eastAsia="Times New Roman" w:hAnsi="Times New Roman" w:cs="Times New Roman"/>
        </w:rPr>
        <w:t xml:space="preserve">C </w:t>
      </w:r>
      <w:r w:rsidR="009747F8">
        <w:rPr>
          <w:rFonts w:ascii="Times New Roman" w:eastAsia="Times New Roman" w:hAnsi="Times New Roman" w:cs="Times New Roman"/>
        </w:rPr>
        <w:t>below 36</w:t>
      </w:r>
      <w:r w:rsidR="009747F8" w:rsidRPr="007B2D36">
        <w:rPr>
          <w:rFonts w:ascii="Lucida Grande" w:hAnsi="Lucida Grande" w:cs="Lucida Grande"/>
          <w:b/>
          <w:color w:val="000000"/>
        </w:rPr>
        <w:t>°</w:t>
      </w:r>
      <w:r w:rsidR="009747F8" w:rsidRPr="007B2D36">
        <w:rPr>
          <w:rFonts w:ascii="Times New Roman" w:eastAsia="Times New Roman" w:hAnsi="Times New Roman" w:cs="Times New Roman"/>
        </w:rPr>
        <w:t xml:space="preserve">C </w:t>
      </w:r>
      <w:r w:rsidR="009747F8">
        <w:rPr>
          <w:rFonts w:ascii="Times New Roman" w:eastAsia="Times New Roman" w:hAnsi="Times New Roman" w:cs="Times New Roman"/>
        </w:rPr>
        <w:t xml:space="preserve">for all patients was calculated – the “total hypothermic deficit.” This was </w:t>
      </w:r>
      <w:proofErr w:type="spellStart"/>
      <w:r w:rsidR="009747F8">
        <w:rPr>
          <w:rFonts w:ascii="Times New Roman" w:eastAsia="Times New Roman" w:hAnsi="Times New Roman" w:cs="Times New Roman"/>
        </w:rPr>
        <w:t>multipled</w:t>
      </w:r>
      <w:proofErr w:type="spellEnd"/>
      <w:r w:rsidR="009747F8">
        <w:rPr>
          <w:rFonts w:ascii="Times New Roman" w:eastAsia="Times New Roman" w:hAnsi="Times New Roman" w:cs="Times New Roman"/>
        </w:rPr>
        <w:t xml:space="preserve"> by the proportion of patients suffering PH at that </w:t>
      </w:r>
      <w:proofErr w:type="gramStart"/>
      <w:r w:rsidR="009747F8">
        <w:rPr>
          <w:rFonts w:ascii="Times New Roman" w:eastAsia="Times New Roman" w:hAnsi="Times New Roman" w:cs="Times New Roman"/>
        </w:rPr>
        <w:t>time period</w:t>
      </w:r>
      <w:proofErr w:type="gramEnd"/>
      <w:r w:rsidR="009747F8">
        <w:rPr>
          <w:rFonts w:ascii="Times New Roman" w:eastAsia="Times New Roman" w:hAnsi="Times New Roman" w:cs="Times New Roman"/>
        </w:rPr>
        <w:t>. Thus, hypothermic burden</w:t>
      </w:r>
      <w:r w:rsidR="00A60442">
        <w:rPr>
          <w:rFonts w:ascii="Times New Roman" w:eastAsia="Times New Roman" w:hAnsi="Times New Roman" w:cs="Times New Roman"/>
        </w:rPr>
        <w:t xml:space="preserve"> (Figure 3)</w:t>
      </w:r>
      <w:r w:rsidR="009747F8">
        <w:rPr>
          <w:rFonts w:ascii="Times New Roman" w:eastAsia="Times New Roman" w:hAnsi="Times New Roman" w:cs="Times New Roman"/>
        </w:rPr>
        <w:t xml:space="preserve"> is equal to:</w:t>
      </w:r>
    </w:p>
    <w:p w14:paraId="5A826B28" w14:textId="77777777" w:rsidR="009747F8" w:rsidRDefault="009747F8" w:rsidP="005814D3">
      <w:pPr>
        <w:pStyle w:val="Normal1"/>
        <w:spacing w:line="360" w:lineRule="auto"/>
        <w:rPr>
          <w:rFonts w:ascii="Times New Roman" w:eastAsia="Times New Roman" w:hAnsi="Times New Roman" w:cs="Times New Roman"/>
        </w:rPr>
      </w:pPr>
    </w:p>
    <w:p w14:paraId="61858271" w14:textId="19A34785" w:rsidR="009747F8" w:rsidRPr="007B2D36" w:rsidRDefault="00C172C2" w:rsidP="009747F8">
      <w:pPr>
        <w:pStyle w:val="Normal1"/>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Hypothermic Burden = </w:t>
      </w:r>
      <w:r w:rsidR="009747F8">
        <w:rPr>
          <w:rFonts w:ascii="Times New Roman" w:eastAsia="Times New Roman" w:hAnsi="Times New Roman" w:cs="Times New Roman"/>
        </w:rPr>
        <w:t xml:space="preserve">[Total hypothermic deficit] </w:t>
      </w:r>
      <w:r w:rsidR="009747F8" w:rsidRPr="007B2D36">
        <w:rPr>
          <w:rFonts w:ascii="Times New Roman" w:eastAsia="Times New Roman" w:hAnsi="Times New Roman" w:cs="Times New Roman"/>
        </w:rPr>
        <w:t xml:space="preserve">x </w:t>
      </w:r>
      <w:r w:rsidR="009747F8">
        <w:rPr>
          <w:rFonts w:ascii="Times New Roman" w:eastAsia="Times New Roman" w:hAnsi="Times New Roman" w:cs="Times New Roman"/>
        </w:rPr>
        <w:t xml:space="preserve">[(# </w:t>
      </w:r>
      <w:r w:rsidR="009747F8" w:rsidRPr="007B2D36">
        <w:rPr>
          <w:rFonts w:ascii="Times New Roman" w:eastAsia="Times New Roman" w:hAnsi="Times New Roman" w:cs="Times New Roman"/>
        </w:rPr>
        <w:t xml:space="preserve">of </w:t>
      </w:r>
      <w:r w:rsidR="009747F8">
        <w:rPr>
          <w:rFonts w:ascii="Times New Roman" w:eastAsia="Times New Roman" w:hAnsi="Times New Roman" w:cs="Times New Roman"/>
        </w:rPr>
        <w:t xml:space="preserve">PH </w:t>
      </w:r>
      <w:r w:rsidR="009747F8" w:rsidRPr="007B2D36">
        <w:rPr>
          <w:rFonts w:ascii="Times New Roman" w:eastAsia="Times New Roman" w:hAnsi="Times New Roman" w:cs="Times New Roman"/>
        </w:rPr>
        <w:t>patients</w:t>
      </w:r>
      <w:r w:rsidR="009747F8">
        <w:rPr>
          <w:rFonts w:ascii="Times New Roman" w:eastAsia="Times New Roman" w:hAnsi="Times New Roman" w:cs="Times New Roman"/>
        </w:rPr>
        <w:t>)</w:t>
      </w:r>
      <w:r w:rsidR="009747F8" w:rsidRPr="007B2D36">
        <w:rPr>
          <w:rFonts w:ascii="Times New Roman" w:eastAsia="Times New Roman" w:hAnsi="Times New Roman" w:cs="Times New Roman"/>
        </w:rPr>
        <w:t xml:space="preserve"> /</w:t>
      </w:r>
      <w:r w:rsidR="009747F8">
        <w:rPr>
          <w:rFonts w:ascii="Times New Roman" w:eastAsia="Times New Roman" w:hAnsi="Times New Roman" w:cs="Times New Roman"/>
        </w:rPr>
        <w:t xml:space="preserve"> (</w:t>
      </w:r>
      <w:r w:rsidR="009747F8" w:rsidRPr="007B2D36">
        <w:rPr>
          <w:rFonts w:ascii="Times New Roman" w:eastAsia="Times New Roman" w:hAnsi="Times New Roman" w:cs="Times New Roman"/>
        </w:rPr>
        <w:t>total patients</w:t>
      </w:r>
      <w:r w:rsidR="009747F8">
        <w:rPr>
          <w:rFonts w:ascii="Times New Roman" w:eastAsia="Times New Roman" w:hAnsi="Times New Roman" w:cs="Times New Roman"/>
        </w:rPr>
        <w:t>)]</w:t>
      </w:r>
      <w:r w:rsidR="009747F8" w:rsidRPr="007B2D36">
        <w:rPr>
          <w:rFonts w:ascii="Times New Roman" w:eastAsia="Times New Roman" w:hAnsi="Times New Roman" w:cs="Times New Roman"/>
        </w:rPr>
        <w:t xml:space="preserve"> </w:t>
      </w:r>
    </w:p>
    <w:p w14:paraId="0F5596C3" w14:textId="77777777" w:rsidR="009747F8" w:rsidRDefault="009747F8" w:rsidP="005814D3">
      <w:pPr>
        <w:pStyle w:val="Normal1"/>
        <w:spacing w:line="360" w:lineRule="auto"/>
        <w:rPr>
          <w:rFonts w:ascii="Times New Roman" w:eastAsia="Times New Roman" w:hAnsi="Times New Roman" w:cs="Times New Roman"/>
        </w:rPr>
      </w:pPr>
    </w:p>
    <w:p w14:paraId="7F8A323D" w14:textId="3A569A4A" w:rsidR="005009BC" w:rsidRPr="007B2D36" w:rsidRDefault="005009BC">
      <w:pPr>
        <w:pStyle w:val="Normal1"/>
        <w:spacing w:line="360" w:lineRule="auto"/>
        <w:rPr>
          <w:rFonts w:ascii="Times New Roman" w:eastAsia="Times New Roman" w:hAnsi="Times New Roman" w:cs="Times New Roman"/>
        </w:rPr>
      </w:pPr>
    </w:p>
    <w:p w14:paraId="0270B246" w14:textId="793974EC" w:rsidR="00405E1E" w:rsidRPr="007B2D36" w:rsidRDefault="00067ED2" w:rsidP="00ED2A61">
      <w:pPr>
        <w:pStyle w:val="Normal1"/>
        <w:spacing w:line="360" w:lineRule="auto"/>
        <w:ind w:firstLine="720"/>
        <w:rPr>
          <w:rFonts w:ascii="Times New Roman" w:eastAsia="Times New Roman" w:hAnsi="Times New Roman" w:cs="Times New Roman"/>
          <w:b/>
        </w:rPr>
      </w:pPr>
      <w:r w:rsidRPr="007B2D36">
        <w:rPr>
          <w:rFonts w:ascii="Times New Roman" w:eastAsia="Times New Roman" w:hAnsi="Times New Roman" w:cs="Times New Roman"/>
        </w:rPr>
        <w:t xml:space="preserve">All patients were warm on arrival to PACU regardless of control or experimental group so statistically analysis of this </w:t>
      </w:r>
      <w:proofErr w:type="gramStart"/>
      <w:r w:rsidRPr="007B2D36">
        <w:rPr>
          <w:rFonts w:ascii="Times New Roman" w:eastAsia="Times New Roman" w:hAnsi="Times New Roman" w:cs="Times New Roman"/>
        </w:rPr>
        <w:t>time period</w:t>
      </w:r>
      <w:proofErr w:type="gramEnd"/>
      <w:r w:rsidRPr="007B2D36">
        <w:rPr>
          <w:rFonts w:ascii="Times New Roman" w:eastAsia="Times New Roman" w:hAnsi="Times New Roman" w:cs="Times New Roman"/>
        </w:rPr>
        <w:t xml:space="preserve"> was not carried out. </w:t>
      </w:r>
    </w:p>
    <w:p w14:paraId="3CFE2A19" w14:textId="77777777" w:rsidR="009747F8" w:rsidRDefault="009747F8">
      <w:pPr>
        <w:pStyle w:val="Normal1"/>
        <w:spacing w:line="360" w:lineRule="auto"/>
        <w:rPr>
          <w:rFonts w:ascii="Times New Roman" w:eastAsia="Times New Roman" w:hAnsi="Times New Roman" w:cs="Times New Roman"/>
          <w:b/>
        </w:rPr>
      </w:pPr>
    </w:p>
    <w:p w14:paraId="220D825A" w14:textId="4FF45DAF" w:rsidR="00E361F9" w:rsidRPr="007B2D36" w:rsidRDefault="00067ED2">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b/>
        </w:rPr>
        <w:t xml:space="preserve">Discussion </w:t>
      </w:r>
      <w:r w:rsidR="00C011F7" w:rsidRPr="007B2D36">
        <w:rPr>
          <w:rFonts w:ascii="Times New Roman" w:eastAsia="Times New Roman" w:hAnsi="Times New Roman" w:cs="Times New Roman"/>
          <w:b/>
        </w:rPr>
        <w:t xml:space="preserve"> </w:t>
      </w:r>
    </w:p>
    <w:p w14:paraId="5547050B" w14:textId="30F9753A" w:rsidR="00222269" w:rsidRPr="007B2D36" w:rsidRDefault="00DF32B0">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b/>
        </w:rPr>
        <w:tab/>
      </w:r>
      <w:r w:rsidRPr="007B2D36">
        <w:rPr>
          <w:rFonts w:ascii="Times New Roman" w:eastAsia="Times New Roman" w:hAnsi="Times New Roman" w:cs="Times New Roman"/>
        </w:rPr>
        <w:t xml:space="preserve">The general incidence of pediatric </w:t>
      </w:r>
      <w:r w:rsidR="007C2B5E" w:rsidRPr="007B2D36">
        <w:rPr>
          <w:rFonts w:ascii="Times New Roman" w:eastAsia="Times New Roman" w:hAnsi="Times New Roman" w:cs="Times New Roman"/>
        </w:rPr>
        <w:t>PH</w:t>
      </w:r>
      <w:r w:rsidRPr="007B2D36">
        <w:rPr>
          <w:rFonts w:ascii="Times New Roman" w:eastAsia="Times New Roman" w:hAnsi="Times New Roman" w:cs="Times New Roman"/>
        </w:rPr>
        <w:t xml:space="preserve"> is not well known but our results </w:t>
      </w:r>
      <w:r w:rsidR="00405E1E" w:rsidRPr="007B2D36">
        <w:rPr>
          <w:rFonts w:ascii="Times New Roman" w:eastAsia="Times New Roman" w:hAnsi="Times New Roman" w:cs="Times New Roman"/>
        </w:rPr>
        <w:t xml:space="preserve">suggest that without a carefully maintained </w:t>
      </w:r>
      <w:proofErr w:type="spellStart"/>
      <w:r w:rsidR="00405E1E" w:rsidRPr="007B2D36">
        <w:rPr>
          <w:rFonts w:ascii="Times New Roman" w:eastAsia="Times New Roman" w:hAnsi="Times New Roman" w:cs="Times New Roman"/>
        </w:rPr>
        <w:t>normothermia</w:t>
      </w:r>
      <w:proofErr w:type="spellEnd"/>
      <w:r w:rsidR="00405E1E" w:rsidRPr="007B2D36">
        <w:rPr>
          <w:rFonts w:ascii="Times New Roman" w:eastAsia="Times New Roman" w:hAnsi="Times New Roman" w:cs="Times New Roman"/>
        </w:rPr>
        <w:t xml:space="preserve"> protocol</w:t>
      </w:r>
      <w:r w:rsidR="007E7BD4" w:rsidRPr="007B2D36">
        <w:rPr>
          <w:rFonts w:ascii="Times New Roman" w:eastAsia="Times New Roman" w:hAnsi="Times New Roman" w:cs="Times New Roman"/>
        </w:rPr>
        <w:t>, more than</w:t>
      </w:r>
      <w:r w:rsidR="00BB37FB" w:rsidRPr="007B2D36">
        <w:rPr>
          <w:rFonts w:ascii="Times New Roman" w:eastAsia="Times New Roman" w:hAnsi="Times New Roman" w:cs="Times New Roman"/>
        </w:rPr>
        <w:t xml:space="preserve"> 5</w:t>
      </w:r>
      <w:r w:rsidR="007E7BD4" w:rsidRPr="007B2D36">
        <w:rPr>
          <w:rFonts w:ascii="Times New Roman" w:eastAsia="Times New Roman" w:hAnsi="Times New Roman" w:cs="Times New Roman"/>
        </w:rPr>
        <w:t>0</w:t>
      </w:r>
      <w:r w:rsidRPr="007B2D36">
        <w:rPr>
          <w:rFonts w:ascii="Times New Roman" w:eastAsia="Times New Roman" w:hAnsi="Times New Roman" w:cs="Times New Roman"/>
        </w:rPr>
        <w:t xml:space="preserve">% of pediatric neurosurgery patients </w:t>
      </w:r>
      <w:r w:rsidR="00405E1E" w:rsidRPr="007B2D36">
        <w:rPr>
          <w:rFonts w:ascii="Times New Roman" w:eastAsia="Times New Roman" w:hAnsi="Times New Roman" w:cs="Times New Roman"/>
        </w:rPr>
        <w:t>will experience PH</w:t>
      </w:r>
      <w:r w:rsidR="00484240">
        <w:rPr>
          <w:rFonts w:ascii="Times New Roman" w:eastAsia="Times New Roman" w:hAnsi="Times New Roman" w:cs="Times New Roman"/>
        </w:rPr>
        <w:t>, defined as a core temperature &lt; 36</w:t>
      </w:r>
      <w:r w:rsidR="00484240" w:rsidRPr="007B2D36">
        <w:rPr>
          <w:rFonts w:ascii="Lucida Grande" w:hAnsi="Lucida Grande" w:cs="Lucida Grande"/>
          <w:b/>
          <w:color w:val="000000"/>
        </w:rPr>
        <w:t>°</w:t>
      </w:r>
      <w:r w:rsidR="00484240" w:rsidRPr="007B2D36">
        <w:rPr>
          <w:rFonts w:ascii="Times New Roman" w:eastAsia="Times New Roman" w:hAnsi="Times New Roman" w:cs="Times New Roman"/>
        </w:rPr>
        <w:t>C</w:t>
      </w:r>
      <w:r w:rsidR="00484240">
        <w:rPr>
          <w:rFonts w:ascii="Times New Roman" w:eastAsia="Times New Roman" w:hAnsi="Times New Roman" w:cs="Times New Roman"/>
        </w:rPr>
        <w:t>. This</w:t>
      </w:r>
      <w:r w:rsidR="00BB37FB" w:rsidRPr="007B2D36">
        <w:rPr>
          <w:rFonts w:ascii="Times New Roman" w:eastAsia="Times New Roman" w:hAnsi="Times New Roman" w:cs="Times New Roman"/>
        </w:rPr>
        <w:t xml:space="preserve"> incidence </w:t>
      </w:r>
      <w:r w:rsidR="00484240">
        <w:rPr>
          <w:rFonts w:ascii="Times New Roman" w:eastAsia="Times New Roman" w:hAnsi="Times New Roman" w:cs="Times New Roman"/>
        </w:rPr>
        <w:t xml:space="preserve">is </w:t>
      </w:r>
      <w:r w:rsidRPr="007B2D36">
        <w:rPr>
          <w:rFonts w:ascii="Times New Roman" w:eastAsia="Times New Roman" w:hAnsi="Times New Roman" w:cs="Times New Roman"/>
        </w:rPr>
        <w:t xml:space="preserve">similar to the results obtained by </w:t>
      </w:r>
      <w:r w:rsidR="00760676" w:rsidRPr="007B2D36">
        <w:rPr>
          <w:rFonts w:ascii="Times New Roman" w:eastAsia="Times New Roman" w:hAnsi="Times New Roman" w:cs="Times New Roman"/>
        </w:rPr>
        <w:t>Pearce</w:t>
      </w:r>
      <w:r w:rsidRPr="007B2D36">
        <w:rPr>
          <w:rFonts w:ascii="Times New Roman" w:eastAsia="Times New Roman" w:hAnsi="Times New Roman" w:cs="Times New Roman"/>
        </w:rPr>
        <w:t xml:space="preserve"> </w:t>
      </w:r>
      <w:proofErr w:type="gramStart"/>
      <w:r w:rsidRPr="007B2D36">
        <w:rPr>
          <w:rFonts w:ascii="Times New Roman" w:eastAsia="Times New Roman" w:hAnsi="Times New Roman" w:cs="Times New Roman"/>
          <w:i/>
        </w:rPr>
        <w:t>et</w:t>
      </w:r>
      <w:proofErr w:type="gramEnd"/>
      <w:r w:rsidRPr="007B2D36">
        <w:rPr>
          <w:rFonts w:ascii="Times New Roman" w:eastAsia="Times New Roman" w:hAnsi="Times New Roman" w:cs="Times New Roman"/>
          <w:i/>
        </w:rPr>
        <w:t>. al</w:t>
      </w:r>
      <w:r w:rsidR="00067ED2" w:rsidRPr="007B2D36">
        <w:rPr>
          <w:rFonts w:ascii="Times New Roman" w:eastAsia="Times New Roman" w:hAnsi="Times New Roman" w:cs="Times New Roman"/>
          <w:i/>
        </w:rPr>
        <w:t xml:space="preserve"> </w:t>
      </w:r>
      <w:r w:rsidR="00067ED2" w:rsidRPr="007B2D36">
        <w:rPr>
          <w:rFonts w:ascii="Times New Roman" w:eastAsia="Times New Roman" w:hAnsi="Times New Roman" w:cs="Times New Roman"/>
        </w:rPr>
        <w:t xml:space="preserve">who quoted a 52% rate of intraoperative </w:t>
      </w:r>
      <w:r w:rsidR="00BB37FB" w:rsidRPr="007B2D36">
        <w:rPr>
          <w:rFonts w:ascii="Times New Roman" w:eastAsia="Times New Roman" w:hAnsi="Times New Roman" w:cs="Times New Roman"/>
        </w:rPr>
        <w:t>hypothermia</w:t>
      </w:r>
      <w:r w:rsidR="009B6236">
        <w:rPr>
          <w:rFonts w:ascii="Times New Roman" w:eastAsia="Times New Roman" w:hAnsi="Times New Roman" w:cs="Times New Roman"/>
        </w:rPr>
        <w:t>, defined by their group as an intraoperatively measured temperature of &lt; 36</w:t>
      </w:r>
      <w:r w:rsidR="009B6236" w:rsidRPr="007B2D36">
        <w:rPr>
          <w:rFonts w:ascii="Lucida Grande" w:hAnsi="Lucida Grande" w:cs="Lucida Grande"/>
          <w:b/>
          <w:color w:val="000000"/>
        </w:rPr>
        <w:t>°</w:t>
      </w:r>
      <w:r w:rsidR="009B6236" w:rsidRPr="007B2D36">
        <w:rPr>
          <w:rFonts w:ascii="Times New Roman" w:eastAsia="Times New Roman" w:hAnsi="Times New Roman" w:cs="Times New Roman"/>
        </w:rPr>
        <w:t>C</w:t>
      </w:r>
      <w:r w:rsidR="005C3016">
        <w:rPr>
          <w:rFonts w:ascii="Times New Roman" w:eastAsia="Times New Roman" w:hAnsi="Times New Roman" w:cs="Times New Roman"/>
        </w:rPr>
        <w:t xml:space="preserve"> for greater than 5 minutes</w:t>
      </w:r>
      <w:r w:rsidRPr="007B2D36">
        <w:rPr>
          <w:rFonts w:ascii="Times New Roman" w:eastAsia="Times New Roman" w:hAnsi="Times New Roman" w:cs="Times New Roman"/>
        </w:rPr>
        <w:t>.</w:t>
      </w:r>
      <w:r w:rsidR="0001038F"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{"citationItems":[{"id":"ITEM-1","itemData":{"DOI":"10.4172/2155-6148.1000102","ISBN":"21556148","ISSN":"21556148","abstract":"Background: Perioperative hypothermia has been associated with negative outcomes, and children may be at higher risk. This study describes the prevalence of pediatric perioperative hypothermia and evaluates its relationship to outcomes.\\nMethods: This observational cohort study included the following electronically and prospectively recorded data from children fewer than 18 years of age undergoing general anesthesia: perioperative temperatures, warming interventions, patient characteristics, and surgical procedures, duration of anesthesia and perioperative outcomes. Intraoperative hypothermia was defi ned as temperature (T) &lt; 36°C for at least fi ve minutes, and postoperative hypothermia as any T&lt;36°C.\\nResults: Of the 530 patients studied, 278 (52%) experienced intraoperative hypothermia. Invasive procedures and skin probe monitoring were associated with intraoperative hypothermia. In children with core T monitoring undergoing invasive procedures, older age, longer duration of anesthesia, greater blood loss and blood transfusion were associated with hypothermia. Warming interventions is used in most hypothermic children during operation, but in few in the postanesthesia care unit (PACU). T was re-assessed in &lt;6% of children who were hypothermic in the PACU.\\nConclusions: This study found a high prevalence of hypothermia and use of intraoperative warming techniques. Hypothermia was more common in older children and in those undergoing longer, invasive procedures and was associated with greater blood loss and blood transfusion.","author":[{"dropping-particle":"","family":"Pearce","given":"Bridget","non-dropping-particle":"","parse-names":false,"suffix":""},{"dropping-particle":"","family":"Christensen","given":"Robert","non-dropping-particle":"","parse-names":false,"suffix":""},{"dropping-particle":"","family":"Voepel-Lewis","given":"Terri","non-dropping-particle":"","parse-names":false,"suffix":""}],"container-title":"Journal of Anesthesia &amp; Clinical Research","id":"ITEM-1","issue":"01","issued":{"date-parts":[["2010"]]},"page":"1-4","title":"Perioperative Hypothermia in the Pediatric Population: Prevalence, Risk Factors and Outcomes","type":"article-journal","volume":"01"},"uris":["http://www.mendeley.com/documents/?uuid=ca1722e7-f3e6-46ea-8ffd-7f6b4b34db17"]}],"mendeley":{"formattedCitation":"&lt;sup&gt;18&lt;/sup&gt;","plainTextFormattedCitation":"18","previouslyFormattedCitation":"&lt;sup&gt;17&lt;/sup&gt;"},"properties":{"noteIndex":0},"schema":"https://github.com/citation-style-language/schema/raw/master/csl-citation.json"}</w:instrText>
      </w:r>
      <w:r w:rsidR="0001038F"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18</w:t>
      </w:r>
      <w:r w:rsidR="0001038F"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r w:rsidR="005C3016">
        <w:rPr>
          <w:rFonts w:ascii="Times New Roman" w:eastAsia="Times New Roman" w:hAnsi="Times New Roman" w:cs="Times New Roman"/>
        </w:rPr>
        <w:t xml:space="preserve">Using our </w:t>
      </w:r>
      <w:proofErr w:type="spellStart"/>
      <w:r w:rsidR="007A60C5" w:rsidRPr="007B2D36">
        <w:rPr>
          <w:rFonts w:ascii="Times New Roman" w:eastAsia="Times New Roman" w:hAnsi="Times New Roman" w:cs="Times New Roman"/>
        </w:rPr>
        <w:t>normothermia</w:t>
      </w:r>
      <w:proofErr w:type="spellEnd"/>
      <w:r w:rsidR="007A60C5" w:rsidRPr="007B2D36">
        <w:rPr>
          <w:rFonts w:ascii="Times New Roman" w:eastAsia="Times New Roman" w:hAnsi="Times New Roman" w:cs="Times New Roman"/>
        </w:rPr>
        <w:t xml:space="preserve"> </w:t>
      </w:r>
      <w:r w:rsidR="005C3016">
        <w:rPr>
          <w:rFonts w:ascii="Times New Roman" w:eastAsia="Times New Roman" w:hAnsi="Times New Roman" w:cs="Times New Roman"/>
        </w:rPr>
        <w:t xml:space="preserve">protocol </w:t>
      </w:r>
      <w:r w:rsidR="007A60C5" w:rsidRPr="007B2D36">
        <w:rPr>
          <w:rFonts w:ascii="Times New Roman" w:eastAsia="Times New Roman" w:hAnsi="Times New Roman" w:cs="Times New Roman"/>
        </w:rPr>
        <w:t>measures</w:t>
      </w:r>
      <w:r w:rsidR="005C3016">
        <w:rPr>
          <w:rFonts w:ascii="Times New Roman" w:eastAsia="Times New Roman" w:hAnsi="Times New Roman" w:cs="Times New Roman"/>
        </w:rPr>
        <w:t>, we</w:t>
      </w:r>
      <w:r w:rsidR="007A60C5" w:rsidRPr="007B2D36">
        <w:rPr>
          <w:rFonts w:ascii="Times New Roman" w:eastAsia="Times New Roman" w:hAnsi="Times New Roman" w:cs="Times New Roman"/>
        </w:rPr>
        <w:t xml:space="preserve"> were</w:t>
      </w:r>
      <w:r w:rsidR="00067ED2" w:rsidRPr="007B2D36">
        <w:rPr>
          <w:rFonts w:ascii="Times New Roman" w:eastAsia="Times New Roman" w:hAnsi="Times New Roman" w:cs="Times New Roman"/>
        </w:rPr>
        <w:t xml:space="preserve"> able to reduce that incidence to </w:t>
      </w:r>
      <w:r w:rsidR="00BB37FB" w:rsidRPr="007B2D36">
        <w:rPr>
          <w:rFonts w:ascii="Times New Roman" w:eastAsia="Times New Roman" w:hAnsi="Times New Roman" w:cs="Times New Roman"/>
        </w:rPr>
        <w:t>about 33</w:t>
      </w:r>
      <w:r w:rsidR="00067ED2" w:rsidRPr="007B2D36">
        <w:rPr>
          <w:rFonts w:ascii="Times New Roman" w:eastAsia="Times New Roman" w:hAnsi="Times New Roman" w:cs="Times New Roman"/>
        </w:rPr>
        <w:t xml:space="preserve">% in the </w:t>
      </w:r>
      <w:r w:rsidR="00BB37FB" w:rsidRPr="007B2D36">
        <w:rPr>
          <w:rFonts w:ascii="Times New Roman" w:eastAsia="Times New Roman" w:hAnsi="Times New Roman" w:cs="Times New Roman"/>
        </w:rPr>
        <w:t>WG</w:t>
      </w:r>
      <w:r w:rsidR="005C3016">
        <w:rPr>
          <w:rFonts w:ascii="Times New Roman" w:eastAsia="Times New Roman" w:hAnsi="Times New Roman" w:cs="Times New Roman"/>
        </w:rPr>
        <w:t xml:space="preserve"> as well as dramatically reduce the degree to which a given PH patient was hypothermic</w:t>
      </w:r>
      <w:r w:rsidR="00BB37FB" w:rsidRPr="007B2D36">
        <w:rPr>
          <w:rFonts w:ascii="Times New Roman" w:eastAsia="Times New Roman" w:hAnsi="Times New Roman" w:cs="Times New Roman"/>
        </w:rPr>
        <w:t>.</w:t>
      </w:r>
      <w:r w:rsidR="00067ED2" w:rsidRPr="007B2D36">
        <w:rPr>
          <w:rFonts w:ascii="Times New Roman" w:eastAsia="Times New Roman" w:hAnsi="Times New Roman" w:cs="Times New Roman"/>
        </w:rPr>
        <w:t xml:space="preserve"> </w:t>
      </w:r>
      <w:r w:rsidR="005C3016">
        <w:rPr>
          <w:rFonts w:ascii="Times New Roman" w:eastAsia="Times New Roman" w:hAnsi="Times New Roman" w:cs="Times New Roman"/>
        </w:rPr>
        <w:t>Our</w:t>
      </w:r>
      <w:r w:rsidR="00222269" w:rsidRPr="007B2D36">
        <w:rPr>
          <w:rFonts w:ascii="Times New Roman" w:eastAsia="Times New Roman" w:hAnsi="Times New Roman" w:cs="Times New Roman"/>
        </w:rPr>
        <w:t xml:space="preserve"> protocol was </w:t>
      </w:r>
      <w:r w:rsidR="00BB37FB" w:rsidRPr="007B2D36">
        <w:rPr>
          <w:rFonts w:ascii="Times New Roman" w:eastAsia="Times New Roman" w:hAnsi="Times New Roman" w:cs="Times New Roman"/>
        </w:rPr>
        <w:t xml:space="preserve">effective </w:t>
      </w:r>
      <w:r w:rsidR="00222269" w:rsidRPr="007B2D36">
        <w:rPr>
          <w:rFonts w:ascii="Times New Roman" w:eastAsia="Times New Roman" w:hAnsi="Times New Roman" w:cs="Times New Roman"/>
        </w:rPr>
        <w:t xml:space="preserve">in reducing </w:t>
      </w:r>
      <w:r w:rsidR="00BB37FB" w:rsidRPr="007B2D36">
        <w:rPr>
          <w:rFonts w:ascii="Times New Roman" w:eastAsia="Times New Roman" w:hAnsi="Times New Roman" w:cs="Times New Roman"/>
        </w:rPr>
        <w:t xml:space="preserve">both </w:t>
      </w:r>
      <w:r w:rsidR="00222269" w:rsidRPr="007B2D36">
        <w:rPr>
          <w:rFonts w:ascii="Times New Roman" w:eastAsia="Times New Roman" w:hAnsi="Times New Roman" w:cs="Times New Roman"/>
        </w:rPr>
        <w:t xml:space="preserve">the incidence of </w:t>
      </w:r>
      <w:r w:rsidR="00BB37FB" w:rsidRPr="007B2D36">
        <w:rPr>
          <w:rFonts w:ascii="Times New Roman" w:eastAsia="Times New Roman" w:hAnsi="Times New Roman" w:cs="Times New Roman"/>
        </w:rPr>
        <w:t xml:space="preserve">hypothermia as well as the </w:t>
      </w:r>
      <w:r w:rsidR="005C3016">
        <w:rPr>
          <w:rFonts w:ascii="Times New Roman" w:eastAsia="Times New Roman" w:hAnsi="Times New Roman" w:cs="Times New Roman"/>
        </w:rPr>
        <w:t>hypothermic deficit</w:t>
      </w:r>
      <w:r w:rsidR="00222269" w:rsidRPr="007B2D36">
        <w:rPr>
          <w:rFonts w:ascii="Times New Roman" w:eastAsia="Times New Roman" w:hAnsi="Times New Roman" w:cs="Times New Roman"/>
        </w:rPr>
        <w:t xml:space="preserve"> in a statistically significant fashion. </w:t>
      </w:r>
    </w:p>
    <w:p w14:paraId="3F63F41A" w14:textId="28124F08" w:rsidR="00D50A88" w:rsidRPr="007B2D36" w:rsidRDefault="00D50A88">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tab/>
      </w:r>
      <w:r w:rsidR="005C3016">
        <w:rPr>
          <w:rFonts w:ascii="Times New Roman" w:eastAsia="Times New Roman" w:hAnsi="Times New Roman" w:cs="Times New Roman"/>
        </w:rPr>
        <w:t>Unexpectedly, p</w:t>
      </w:r>
      <w:r w:rsidR="00D71331" w:rsidRPr="007B2D36">
        <w:rPr>
          <w:rFonts w:ascii="Times New Roman" w:eastAsia="Times New Roman" w:hAnsi="Times New Roman" w:cs="Times New Roman"/>
        </w:rPr>
        <w:t xml:space="preserve">reoperative </w:t>
      </w:r>
      <w:r w:rsidR="00A00902" w:rsidRPr="007B2D36">
        <w:rPr>
          <w:rFonts w:ascii="Times New Roman" w:eastAsia="Times New Roman" w:hAnsi="Times New Roman" w:cs="Times New Roman"/>
        </w:rPr>
        <w:t>warming int</w:t>
      </w:r>
      <w:r w:rsidR="005C3016">
        <w:rPr>
          <w:rFonts w:ascii="Times New Roman" w:eastAsia="Times New Roman" w:hAnsi="Times New Roman" w:cs="Times New Roman"/>
        </w:rPr>
        <w:t>erventions had</w:t>
      </w:r>
      <w:r w:rsidR="00402642" w:rsidRPr="007B2D36">
        <w:rPr>
          <w:rFonts w:ascii="Times New Roman" w:eastAsia="Times New Roman" w:hAnsi="Times New Roman" w:cs="Times New Roman"/>
        </w:rPr>
        <w:t xml:space="preserve"> little effect on the incidence or b</w:t>
      </w:r>
      <w:r w:rsidR="00A00902" w:rsidRPr="007B2D36">
        <w:rPr>
          <w:rFonts w:ascii="Times New Roman" w:eastAsia="Times New Roman" w:hAnsi="Times New Roman" w:cs="Times New Roman"/>
        </w:rPr>
        <w:t>urden of hypothermia</w:t>
      </w:r>
      <w:r w:rsidR="007C2B5E" w:rsidRPr="007B2D36">
        <w:rPr>
          <w:rFonts w:ascii="Times New Roman" w:eastAsia="Times New Roman" w:hAnsi="Times New Roman" w:cs="Times New Roman"/>
        </w:rPr>
        <w:t xml:space="preserve"> intraoperatively</w:t>
      </w:r>
      <w:r w:rsidR="00A00902" w:rsidRPr="007B2D36">
        <w:rPr>
          <w:rFonts w:ascii="Times New Roman" w:eastAsia="Times New Roman" w:hAnsi="Times New Roman" w:cs="Times New Roman"/>
        </w:rPr>
        <w:t xml:space="preserve">. Intuitively presented in </w:t>
      </w:r>
      <w:r w:rsidR="00D71331" w:rsidRPr="007B2D36">
        <w:rPr>
          <w:rFonts w:ascii="Times New Roman" w:eastAsia="Times New Roman" w:hAnsi="Times New Roman" w:cs="Times New Roman"/>
        </w:rPr>
        <w:t>F</w:t>
      </w:r>
      <w:r w:rsidR="00A00902" w:rsidRPr="007B2D36">
        <w:rPr>
          <w:rFonts w:ascii="Times New Roman" w:eastAsia="Times New Roman" w:hAnsi="Times New Roman" w:cs="Times New Roman"/>
        </w:rPr>
        <w:t>igure 3,</w:t>
      </w:r>
      <w:r w:rsidR="005B39F8" w:rsidRPr="007B2D36">
        <w:rPr>
          <w:rFonts w:ascii="Times New Roman" w:eastAsia="Times New Roman" w:hAnsi="Times New Roman" w:cs="Times New Roman"/>
        </w:rPr>
        <w:t xml:space="preserve"> </w:t>
      </w:r>
      <w:r w:rsidR="005C3016">
        <w:rPr>
          <w:rFonts w:ascii="Times New Roman" w:eastAsia="Times New Roman" w:hAnsi="Times New Roman" w:cs="Times New Roman"/>
        </w:rPr>
        <w:t>note that</w:t>
      </w:r>
      <w:r w:rsidR="005B39F8" w:rsidRPr="007B2D36">
        <w:rPr>
          <w:rFonts w:ascii="Times New Roman" w:eastAsia="Times New Roman" w:hAnsi="Times New Roman" w:cs="Times New Roman"/>
        </w:rPr>
        <w:t xml:space="preserve"> the hypothermic burden looks </w:t>
      </w:r>
      <w:r w:rsidR="005C3016">
        <w:rPr>
          <w:rFonts w:ascii="Times New Roman" w:eastAsia="Times New Roman" w:hAnsi="Times New Roman" w:cs="Times New Roman"/>
        </w:rPr>
        <w:t>nearly identical in the WG and CG</w:t>
      </w:r>
      <w:r w:rsidR="005B39F8" w:rsidRPr="007B2D36">
        <w:rPr>
          <w:rFonts w:ascii="Times New Roman" w:eastAsia="Times New Roman" w:hAnsi="Times New Roman" w:cs="Times New Roman"/>
        </w:rPr>
        <w:t xml:space="preserve"> between T0 and T1.</w:t>
      </w:r>
      <w:r w:rsidR="005C3016">
        <w:rPr>
          <w:rFonts w:ascii="Times New Roman" w:eastAsia="Times New Roman" w:hAnsi="Times New Roman" w:cs="Times New Roman"/>
        </w:rPr>
        <w:t xml:space="preserve"> The significant difference in hypothermic burden then starts almost immediately after OR arrival, peaking at about 1 hour into OR time.</w:t>
      </w:r>
      <w:r w:rsidR="005B39F8" w:rsidRPr="007B2D36">
        <w:rPr>
          <w:rFonts w:ascii="Times New Roman" w:eastAsia="Times New Roman" w:hAnsi="Times New Roman" w:cs="Times New Roman"/>
        </w:rPr>
        <w:t xml:space="preserve"> </w:t>
      </w:r>
      <w:r w:rsidR="005C3016">
        <w:rPr>
          <w:rFonts w:ascii="Times New Roman" w:eastAsia="Times New Roman" w:hAnsi="Times New Roman" w:cs="Times New Roman"/>
        </w:rPr>
        <w:t>This suggests to us that pre-operativ</w:t>
      </w:r>
      <w:r w:rsidR="00294C2F">
        <w:rPr>
          <w:rFonts w:ascii="Times New Roman" w:eastAsia="Times New Roman" w:hAnsi="Times New Roman" w:cs="Times New Roman"/>
        </w:rPr>
        <w:t>e warming –</w:t>
      </w:r>
      <w:r w:rsidR="005C3016">
        <w:rPr>
          <w:rFonts w:ascii="Times New Roman" w:eastAsia="Times New Roman" w:hAnsi="Times New Roman" w:cs="Times New Roman"/>
        </w:rPr>
        <w:t xml:space="preserve"> while the patients’ thermor</w:t>
      </w:r>
      <w:r w:rsidR="00294C2F">
        <w:rPr>
          <w:rFonts w:ascii="Times New Roman" w:eastAsia="Times New Roman" w:hAnsi="Times New Roman" w:cs="Times New Roman"/>
        </w:rPr>
        <w:t xml:space="preserve">egulatory responses are intact – </w:t>
      </w:r>
      <w:r w:rsidR="005C3016">
        <w:rPr>
          <w:rFonts w:ascii="Times New Roman" w:eastAsia="Times New Roman" w:hAnsi="Times New Roman" w:cs="Times New Roman"/>
        </w:rPr>
        <w:t>is</w:t>
      </w:r>
      <w:r w:rsidR="00294C2F">
        <w:rPr>
          <w:rFonts w:ascii="Times New Roman" w:eastAsia="Times New Roman" w:hAnsi="Times New Roman" w:cs="Times New Roman"/>
        </w:rPr>
        <w:t xml:space="preserve"> </w:t>
      </w:r>
      <w:r w:rsidR="005C3016">
        <w:rPr>
          <w:rFonts w:ascii="Times New Roman" w:eastAsia="Times New Roman" w:hAnsi="Times New Roman" w:cs="Times New Roman"/>
        </w:rPr>
        <w:t xml:space="preserve"> much less useful than making sure that the patient is </w:t>
      </w:r>
      <w:proofErr w:type="spellStart"/>
      <w:r w:rsidR="005C3016">
        <w:rPr>
          <w:rFonts w:ascii="Times New Roman" w:eastAsia="Times New Roman" w:hAnsi="Times New Roman" w:cs="Times New Roman"/>
        </w:rPr>
        <w:t>adeuqately</w:t>
      </w:r>
      <w:proofErr w:type="spellEnd"/>
      <w:r w:rsidR="005C3016">
        <w:rPr>
          <w:rFonts w:ascii="Times New Roman" w:eastAsia="Times New Roman" w:hAnsi="Times New Roman" w:cs="Times New Roman"/>
        </w:rPr>
        <w:t xml:space="preserve"> protected once reaching the OR. </w:t>
      </w:r>
      <w:r w:rsidR="00294C2F">
        <w:rPr>
          <w:rFonts w:ascii="Times New Roman" w:eastAsia="Times New Roman" w:hAnsi="Times New Roman" w:cs="Times New Roman"/>
        </w:rPr>
        <w:t xml:space="preserve">This interpretation </w:t>
      </w:r>
      <w:proofErr w:type="gramStart"/>
      <w:r w:rsidR="00294C2F">
        <w:rPr>
          <w:rFonts w:ascii="Times New Roman" w:eastAsia="Times New Roman" w:hAnsi="Times New Roman" w:cs="Times New Roman"/>
        </w:rPr>
        <w:t>is supported</w:t>
      </w:r>
      <w:proofErr w:type="gramEnd"/>
      <w:r w:rsidR="00294C2F">
        <w:rPr>
          <w:rFonts w:ascii="Times New Roman" w:eastAsia="Times New Roman" w:hAnsi="Times New Roman" w:cs="Times New Roman"/>
        </w:rPr>
        <w:t xml:space="preserve"> by the </w:t>
      </w:r>
      <w:r w:rsidR="00294C2F" w:rsidRPr="007B2D36">
        <w:rPr>
          <w:rFonts w:ascii="Times New Roman" w:eastAsia="Times New Roman" w:hAnsi="Times New Roman" w:cs="Times New Roman"/>
        </w:rPr>
        <w:t xml:space="preserve">measures linear mixed model </w:t>
      </w:r>
      <w:r w:rsidR="00294C2F">
        <w:rPr>
          <w:rFonts w:ascii="Times New Roman" w:eastAsia="Times New Roman" w:hAnsi="Times New Roman" w:cs="Times New Roman"/>
        </w:rPr>
        <w:t xml:space="preserve">analysis of the </w:t>
      </w:r>
      <w:r w:rsidR="00294C2F" w:rsidRPr="007B2D36">
        <w:rPr>
          <w:rFonts w:ascii="Times New Roman" w:eastAsia="Times New Roman" w:hAnsi="Times New Roman" w:cs="Times New Roman"/>
        </w:rPr>
        <w:t xml:space="preserve">total hypothermic deficit </w:t>
      </w:r>
      <w:r w:rsidR="00A00902" w:rsidRPr="007B2D36">
        <w:rPr>
          <w:rFonts w:ascii="Times New Roman" w:eastAsia="Times New Roman" w:hAnsi="Times New Roman" w:cs="Times New Roman"/>
        </w:rPr>
        <w:t>proportion analysis</w:t>
      </w:r>
      <w:r w:rsidR="00D71331" w:rsidRPr="007B2D36">
        <w:rPr>
          <w:rFonts w:ascii="Times New Roman" w:eastAsia="Times New Roman" w:hAnsi="Times New Roman" w:cs="Times New Roman"/>
        </w:rPr>
        <w:t xml:space="preserve"> (</w:t>
      </w:r>
      <w:r w:rsidR="00294C2F">
        <w:rPr>
          <w:rFonts w:ascii="Times New Roman" w:eastAsia="Times New Roman" w:hAnsi="Times New Roman" w:cs="Times New Roman"/>
        </w:rPr>
        <w:t>figures 1 and 2</w:t>
      </w:r>
      <w:r w:rsidR="00D71331" w:rsidRPr="007B2D36">
        <w:rPr>
          <w:rFonts w:ascii="Times New Roman" w:eastAsia="Times New Roman" w:hAnsi="Times New Roman" w:cs="Times New Roman"/>
        </w:rPr>
        <w:t>)</w:t>
      </w:r>
      <w:r w:rsidR="00294C2F">
        <w:rPr>
          <w:rFonts w:ascii="Times New Roman" w:eastAsia="Times New Roman" w:hAnsi="Times New Roman" w:cs="Times New Roman"/>
        </w:rPr>
        <w:t>: the degree of PH wa</w:t>
      </w:r>
      <w:r w:rsidR="00D71331" w:rsidRPr="007B2D36">
        <w:rPr>
          <w:rFonts w:ascii="Times New Roman" w:eastAsia="Times New Roman" w:hAnsi="Times New Roman" w:cs="Times New Roman"/>
        </w:rPr>
        <w:t xml:space="preserve">s similar </w:t>
      </w:r>
      <w:r w:rsidR="00294C2F">
        <w:rPr>
          <w:rFonts w:ascii="Times New Roman" w:eastAsia="Times New Roman" w:hAnsi="Times New Roman" w:cs="Times New Roman"/>
        </w:rPr>
        <w:t>regardless of whether the</w:t>
      </w:r>
      <w:r w:rsidR="00402642" w:rsidRPr="007B2D36">
        <w:rPr>
          <w:rFonts w:ascii="Times New Roman" w:eastAsia="Times New Roman" w:hAnsi="Times New Roman" w:cs="Times New Roman"/>
        </w:rPr>
        <w:t xml:space="preserve"> </w:t>
      </w:r>
      <w:r w:rsidR="00294C2F">
        <w:rPr>
          <w:rFonts w:ascii="Times New Roman" w:eastAsia="Times New Roman" w:hAnsi="Times New Roman" w:cs="Times New Roman"/>
        </w:rPr>
        <w:t xml:space="preserve">last </w:t>
      </w:r>
      <w:r w:rsidR="00402642" w:rsidRPr="007B2D36">
        <w:rPr>
          <w:rFonts w:ascii="Times New Roman" w:eastAsia="Times New Roman" w:hAnsi="Times New Roman" w:cs="Times New Roman"/>
        </w:rPr>
        <w:t xml:space="preserve">preoperative </w:t>
      </w:r>
      <w:r w:rsidR="00294C2F">
        <w:rPr>
          <w:rFonts w:ascii="Times New Roman" w:eastAsia="Times New Roman" w:hAnsi="Times New Roman" w:cs="Times New Roman"/>
        </w:rPr>
        <w:t xml:space="preserve">temperature </w:t>
      </w:r>
      <w:r w:rsidR="005B39F8" w:rsidRPr="007B2D36">
        <w:rPr>
          <w:rFonts w:ascii="Times New Roman" w:eastAsia="Times New Roman" w:hAnsi="Times New Roman" w:cs="Times New Roman"/>
        </w:rPr>
        <w:t>w</w:t>
      </w:r>
      <w:r w:rsidR="00D71331" w:rsidRPr="007B2D36">
        <w:rPr>
          <w:rFonts w:ascii="Times New Roman" w:eastAsia="Times New Roman" w:hAnsi="Times New Roman" w:cs="Times New Roman"/>
        </w:rPr>
        <w:t>as</w:t>
      </w:r>
      <w:r w:rsidR="005B39F8" w:rsidRPr="007B2D36">
        <w:rPr>
          <w:rFonts w:ascii="Times New Roman" w:eastAsia="Times New Roman" w:hAnsi="Times New Roman" w:cs="Times New Roman"/>
        </w:rPr>
        <w:t xml:space="preserve"> included or excluded. </w:t>
      </w:r>
      <w:r w:rsidR="00D71331" w:rsidRPr="007B2D36">
        <w:rPr>
          <w:rFonts w:ascii="Times New Roman" w:eastAsia="Times New Roman" w:hAnsi="Times New Roman" w:cs="Times New Roman"/>
        </w:rPr>
        <w:t>I</w:t>
      </w:r>
      <w:r w:rsidRPr="007B2D36">
        <w:rPr>
          <w:rFonts w:ascii="Times New Roman" w:eastAsia="Times New Roman" w:hAnsi="Times New Roman" w:cs="Times New Roman"/>
        </w:rPr>
        <w:t>nduction</w:t>
      </w:r>
      <w:r w:rsidR="005B39F8" w:rsidRPr="007B2D36">
        <w:rPr>
          <w:rFonts w:ascii="Times New Roman" w:eastAsia="Times New Roman" w:hAnsi="Times New Roman" w:cs="Times New Roman"/>
        </w:rPr>
        <w:t xml:space="preserve"> and </w:t>
      </w:r>
      <w:r w:rsidR="002104DA" w:rsidRPr="007B2D36">
        <w:rPr>
          <w:rFonts w:ascii="Times New Roman" w:eastAsia="Times New Roman" w:hAnsi="Times New Roman" w:cs="Times New Roman"/>
        </w:rPr>
        <w:t>preparation</w:t>
      </w:r>
      <w:r w:rsidRPr="007B2D36">
        <w:rPr>
          <w:rFonts w:ascii="Times New Roman" w:eastAsia="Times New Roman" w:hAnsi="Times New Roman" w:cs="Times New Roman"/>
        </w:rPr>
        <w:t xml:space="preserve"> appear</w:t>
      </w:r>
      <w:r w:rsidR="002104DA" w:rsidRPr="007B2D36">
        <w:rPr>
          <w:rFonts w:ascii="Times New Roman" w:eastAsia="Times New Roman" w:hAnsi="Times New Roman" w:cs="Times New Roman"/>
        </w:rPr>
        <w:t xml:space="preserve"> </w:t>
      </w:r>
      <w:r w:rsidRPr="007B2D36">
        <w:rPr>
          <w:rFonts w:ascii="Times New Roman" w:eastAsia="Times New Roman" w:hAnsi="Times New Roman" w:cs="Times New Roman"/>
        </w:rPr>
        <w:t>to be</w:t>
      </w:r>
      <w:r w:rsidR="00BE3726">
        <w:rPr>
          <w:rFonts w:ascii="Times New Roman" w:eastAsia="Times New Roman" w:hAnsi="Times New Roman" w:cs="Times New Roman"/>
        </w:rPr>
        <w:t xml:space="preserve"> the key</w:t>
      </w:r>
      <w:r w:rsidR="00D71331" w:rsidRPr="007B2D36">
        <w:rPr>
          <w:rFonts w:ascii="Times New Roman" w:eastAsia="Times New Roman" w:hAnsi="Times New Roman" w:cs="Times New Roman"/>
        </w:rPr>
        <w:t xml:space="preserve"> vulnerable </w:t>
      </w:r>
      <w:proofErr w:type="gramStart"/>
      <w:r w:rsidR="00D71331" w:rsidRPr="007B2D36">
        <w:rPr>
          <w:rFonts w:ascii="Times New Roman" w:eastAsia="Times New Roman" w:hAnsi="Times New Roman" w:cs="Times New Roman"/>
        </w:rPr>
        <w:t>time period</w:t>
      </w:r>
      <w:proofErr w:type="gramEnd"/>
      <w:r w:rsidR="00D71331" w:rsidRPr="007B2D36">
        <w:rPr>
          <w:rFonts w:ascii="Times New Roman" w:eastAsia="Times New Roman" w:hAnsi="Times New Roman" w:cs="Times New Roman"/>
        </w:rPr>
        <w:t xml:space="preserve"> for development of PH due to maximal skin exposure and </w:t>
      </w:r>
      <w:proofErr w:type="spellStart"/>
      <w:r w:rsidR="00BE3726">
        <w:rPr>
          <w:rFonts w:ascii="Times New Roman" w:eastAsia="Times New Roman" w:hAnsi="Times New Roman" w:cs="Times New Roman"/>
        </w:rPr>
        <w:t>anethesia</w:t>
      </w:r>
      <w:proofErr w:type="spellEnd"/>
      <w:r w:rsidR="00BE3726">
        <w:rPr>
          <w:rFonts w:ascii="Times New Roman" w:eastAsia="Times New Roman" w:hAnsi="Times New Roman" w:cs="Times New Roman"/>
        </w:rPr>
        <w:t>-induced alterations in thermoregulation</w:t>
      </w:r>
      <w:r w:rsidR="002104DA" w:rsidRPr="007B2D36">
        <w:rPr>
          <w:rFonts w:ascii="Times New Roman" w:eastAsia="Times New Roman" w:hAnsi="Times New Roman" w:cs="Times New Roman"/>
        </w:rPr>
        <w:t xml:space="preserve">. </w:t>
      </w:r>
      <w:r w:rsidR="00C168F6" w:rsidRPr="007B2D36">
        <w:rPr>
          <w:rFonts w:ascii="Times New Roman" w:eastAsia="Times New Roman" w:hAnsi="Times New Roman" w:cs="Times New Roman"/>
        </w:rPr>
        <w:t xml:space="preserve">The odds ratios make clear that without effective warming measures during this period, </w:t>
      </w:r>
      <w:r w:rsidR="002104DA" w:rsidRPr="007B2D36">
        <w:rPr>
          <w:rFonts w:ascii="Times New Roman" w:eastAsia="Times New Roman" w:hAnsi="Times New Roman" w:cs="Times New Roman"/>
        </w:rPr>
        <w:t xml:space="preserve"> </w:t>
      </w:r>
      <w:r w:rsidR="00C168F6" w:rsidRPr="007B2D36">
        <w:rPr>
          <w:rFonts w:ascii="Times New Roman" w:eastAsia="Times New Roman" w:hAnsi="Times New Roman" w:cs="Times New Roman"/>
        </w:rPr>
        <w:t xml:space="preserve">patients are more than </w:t>
      </w:r>
      <w:r w:rsidR="00592180">
        <w:rPr>
          <w:rFonts w:ascii="Times New Roman" w:eastAsia="Times New Roman" w:hAnsi="Times New Roman" w:cs="Times New Roman"/>
        </w:rPr>
        <w:t>66</w:t>
      </w:r>
      <w:r w:rsidR="00C168F6" w:rsidRPr="007B2D36">
        <w:rPr>
          <w:rFonts w:ascii="Times New Roman" w:eastAsia="Times New Roman" w:hAnsi="Times New Roman" w:cs="Times New Roman"/>
        </w:rPr>
        <w:t xml:space="preserve"> times more likely to become hypothermic</w:t>
      </w:r>
      <w:r w:rsidR="00BE3726">
        <w:rPr>
          <w:rFonts w:ascii="Times New Roman" w:eastAsia="Times New Roman" w:hAnsi="Times New Roman" w:cs="Times New Roman"/>
        </w:rPr>
        <w:t xml:space="preserve"> at 1 hour intraoperatively,</w:t>
      </w:r>
      <w:r w:rsidR="00C168F6" w:rsidRPr="007B2D36">
        <w:rPr>
          <w:rFonts w:ascii="Times New Roman" w:eastAsia="Times New Roman" w:hAnsi="Times New Roman" w:cs="Times New Roman"/>
        </w:rPr>
        <w:t xml:space="preserve"> leaving them with a temperature deficit that can take up to 2 hours </w:t>
      </w:r>
      <w:proofErr w:type="spellStart"/>
      <w:r w:rsidR="007E7BD4" w:rsidRPr="007B2D36">
        <w:rPr>
          <w:rFonts w:ascii="Times New Roman" w:eastAsia="Times New Roman" w:hAnsi="Times New Roman" w:cs="Times New Roman"/>
        </w:rPr>
        <w:t>form</w:t>
      </w:r>
      <w:proofErr w:type="spellEnd"/>
      <w:r w:rsidR="007E7BD4" w:rsidRPr="007B2D36">
        <w:rPr>
          <w:rFonts w:ascii="Times New Roman" w:eastAsia="Times New Roman" w:hAnsi="Times New Roman" w:cs="Times New Roman"/>
        </w:rPr>
        <w:t xml:space="preserve"> which </w:t>
      </w:r>
      <w:r w:rsidR="00C168F6" w:rsidRPr="007B2D36">
        <w:rPr>
          <w:rFonts w:ascii="Times New Roman" w:eastAsia="Times New Roman" w:hAnsi="Times New Roman" w:cs="Times New Roman"/>
        </w:rPr>
        <w:t>to recover (</w:t>
      </w:r>
      <w:r w:rsidR="007E7BD4" w:rsidRPr="007B2D36">
        <w:rPr>
          <w:rFonts w:ascii="Times New Roman" w:eastAsia="Times New Roman" w:hAnsi="Times New Roman" w:cs="Times New Roman"/>
        </w:rPr>
        <w:t>F</w:t>
      </w:r>
      <w:r w:rsidR="00C168F6" w:rsidRPr="007B2D36">
        <w:rPr>
          <w:rFonts w:ascii="Times New Roman" w:eastAsia="Times New Roman" w:hAnsi="Times New Roman" w:cs="Times New Roman"/>
        </w:rPr>
        <w:t xml:space="preserve">igure 3, </w:t>
      </w:r>
      <w:r w:rsidR="007E7BD4" w:rsidRPr="007B2D36">
        <w:rPr>
          <w:rFonts w:ascii="Times New Roman" w:eastAsia="Times New Roman" w:hAnsi="Times New Roman" w:cs="Times New Roman"/>
        </w:rPr>
        <w:t>intraoperative time 2 hours</w:t>
      </w:r>
      <w:r w:rsidR="00C168F6" w:rsidRPr="007B2D36">
        <w:rPr>
          <w:rFonts w:ascii="Times New Roman" w:eastAsia="Times New Roman" w:hAnsi="Times New Roman" w:cs="Times New Roman"/>
        </w:rPr>
        <w:t xml:space="preserve"> is T8).</w:t>
      </w:r>
      <w:r w:rsidRPr="007B2D36">
        <w:rPr>
          <w:rFonts w:ascii="Times New Roman" w:eastAsia="Times New Roman" w:hAnsi="Times New Roman" w:cs="Times New Roman"/>
        </w:rPr>
        <w:t xml:space="preserve"> </w:t>
      </w:r>
      <w:r w:rsidR="00974F45" w:rsidRPr="007B2D36">
        <w:rPr>
          <w:rFonts w:ascii="Times New Roman" w:eastAsia="Times New Roman" w:hAnsi="Times New Roman" w:cs="Times New Roman"/>
        </w:rPr>
        <w:t>In</w:t>
      </w:r>
      <w:r w:rsidR="007E7BD4" w:rsidRPr="007B2D36">
        <w:rPr>
          <w:rFonts w:ascii="Times New Roman" w:eastAsia="Times New Roman" w:hAnsi="Times New Roman" w:cs="Times New Roman"/>
        </w:rPr>
        <w:t xml:space="preserve"> the WG</w:t>
      </w:r>
      <w:r w:rsidR="00974F45" w:rsidRPr="007B2D36">
        <w:rPr>
          <w:rFonts w:ascii="Times New Roman" w:eastAsia="Times New Roman" w:hAnsi="Times New Roman" w:cs="Times New Roman"/>
        </w:rPr>
        <w:t xml:space="preserve">, </w:t>
      </w:r>
      <w:r w:rsidR="00592180">
        <w:rPr>
          <w:rFonts w:ascii="Times New Roman" w:eastAsia="Times New Roman" w:hAnsi="Times New Roman" w:cs="Times New Roman"/>
        </w:rPr>
        <w:t xml:space="preserve">the few patients who suffered PH </w:t>
      </w:r>
      <w:r w:rsidR="00974F45" w:rsidRPr="007B2D36">
        <w:rPr>
          <w:rFonts w:ascii="Times New Roman" w:eastAsia="Times New Roman" w:hAnsi="Times New Roman" w:cs="Times New Roman"/>
        </w:rPr>
        <w:t xml:space="preserve">were able to regain </w:t>
      </w:r>
      <w:proofErr w:type="spellStart"/>
      <w:r w:rsidR="00974F45" w:rsidRPr="007B2D36">
        <w:rPr>
          <w:rFonts w:ascii="Times New Roman" w:eastAsia="Times New Roman" w:hAnsi="Times New Roman" w:cs="Times New Roman"/>
        </w:rPr>
        <w:t>normothermia</w:t>
      </w:r>
      <w:proofErr w:type="spellEnd"/>
      <w:r w:rsidR="00974F45" w:rsidRPr="007B2D36">
        <w:rPr>
          <w:rFonts w:ascii="Times New Roman" w:eastAsia="Times New Roman" w:hAnsi="Times New Roman" w:cs="Times New Roman"/>
        </w:rPr>
        <w:t xml:space="preserve"> by 15 minutes and then had a statistically significant difference in hypothermia incidence at time point 45 minutes, indicating a cumulative physiological effect with time. </w:t>
      </w:r>
    </w:p>
    <w:p w14:paraId="5027951E" w14:textId="2C6398A9" w:rsidR="00E361F9" w:rsidRPr="007B2D36" w:rsidRDefault="00FC4D75">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tab/>
      </w:r>
      <w:r w:rsidR="00592180">
        <w:rPr>
          <w:rFonts w:ascii="Times New Roman" w:eastAsia="Times New Roman" w:hAnsi="Times New Roman" w:cs="Times New Roman"/>
        </w:rPr>
        <w:t>The hypothermic burden</w:t>
      </w:r>
      <w:r w:rsidRPr="007B2D36">
        <w:rPr>
          <w:rFonts w:ascii="Times New Roman" w:eastAsia="Times New Roman" w:hAnsi="Times New Roman" w:cs="Times New Roman"/>
        </w:rPr>
        <w:t xml:space="preserve"> was extremely low in our experimental group. Analysis of the control group raises a few key points in the standard patient: (1) induction is a sensitive time for development of intraoperative hypothermia, (2) </w:t>
      </w:r>
      <w:r w:rsidR="00592180">
        <w:rPr>
          <w:rFonts w:ascii="Times New Roman" w:eastAsia="Times New Roman" w:hAnsi="Times New Roman" w:cs="Times New Roman"/>
        </w:rPr>
        <w:t>the peak hypothermic</w:t>
      </w:r>
      <w:r w:rsidRPr="007B2D36">
        <w:rPr>
          <w:rFonts w:ascii="Times New Roman" w:eastAsia="Times New Roman" w:hAnsi="Times New Roman" w:cs="Times New Roman"/>
        </w:rPr>
        <w:t xml:space="preserve"> burden</w:t>
      </w:r>
      <w:r w:rsidR="00592180">
        <w:rPr>
          <w:rFonts w:ascii="Times New Roman" w:eastAsia="Times New Roman" w:hAnsi="Times New Roman" w:cs="Times New Roman"/>
        </w:rPr>
        <w:t xml:space="preserve"> in unprotected patients</w:t>
      </w:r>
      <w:r w:rsidRPr="007B2D36">
        <w:rPr>
          <w:rFonts w:ascii="Times New Roman" w:eastAsia="Times New Roman" w:hAnsi="Times New Roman" w:cs="Times New Roman"/>
        </w:rPr>
        <w:t xml:space="preserve"> </w:t>
      </w:r>
      <w:proofErr w:type="gramStart"/>
      <w:r w:rsidRPr="007B2D36">
        <w:rPr>
          <w:rFonts w:ascii="Times New Roman" w:eastAsia="Times New Roman" w:hAnsi="Times New Roman" w:cs="Times New Roman"/>
        </w:rPr>
        <w:t>is reached</w:t>
      </w:r>
      <w:proofErr w:type="gramEnd"/>
      <w:r w:rsidRPr="007B2D36">
        <w:rPr>
          <w:rFonts w:ascii="Times New Roman" w:eastAsia="Times New Roman" w:hAnsi="Times New Roman" w:cs="Times New Roman"/>
        </w:rPr>
        <w:t xml:space="preserve"> at 45 minutes to 1</w:t>
      </w:r>
      <w:r w:rsidR="00592180">
        <w:rPr>
          <w:rFonts w:ascii="Times New Roman" w:eastAsia="Times New Roman" w:hAnsi="Times New Roman" w:cs="Times New Roman"/>
        </w:rPr>
        <w:t xml:space="preserve"> hour, and (3) after 1 hour, phy</w:t>
      </w:r>
      <w:r w:rsidRPr="007B2D36">
        <w:rPr>
          <w:rFonts w:ascii="Times New Roman" w:eastAsia="Times New Roman" w:hAnsi="Times New Roman" w:cs="Times New Roman"/>
        </w:rPr>
        <w:t xml:space="preserve">siologic </w:t>
      </w:r>
      <w:proofErr w:type="spellStart"/>
      <w:r w:rsidRPr="007B2D36">
        <w:rPr>
          <w:rFonts w:ascii="Times New Roman" w:eastAsia="Times New Roman" w:hAnsi="Times New Roman" w:cs="Times New Roman"/>
        </w:rPr>
        <w:t>counterregulatory</w:t>
      </w:r>
      <w:proofErr w:type="spellEnd"/>
      <w:r w:rsidRPr="007B2D36">
        <w:rPr>
          <w:rFonts w:ascii="Times New Roman" w:eastAsia="Times New Roman" w:hAnsi="Times New Roman" w:cs="Times New Roman"/>
        </w:rPr>
        <w:t xml:space="preserve"> mechanisms will start to reverse the </w:t>
      </w:r>
      <w:r w:rsidRPr="007B2D36">
        <w:rPr>
          <w:rFonts w:ascii="Times New Roman" w:eastAsia="Times New Roman" w:hAnsi="Times New Roman" w:cs="Times New Roman"/>
        </w:rPr>
        <w:lastRenderedPageBreak/>
        <w:t xml:space="preserve">pattern of intraoperative hypothermia. </w:t>
      </w:r>
      <w:r w:rsidR="00592180">
        <w:rPr>
          <w:rFonts w:ascii="Times New Roman" w:eastAsia="Times New Roman" w:hAnsi="Times New Roman" w:cs="Times New Roman"/>
        </w:rPr>
        <w:t xml:space="preserve"> </w:t>
      </w:r>
      <w:r w:rsidR="00067ED2" w:rsidRPr="007B2D36">
        <w:rPr>
          <w:rFonts w:ascii="Times New Roman" w:eastAsia="Times New Roman" w:hAnsi="Times New Roman" w:cs="Times New Roman"/>
        </w:rPr>
        <w:t xml:space="preserve">The incidence of </w:t>
      </w:r>
      <w:r w:rsidR="00FF1ED7" w:rsidRPr="007B2D36">
        <w:rPr>
          <w:rFonts w:ascii="Times New Roman" w:eastAsia="Times New Roman" w:hAnsi="Times New Roman" w:cs="Times New Roman"/>
        </w:rPr>
        <w:t>hypothermia</w:t>
      </w:r>
      <w:r w:rsidR="00067ED2" w:rsidRPr="007B2D36">
        <w:rPr>
          <w:rFonts w:ascii="Times New Roman" w:eastAsia="Times New Roman" w:hAnsi="Times New Roman" w:cs="Times New Roman"/>
        </w:rPr>
        <w:t xml:space="preserve"> in our experimental group still appears to be higher than that quoted in the available but limited literature for pediatric patients</w:t>
      </w:r>
      <w:r w:rsidR="00C168F6" w:rsidRPr="007B2D36">
        <w:rPr>
          <w:rFonts w:ascii="Times New Roman" w:eastAsia="Times New Roman" w:hAnsi="Times New Roman" w:cs="Times New Roman"/>
        </w:rPr>
        <w:t>, but we would note that the hypothermic events were relatively shallow – the actual hypothermic burden was only slightly below 36</w:t>
      </w:r>
      <w:r w:rsidR="00C168F6" w:rsidRPr="007B2D36">
        <w:rPr>
          <w:rFonts w:ascii="Lucida Grande" w:hAnsi="Lucida Grande" w:cs="Lucida Grande"/>
          <w:b/>
          <w:color w:val="000000"/>
        </w:rPr>
        <w:t>°</w:t>
      </w:r>
      <w:r w:rsidR="00C168F6" w:rsidRPr="007B2D36">
        <w:rPr>
          <w:rFonts w:ascii="Times New Roman" w:eastAsia="Times New Roman" w:hAnsi="Times New Roman" w:cs="Times New Roman"/>
        </w:rPr>
        <w:t>C. This likely demands refinement of th</w:t>
      </w:r>
      <w:r w:rsidR="00FA4E76" w:rsidRPr="007B2D36">
        <w:rPr>
          <w:rFonts w:ascii="Times New Roman" w:eastAsia="Times New Roman" w:hAnsi="Times New Roman" w:cs="Times New Roman"/>
        </w:rPr>
        <w:t xml:space="preserve">e warming protocols – either to </w:t>
      </w:r>
      <w:r w:rsidR="00CA02B8" w:rsidRPr="007B2D36">
        <w:rPr>
          <w:rFonts w:ascii="Times New Roman" w:eastAsia="Times New Roman" w:hAnsi="Times New Roman" w:cs="Times New Roman"/>
        </w:rPr>
        <w:t xml:space="preserve">alter the protocol or to improve adherence. It is worth noting that of the </w:t>
      </w:r>
      <w:proofErr w:type="gramStart"/>
      <w:r w:rsidR="00CA02B8" w:rsidRPr="007B2D36">
        <w:rPr>
          <w:rFonts w:ascii="Times New Roman" w:eastAsia="Times New Roman" w:hAnsi="Times New Roman" w:cs="Times New Roman"/>
        </w:rPr>
        <w:t>8</w:t>
      </w:r>
      <w:proofErr w:type="gramEnd"/>
      <w:r w:rsidR="00CA02B8" w:rsidRPr="007B2D36">
        <w:rPr>
          <w:rFonts w:ascii="Times New Roman" w:eastAsia="Times New Roman" w:hAnsi="Times New Roman" w:cs="Times New Roman"/>
        </w:rPr>
        <w:t xml:space="preserve"> </w:t>
      </w:r>
      <w:r w:rsidR="009438C9" w:rsidRPr="007B2D36">
        <w:rPr>
          <w:rFonts w:ascii="Times New Roman" w:eastAsia="Times New Roman" w:hAnsi="Times New Roman" w:cs="Times New Roman"/>
        </w:rPr>
        <w:t xml:space="preserve">patients in the </w:t>
      </w:r>
      <w:r w:rsidR="00CA02B8" w:rsidRPr="007B2D36">
        <w:rPr>
          <w:rFonts w:ascii="Times New Roman" w:eastAsia="Times New Roman" w:hAnsi="Times New Roman" w:cs="Times New Roman"/>
        </w:rPr>
        <w:t xml:space="preserve">WG who had any episode of </w:t>
      </w:r>
      <w:r w:rsidR="00BD2219">
        <w:rPr>
          <w:rFonts w:ascii="Times New Roman" w:eastAsia="Times New Roman" w:hAnsi="Times New Roman" w:cs="Times New Roman"/>
        </w:rPr>
        <w:t xml:space="preserve">intraoperative hypothermia, 7 occurred </w:t>
      </w:r>
      <w:r w:rsidR="00CA02B8" w:rsidRPr="007B2D36">
        <w:rPr>
          <w:rFonts w:ascii="Times New Roman" w:eastAsia="Times New Roman" w:hAnsi="Times New Roman" w:cs="Times New Roman"/>
        </w:rPr>
        <w:t>relatively early in our study</w:t>
      </w:r>
      <w:r w:rsidR="00BD2219">
        <w:rPr>
          <w:rFonts w:ascii="Times New Roman" w:eastAsia="Times New Roman" w:hAnsi="Times New Roman" w:cs="Times New Roman"/>
        </w:rPr>
        <w:t xml:space="preserve"> and may reflect poorer protocol adherence or implementation</w:t>
      </w:r>
      <w:r w:rsidR="00CA02B8" w:rsidRPr="007B2D36">
        <w:rPr>
          <w:rFonts w:ascii="Times New Roman" w:eastAsia="Times New Roman" w:hAnsi="Times New Roman" w:cs="Times New Roman"/>
        </w:rPr>
        <w:t>.</w:t>
      </w:r>
      <w:r w:rsidR="0044221A" w:rsidRPr="007B2D36">
        <w:rPr>
          <w:rFonts w:ascii="Times New Roman" w:eastAsia="Times New Roman" w:hAnsi="Times New Roman" w:cs="Times New Roman"/>
        </w:rPr>
        <w:t xml:space="preserve"> </w:t>
      </w:r>
      <w:r w:rsidR="00026E07" w:rsidRPr="007B2D36">
        <w:rPr>
          <w:rFonts w:ascii="Times New Roman" w:eastAsia="Times New Roman" w:hAnsi="Times New Roman" w:cs="Times New Roman"/>
        </w:rPr>
        <w:t xml:space="preserve">It is </w:t>
      </w:r>
      <w:r w:rsidR="0044221A" w:rsidRPr="007B2D36">
        <w:rPr>
          <w:rFonts w:ascii="Times New Roman" w:eastAsia="Times New Roman" w:hAnsi="Times New Roman" w:cs="Times New Roman"/>
        </w:rPr>
        <w:t xml:space="preserve">also </w:t>
      </w:r>
      <w:r w:rsidR="00026E07" w:rsidRPr="007B2D36">
        <w:rPr>
          <w:rFonts w:ascii="Times New Roman" w:eastAsia="Times New Roman" w:hAnsi="Times New Roman" w:cs="Times New Roman"/>
        </w:rPr>
        <w:t xml:space="preserve">possible that </w:t>
      </w:r>
      <w:r w:rsidR="00592180">
        <w:rPr>
          <w:rFonts w:ascii="Times New Roman" w:eastAsia="Times New Roman" w:hAnsi="Times New Roman" w:cs="Times New Roman"/>
        </w:rPr>
        <w:t>our WG patient</w:t>
      </w:r>
      <w:r w:rsidR="0044221A" w:rsidRPr="007B2D36">
        <w:rPr>
          <w:rFonts w:ascii="Times New Roman" w:eastAsia="Times New Roman" w:hAnsi="Times New Roman" w:cs="Times New Roman"/>
        </w:rPr>
        <w:t>s ha</w:t>
      </w:r>
      <w:r w:rsidR="00026E07" w:rsidRPr="007B2D36">
        <w:rPr>
          <w:rFonts w:ascii="Times New Roman" w:eastAsia="Times New Roman" w:hAnsi="Times New Roman" w:cs="Times New Roman"/>
        </w:rPr>
        <w:t xml:space="preserve">d higher rates of </w:t>
      </w:r>
      <w:r w:rsidR="0044221A" w:rsidRPr="007B2D36">
        <w:rPr>
          <w:rFonts w:ascii="Times New Roman" w:eastAsia="Times New Roman" w:hAnsi="Times New Roman" w:cs="Times New Roman"/>
        </w:rPr>
        <w:t>hypothermia compared to non-neurosurgical series</w:t>
      </w:r>
      <w:r w:rsidR="00026E07" w:rsidRPr="007B2D36">
        <w:rPr>
          <w:rFonts w:ascii="Times New Roman" w:eastAsia="Times New Roman" w:hAnsi="Times New Roman" w:cs="Times New Roman"/>
        </w:rPr>
        <w:t xml:space="preserve"> due to the cranial surgical location and extent of heat loss through this area of the body.</w:t>
      </w:r>
      <w:r w:rsidR="007A60C5" w:rsidRPr="007B2D36" w:rsidDel="007A60C5">
        <w:rPr>
          <w:rFonts w:ascii="Times New Roman" w:eastAsia="Times New Roman" w:hAnsi="Times New Roman" w:cs="Times New Roman"/>
        </w:rPr>
        <w:t xml:space="preserve"> </w:t>
      </w:r>
    </w:p>
    <w:p w14:paraId="430FD21B" w14:textId="77777777" w:rsidR="0044221A" w:rsidRPr="007B2D36" w:rsidRDefault="0044221A">
      <w:pPr>
        <w:pStyle w:val="Normal1"/>
        <w:spacing w:line="360" w:lineRule="auto"/>
        <w:rPr>
          <w:rFonts w:ascii="Times New Roman" w:eastAsia="Times New Roman" w:hAnsi="Times New Roman" w:cs="Times New Roman"/>
          <w:i/>
        </w:rPr>
      </w:pPr>
    </w:p>
    <w:p w14:paraId="19908581" w14:textId="77777777" w:rsidR="00E361F9" w:rsidRPr="007B2D36" w:rsidRDefault="00C011F7">
      <w:pPr>
        <w:pStyle w:val="Normal1"/>
        <w:spacing w:line="360" w:lineRule="auto"/>
        <w:rPr>
          <w:rFonts w:ascii="Times New Roman" w:eastAsia="Times New Roman" w:hAnsi="Times New Roman" w:cs="Times New Roman"/>
          <w:i/>
        </w:rPr>
      </w:pPr>
      <w:r w:rsidRPr="007B2D36">
        <w:rPr>
          <w:rFonts w:ascii="Times New Roman" w:eastAsia="Times New Roman" w:hAnsi="Times New Roman" w:cs="Times New Roman"/>
          <w:i/>
        </w:rPr>
        <w:t xml:space="preserve">Implications for surgical quality </w:t>
      </w:r>
    </w:p>
    <w:p w14:paraId="585E6507" w14:textId="08F6A8AF" w:rsidR="00E361F9" w:rsidRPr="007B2D36" w:rsidRDefault="00C011F7">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tab/>
        <w:t xml:space="preserve">The Centers for Medicare and Medicaid Services (CMS) established the Surgical Care Improvement Project (SCIP) to reduce surgical site infections nationally by 10%. </w:t>
      </w:r>
      <w:r w:rsidRPr="007B2D36">
        <w:rPr>
          <w:rFonts w:ascii="Times New Roman" w:eastAsia="Times New Roman" w:hAnsi="Times New Roman" w:cs="Times New Roman"/>
          <w:i/>
        </w:rPr>
        <w:t>Inf10</w:t>
      </w:r>
      <w:r w:rsidRPr="007B2D36">
        <w:rPr>
          <w:rFonts w:ascii="Times New Roman" w:eastAsia="Times New Roman" w:hAnsi="Times New Roman" w:cs="Times New Roman"/>
        </w:rPr>
        <w:t xml:space="preserve"> of the SCIP measures calls for maintenance of perioperative </w:t>
      </w:r>
      <w:proofErr w:type="spellStart"/>
      <w:r w:rsidRPr="007B2D36">
        <w:rPr>
          <w:rFonts w:ascii="Times New Roman" w:eastAsia="Times New Roman" w:hAnsi="Times New Roman" w:cs="Times New Roman"/>
        </w:rPr>
        <w:t>normothermia</w:t>
      </w:r>
      <w:proofErr w:type="spellEnd"/>
      <w:r w:rsidRPr="007B2D36">
        <w:rPr>
          <w:rFonts w:ascii="Times New Roman" w:eastAsia="Times New Roman" w:hAnsi="Times New Roman" w:cs="Times New Roman"/>
        </w:rPr>
        <w:t xml:space="preserve">. Hospital compliance with these measures </w:t>
      </w:r>
      <w:proofErr w:type="gramStart"/>
      <w:r w:rsidRPr="007B2D36">
        <w:rPr>
          <w:rFonts w:ascii="Times New Roman" w:eastAsia="Times New Roman" w:hAnsi="Times New Roman" w:cs="Times New Roman"/>
        </w:rPr>
        <w:t>is reported</w:t>
      </w:r>
      <w:proofErr w:type="gramEnd"/>
      <w:r w:rsidRPr="007B2D36">
        <w:rPr>
          <w:rFonts w:ascii="Times New Roman" w:eastAsia="Times New Roman" w:hAnsi="Times New Roman" w:cs="Times New Roman"/>
        </w:rPr>
        <w:t xml:space="preserve"> in the SCIP database and is a determinant in hospital reimbursement. It is unclear whether these incentive based practices change healthcare outcomes but these programs do increase </w:t>
      </w:r>
      <w:proofErr w:type="spellStart"/>
      <w:r w:rsidRPr="007B2D36">
        <w:rPr>
          <w:rFonts w:ascii="Times New Roman" w:eastAsia="Times New Roman" w:hAnsi="Times New Roman" w:cs="Times New Roman"/>
        </w:rPr>
        <w:t>reportability</w:t>
      </w:r>
      <w:proofErr w:type="spellEnd"/>
      <w:r w:rsidRPr="007B2D36">
        <w:rPr>
          <w:rFonts w:ascii="Times New Roman" w:eastAsia="Times New Roman" w:hAnsi="Times New Roman" w:cs="Times New Roman"/>
        </w:rPr>
        <w:t xml:space="preserve"> and compliance with</w:t>
      </w:r>
      <w:r w:rsidR="00145733" w:rsidRPr="007B2D36">
        <w:rPr>
          <w:rFonts w:ascii="Times New Roman" w:eastAsia="Times New Roman" w:hAnsi="Times New Roman" w:cs="Times New Roman"/>
        </w:rPr>
        <w:t xml:space="preserve"> required measures</w:t>
      </w:r>
      <w:r w:rsidRPr="007B2D36">
        <w:rPr>
          <w:rFonts w:ascii="Times New Roman" w:eastAsia="Times New Roman" w:hAnsi="Times New Roman" w:cs="Times New Roman"/>
        </w:rPr>
        <w:t>.</w:t>
      </w:r>
      <w:r w:rsidR="00145733"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{"citationItems":[{"id":"ITEM-1","itemData":{"DOI":"S0022-4804(13)00242-4 [pii]\\r10.1016/j.jss.2013.03.048 [doi]","ISBN":"1095-8673 (Electronic)\\r0022-4804 (Linking)","PMID":"23582762","abstract":"INTRODUCTION: The World Health Organization Surgical Safety Checklist (SSC) has been shown to decrease surgical site infections (SSI). The Surgical Care Improvement Project (SCIP) SSI reduction bundle (SCIP Inf) contains elements to improve SSI rates. We wanted to determine if integration of SCIP measures within our SSC would improve SCIP performance and patient outcomes for SSI. METHODS: An integrated SSC that included perioperative SCIP Inf measures (antibiotic selection, antibiotic timing, and temperature management) was implemented. We compared SCIP Inf compliance and patient outcomes for 1-y before and 1-y after SSC implementation. Outcomes included number of patients with initial post-anesthesia care unit temperature &lt;98.6 degrees F and SSI rates according to our National Surgical Quality Improvement Program data. RESULTS: Implementation of a SCIP integrated SSC resulted in a significant improvement in antibiotic infusion timing (92.7% [670/723] versus 95.4% [557/584]; P &lt; 0.05), antibiotic selection (96.2% [707/735] versus 98.7% [584/592]; P &lt; 0.01), and temperature management (93.8% [723/771] versus 97.7% [693/709]; P &lt; 0.001). Furthermore, we found a significant reduction in number of patients with initial post-anesthesia care unit temperature &lt;98.6 degrees F from 9.7% (982/10,126) to 6.9% (671/9676) (P &lt; 0.001). Institutional SSI rates decreased from 3.13% (104/3319) to 2.96% (107/3616), but was not significant (P = 0.72). SSI rates according to specialty service were similar for all groups except colorectal surgery (24.1% [19/79] versus 11.5% [12/104]; P &lt; 0.05). CONCLUSION: Implementation of an integrated SSC can improve compliance of SSI reduction strategies such as SCIP Inf performance and maintenance of normothermia. This did not, however, correlate with an improvement in overall SSI at our institution. Further investigation is required to determine other factors that may influence SSI at an institutional level.","author":[{"dropping-particle":"","family":"Tillman","given":"M","non-dropping-particle":"","parse-names":false,"suffix":""},{"dropping-particle":"","family":"Wehbe-Janek","given":"H","non-dropping-particle":"","parse-names":false,"suffix":""},{"dropping-particle":"","family":"Hodges","given":"B","non-dropping-particle":"","parse-names":false,"suffix":""},{"dropping-particle":"","family":"Smythe","given":"W R","non-dropping-particle":"","parse-names":false,"suffix":""},{"dropping-particle":"","family":"Papaconstantinou","given":"H T","non-dropping-particle":"","parse-names":false,"suffix":""}],"container-title":"J Surg Res","id":"ITEM-1","issue":"1","issued":{"date-parts":[["2013"]]},"page":"150-156","title":"Surgical care improvement project and surgical site infections: can integration in the surgical safety checklist improve quality performance and clinical outcomes?","type":"article-journal","volume":"184"},"uris":["http://www.mendeley.com/documents/?uuid=8a7f4200-d9ce-48b0-8649-0f08f78195bf"]}],"mendeley":{"formattedCitation":"&lt;sup&gt;26&lt;/sup&gt;","plainTextFormattedCitation":"26","previouslyFormattedCitation":"&lt;sup&gt;24&lt;/sup&gt;"},"properties":{"noteIndex":0},"schema":"https://github.com/citation-style-language/schema/raw/master/csl-citation.json"}</w:instrText>
      </w:r>
      <w:r w:rsidR="00145733"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26</w:t>
      </w:r>
      <w:r w:rsidR="00145733"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SCIP was created in conjunction with the Physicians Quality Reporting Initiative (PQRI) which provides a 2% Medicare bonus to anesthesia providers for reporting maintenance of </w:t>
      </w:r>
      <w:proofErr w:type="spellStart"/>
      <w:r w:rsidRPr="007B2D36">
        <w:rPr>
          <w:rFonts w:ascii="Times New Roman" w:eastAsia="Times New Roman" w:hAnsi="Times New Roman" w:cs="Times New Roman"/>
        </w:rPr>
        <w:t>normothermia</w:t>
      </w:r>
      <w:proofErr w:type="spellEnd"/>
      <w:r w:rsidRPr="007B2D36">
        <w:rPr>
          <w:rFonts w:ascii="Times New Roman" w:eastAsia="Times New Roman" w:hAnsi="Times New Roman" w:cs="Times New Roman"/>
        </w:rPr>
        <w:t xml:space="preserve"> and use of FAW.</w:t>
      </w:r>
      <w:r w:rsidR="0001038F"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{"citationItems":[{"id":"ITEM-1","itemData":{"DOI":"10.1080/22201173.2014.10844560","author":[{"dropping-particle":"","family":"Sessler","given":"D I","non-dropping-particle":"","parse-names":false,"suffix":""}],"id":"ITEM-1","issue":"October","issued":{"date-parts":[["2016"]]},"page":"1-8","title":"Temperature monitoring : the consequences and prevention of mild perioperative hypothermia Temperature monitoring : the consequences and prevention of mild perioperative hypothermia","type":"article-journal","volume":"1181"},"uris":["http://www.mendeley.com/documents/?uuid=74d6270e-3d7c-4d81-9ae7-5a94732d6628"]}],"mendeley":{"formattedCitation":"&lt;sup&gt;22&lt;/sup&gt;","plainTextFormattedCitation":"22","previouslyFormattedCitation":"&lt;sup&gt;21&lt;/sup&gt;"},"properties":{"noteIndex":0},"schema":"https://github.com/citation-style-language/schema/raw/master/csl-citation.json"}</w:instrText>
      </w:r>
      <w:r w:rsidR="0001038F"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22</w:t>
      </w:r>
      <w:r w:rsidR="0001038F"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SCIP follows similar projects including the National Surgical Quality Improvement Project (NSQIP) and the World Health Organization (WHO) Surgical Safety Checklist which are both validated and meaningful measures that have reduced</w:t>
      </w:r>
      <w:r w:rsidR="000F6D84" w:rsidRPr="007B2D36">
        <w:rPr>
          <w:rFonts w:ascii="Times New Roman" w:eastAsia="Times New Roman" w:hAnsi="Times New Roman" w:cs="Times New Roman"/>
        </w:rPr>
        <w:t xml:space="preserve"> surgical site infections</w:t>
      </w:r>
      <w:r w:rsidRPr="007B2D36">
        <w:rPr>
          <w:rFonts w:ascii="Times New Roman" w:eastAsia="Times New Roman" w:hAnsi="Times New Roman" w:cs="Times New Roman"/>
        </w:rPr>
        <w:t>.</w:t>
      </w:r>
      <w:r w:rsidR="000F6D84"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{"citationItems":[{"id":"ITEM-1","itemData":{"DOI":"S0022-4804(13)00242-4 [pii]\\r10.1016/j.jss.2013.03.048 [doi]","ISBN":"1095-8673 (Electronic)\\r0022-4804 (Linking)","PMID":"23582762","abstract":"INTRODUCTION: The World Health Organization Surgical Safety Checklist (SSC) has been shown to decrease surgical site infections (SSI). The Surgical Care Improvement Project (SCIP) SSI reduction bundle (SCIP Inf) contains elements to improve SSI rates. We wanted to determine if integration of SCIP measures within our SSC would improve SCIP performance and patient outcomes for SSI. METHODS: An integrated SSC that included perioperative SCIP Inf measures (antibiotic selection, antibiotic timing, and temperature management) was implemented. We compared SCIP Inf compliance and patient outcomes for 1-y before and 1-y after SSC implementation. Outcomes included number of patients with initial post-anesthesia care unit temperature &lt;98.6 degrees F and SSI rates according to our National Surgical Quality Improvement Program data. RESULTS: Implementation of a SCIP integrated SSC resulted in a significant improvement in antibiotic infusion timing (92.7% [670/723] versus 95.4% [557/584]; P &lt; 0.05), antibiotic selection (96.2% [707/735] versus 98.7% [584/592]; P &lt; 0.01), and temperature management (93.8% [723/771] versus 97.7% [693/709]; P &lt; 0.001). Furthermore, we found a significant reduction in number of patients with initial post-anesthesia care unit temperature &lt;98.6 degrees F from 9.7% (982/10,126) to 6.9% (671/9676) (P &lt; 0.001). Institutional SSI rates decreased from 3.13% (104/3319) to 2.96% (107/3616), but was not significant (P = 0.72). SSI rates according to specialty service were similar for all groups except colorectal surgery (24.1% [19/79] versus 11.5% [12/104]; P &lt; 0.05). CONCLUSION: Implementation of an integrated SSC can improve compliance of SSI reduction strategies such as SCIP Inf performance and maintenance of normothermia. This did not, however, correlate with an improvement in overall SSI at our institution. Further investigation is required to determine other factors that may influence SSI at an institutional level.","author":[{"dropping-particle":"","family":"Tillman","given":"M","non-dropping-particle":"","parse-names":false,"suffix":""},{"dropping-particle":"","family":"Wehbe-Janek","given":"H","non-dropping-particle":"","parse-names":false,"suffix":""},{"dropping-particle":"","family":"Hodges","given":"B","non-dropping-particle":"","parse-names":false,"suffix":""},{"dropping-particle":"","family":"Smythe","given":"W R","non-dropping-particle":"","parse-names":false,"suffix":""},{"dropping-particle":"","family":"Papaconstantinou","given":"H T","non-dropping-particle":"","parse-names":false,"suffix":""}],"container-title":"J Surg Res","id":"ITEM-1","issue":"1","issued":{"date-parts":[["2013"]]},"page":"150-156","title":"Surgical care improvement project and surgical site infections: can integration in the surgical safety checklist improve quality performance and clinical outcomes?","type":"article-journal","volume":"184"},"uris":["http://www.mendeley.com/documents/?uuid=8a7f4200-d9ce-48b0-8649-0f08f78195bf"]}],"mendeley":{"formattedCitation":"&lt;sup&gt;26&lt;/sup&gt;","plainTextFormattedCitation":"26","previouslyFormattedCitation":"&lt;sup&gt;24&lt;/sup&gt;"},"properties":{"noteIndex":0},"schema":"https://github.com/citation-style-language/schema/raw/master/csl-citation.json"}</w:instrText>
      </w:r>
      <w:r w:rsidR="000F6D84"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26</w:t>
      </w:r>
      <w:r w:rsidR="000F6D84"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The National Quality Forum has also put forth </w:t>
      </w:r>
      <w:proofErr w:type="gramStart"/>
      <w:r w:rsidRPr="007B2D36">
        <w:rPr>
          <w:rFonts w:ascii="Times New Roman" w:eastAsia="Times New Roman" w:hAnsi="Times New Roman" w:cs="Times New Roman"/>
        </w:rPr>
        <w:t>perioperative temperature management standards</w:t>
      </w:r>
      <w:proofErr w:type="gramEnd"/>
      <w:r w:rsidRPr="007B2D36">
        <w:rPr>
          <w:rFonts w:ascii="Times New Roman" w:eastAsia="Times New Roman" w:hAnsi="Times New Roman" w:cs="Times New Roman"/>
        </w:rPr>
        <w:t>. Most metrics relate to reporting or outcomes</w:t>
      </w:r>
      <w:r w:rsidR="000F6D84" w:rsidRPr="007B2D36">
        <w:rPr>
          <w:rFonts w:ascii="Times New Roman" w:eastAsia="Times New Roman" w:hAnsi="Times New Roman" w:cs="Times New Roman"/>
        </w:rPr>
        <w:t xml:space="preserve"> and few focus on process</w:t>
      </w:r>
      <w:r w:rsidRPr="007B2D36">
        <w:rPr>
          <w:rFonts w:ascii="Times New Roman" w:eastAsia="Times New Roman" w:hAnsi="Times New Roman" w:cs="Times New Roman"/>
        </w:rPr>
        <w:t>.</w:t>
      </w:r>
      <w:r w:rsidR="000F6D84" w:rsidRPr="007B2D36">
        <w:rPr>
          <w:rFonts w:ascii="Times New Roman" w:eastAsia="Times New Roman" w:hAnsi="Times New Roman" w:cs="Times New Roman"/>
        </w:rPr>
        <w:fldChar w:fldCharType="begin" w:fldLock="1"/>
      </w:r>
      <w:r w:rsidR="000F6D84" w:rsidRPr="007B2D36">
        <w:rPr>
          <w:rFonts w:ascii="Times New Roman" w:eastAsia="Times New Roman" w:hAnsi="Times New Roman" w:cs="Times New Roman"/>
        </w:rPr>
        <w:instrText>ADDIN CSL_CITATION {"citationItems":[{"id":"ITEM-1","itemData":{"DOI":"10.1093/bja/aes173","ISBN":"1471-6771","ISSN":"14716771","PMID":"22661749","abstract":"After recent UK policy developments, considerable attention has been focused upon how clinical specialties measure and report on the quality of care delivered to patients. Defining the right indicators alone is insufficient to close the feedback loop. This narrative review aims to describe and synthesize a diverse body of research relevant to the question of how information from quality indicators can be fed back and used effectively to improve care. Anaesthesia poses certain challenges in the identification of valid outcome indicators sensitive to variations in anaesthetic care. Metrics collected during the immediate post-anaesthetic recovery period, such as patient temperature, patient-reported quality of recovery, and pain and nausea, provide potentially useful information for the anaesthetist, yet this information is not routinely fed back. Reviews of the effects of feeding back performance data to healthcare providers suggest that this may result in small to moderate positive effects upon outcomes and professional practice, with stronger effects where feedback is integrated within a broader quality improvement strategy. The dominant model for use of data within quality improvement is based upon the industrial process control approach, in which care processes are monitored continuously for process changes which are rapidly detectable for corrective action. From this review and experience of implementing these principles in practice, effective feedback from quality indicators is timely, credible, confidential, tailored to the recipient, and continuous. Considerable further work is needed to understand how information from quality indicators can be fed back in an effective way to clinicians and clinical units, in order to support revalidation and continuous improvement.","author":[{"dropping-particle":"","family":"Benn","given":"J.","non-dropping-particle":"","parse-names":false,"suffix":""},{"dropping-particle":"","family":"Arnold","given":"G.","non-dropping-particle":"","parse-names":false,"suffix":""},{"dropping-particle":"","family":"Wei","given":"I.","non-dropping-particle":"","parse-names":false,"suffix":""},{"dropping-particle":"","family":"Riley","given":"C.","non-dropping-particle":"","parse-names":false,"suffix":""},{"dropping-particle":"","family":"Aleva","given":"F.","non-dropping-particle":"","parse-names":false,"suffix":""}],"container-title":"British Journal of Anaesthesia","id":"ITEM-1","issue":"1","issued":{"date-parts":[["2012"]]},"page":"80-91","title":"Using quality indicators in anaesthesia: Feeding back data to improve care","type":"article-journal","volume":"109"},"uris":["http://www.mendeley.com/documents/?uuid=0e4866b6-3049-4489-b162-5d1f89412c3b"]}],"mendeley":{"formattedCitation":"&lt;sup&gt;3&lt;/sup&gt;","plainTextFormattedCitation":"3","previouslyFormattedCitation":"&lt;sup&gt;3&lt;/sup&gt;"},"properties":{"noteIndex":0},"schema":"https://github.com/citation-style-language/schema/raw/master/csl-citation.json"}</w:instrText>
      </w:r>
      <w:r w:rsidR="000F6D84" w:rsidRPr="007B2D36">
        <w:rPr>
          <w:rFonts w:ascii="Times New Roman" w:eastAsia="Times New Roman" w:hAnsi="Times New Roman" w:cs="Times New Roman"/>
        </w:rPr>
        <w:fldChar w:fldCharType="separate"/>
      </w:r>
      <w:r w:rsidR="000F6D84" w:rsidRPr="007B2D36">
        <w:rPr>
          <w:rFonts w:ascii="Times New Roman" w:eastAsia="Times New Roman" w:hAnsi="Times New Roman" w:cs="Times New Roman"/>
          <w:noProof/>
          <w:vertAlign w:val="superscript"/>
        </w:rPr>
        <w:t>3</w:t>
      </w:r>
      <w:r w:rsidR="000F6D84"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As evidence based guidelines grow, more metrics relating to process may develop. </w:t>
      </w:r>
    </w:p>
    <w:p w14:paraId="38569C1A" w14:textId="47F900D7" w:rsidR="00E361F9" w:rsidRPr="007B2D36" w:rsidRDefault="00C011F7">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tab/>
        <w:t>Pay for performance measures are increasingly more important for hospital and individual providers and is an integral part in attempting to provide more value in healthcare. CMS has delegated $1.35 billion to continue for a 1.5% pay-for-reporting bonus and Medicare has given $9 million in incen</w:t>
      </w:r>
      <w:r w:rsidR="000F6D84" w:rsidRPr="007B2D36">
        <w:rPr>
          <w:rFonts w:ascii="Times New Roman" w:eastAsia="Times New Roman" w:hAnsi="Times New Roman" w:cs="Times New Roman"/>
        </w:rPr>
        <w:t>tive based payments</w:t>
      </w:r>
      <w:r w:rsidRPr="007B2D36">
        <w:rPr>
          <w:rFonts w:ascii="Times New Roman" w:eastAsia="Times New Roman" w:hAnsi="Times New Roman" w:cs="Times New Roman"/>
        </w:rPr>
        <w:t>.</w:t>
      </w:r>
      <w:r w:rsidR="000F6D84"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{"citationItems":[{"id":"ITEM-1","itemData":{"DOI":"10.1213/ane.0b013e318181f6f2","ISBN":"1526-7598 (Electronic)","ISSN":"00032999","PMID":"18931198","abstract":"References: 1. Frank SM, Fleisher LA, Breslow MJ, Higgins MS, Olson KF, Kelly S, Beattie C. Perioperative maintenance of normothermia reduces the incidence of morbid cardiac events: a randomized clinical trial. JAMA 1997;277:1127-34 2. Kurz A, Sessler DI, Lenhardt RA. Study of wound infections and temperature group: perioperative normothermia to reduce the incidence of surgical-wound infection and shorten hospitalization. N Engl J Med 1996;334:1209-15 3. Schmied H, Kurz A, Sessler DI, Kozek S, Reiter A. Mild intraoperative hypothermia increases blood loss and allogeneic transfusion requirements during total hip arthroplasty. Lancet 1996;347:289-92 4. Winkler M, Akca O, Birkenberg B, Hetz H, Scheck T, Arkilic CF, Kabon B, Marker E, Grubl A, Czepan R, Greher M, Goll V, Gottsauner-Wolf F, Kurz A, Sessler DI. Aggressive warming reduces blood loss during hip arthroplasty. Anesth Analg 2000; 91:978-84 5. Rajagopalan S, Mascha E, Na J, Sessler DI. The effects of mild perioperative hypothermia on blood loss and transfusion requirement: a meta-analysis. Anesthesiology 2008;108:71-7 6. Lenhardt R, Marker E, Goll V, Tschernich H, Kurz A, Sessler DI, Narzt E, Lackner F. Mild intraoperative hypothermia prolongs postanesthetic recovery. Anesthesiology 1997;87:1318-23 7. Fleisher LA, Beckman JA, Brown KA, Calkins H, Chaikof E, Fleischmann KE, Freeman WK, Froehlich JB, Kasper EK, Kersten JR, Riegel B, Robb JF, Smith SC Jr, Jacobs AK, Adams CD, Anderson JL, Antman EM, Buller CE, Creager MA, Ettinger SM, Faxon DP, Fuster V, Halperin JL, Hiratzka LF, Hunt SA, Lytle BW, Nishimura R, Ornato JP, Page RL, Riegel B, Tarkington LG, Yancy CW. ACC/AHA 2007 Guidelines on Perioperative Cardiovascular Evaluation and Care for Noncardiac Surgery: Executive Summary: A Report of the Am College of Cardiology/Am Heart Association Task Force on Practice Guidelines (Writing Committee to Revise the 2002 Guidelines on Perioperative Cardiovascular Evaluation for Noncardiac Surgery) Developed in Collaboration With the Am Society of Echocardiography, Am Society of Nuclear Cardiology, Heart Rhythm Society, Society of Cardiovascular Anesthesiologists, Society for Cardiovascular Angiography and Interventions, Society for Vascular Med and Biology, and Society for Vascular Surgery. J Am Coll Cardiol 2007;50:1707-32 8. Rosenthal MB, Landon BE, Normand SL, Frank RG, Epstein AM. Pay for performance in commercial HMOs. N Engl J Med 2006;355:1895-902 9. Medicare program; proposed revisions to payment poli…","author":[{"dropping-particle":"","family":"Hannenberg","given":"Alexander A.","non-dropping-particle":"","parse-names":false,"suffix":""},{"dropping-particle":"","family":"Sessler","given":"Daniel I.","non-dropping-particle":"","parse-names":false,"suffix":""}],"container-title":"Anesthesia and Analgesia","id":"ITEM-1","issue":"5","issued":{"date-parts":[["2008"]]},"page":"1454-1457","title":"Improving perioperative temperature management","type":"article-journal","volume":"107"},"uris":["http://www.mendeley.com/documents/?uuid=0bd2ec0b-3329-4f1a-86b8-42ffce6fad63"]}],"mendeley":{"formattedCitation":"&lt;sup&gt;10&lt;/sup&gt;","plainTextFormattedCitation":"10","previouslyFormattedCitation":"&lt;sup&gt;9&lt;/sup&gt;"},"properties":{"noteIndex":0},"schema":"https://github.com/citation-style-language/schema/raw/master/csl-citation.json"}</w:instrText>
      </w:r>
      <w:r w:rsidR="000F6D84" w:rsidRPr="007B2D36">
        <w:rPr>
          <w:rFonts w:ascii="Times New Roman" w:eastAsia="Times New Roman" w:hAnsi="Times New Roman" w:cs="Times New Roman"/>
        </w:rPr>
        <w:fldChar w:fldCharType="separate"/>
      </w:r>
      <w:proofErr w:type="gramStart"/>
      <w:r w:rsidR="002324CE" w:rsidRPr="007B2D36">
        <w:rPr>
          <w:rFonts w:ascii="Times New Roman" w:eastAsia="Times New Roman" w:hAnsi="Times New Roman" w:cs="Times New Roman"/>
          <w:noProof/>
          <w:vertAlign w:val="superscript"/>
        </w:rPr>
        <w:t>10</w:t>
      </w:r>
      <w:r w:rsidR="000F6D84"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At this time</w:t>
      </w:r>
      <w:proofErr w:type="gramEnd"/>
      <w:r w:rsidRPr="007B2D36">
        <w:rPr>
          <w:rFonts w:ascii="Times New Roman" w:eastAsia="Times New Roman" w:hAnsi="Times New Roman" w:cs="Times New Roman"/>
        </w:rPr>
        <w:t xml:space="preserve"> </w:t>
      </w:r>
      <w:proofErr w:type="spellStart"/>
      <w:r w:rsidRPr="007B2D36">
        <w:rPr>
          <w:rFonts w:ascii="Times New Roman" w:eastAsia="Times New Roman" w:hAnsi="Times New Roman" w:cs="Times New Roman"/>
        </w:rPr>
        <w:t>normothermia</w:t>
      </w:r>
      <w:proofErr w:type="spellEnd"/>
      <w:r w:rsidRPr="007B2D36">
        <w:rPr>
          <w:rFonts w:ascii="Times New Roman" w:eastAsia="Times New Roman" w:hAnsi="Times New Roman" w:cs="Times New Roman"/>
        </w:rPr>
        <w:t xml:space="preserve"> requirements are focused on hospitals and anesthesia providers but as available evidence for </w:t>
      </w:r>
      <w:proofErr w:type="spellStart"/>
      <w:r w:rsidRPr="007B2D36">
        <w:rPr>
          <w:rFonts w:ascii="Times New Roman" w:eastAsia="Times New Roman" w:hAnsi="Times New Roman" w:cs="Times New Roman"/>
        </w:rPr>
        <w:t>normothermia</w:t>
      </w:r>
      <w:proofErr w:type="spellEnd"/>
      <w:r w:rsidRPr="007B2D36">
        <w:rPr>
          <w:rFonts w:ascii="Times New Roman" w:eastAsia="Times New Roman" w:hAnsi="Times New Roman" w:cs="Times New Roman"/>
        </w:rPr>
        <w:t xml:space="preserve"> grows, similar pay-for-performance measures may be applicable to surgeons. </w:t>
      </w:r>
    </w:p>
    <w:p w14:paraId="304D5AB8" w14:textId="0D630895" w:rsidR="00D7541B" w:rsidRPr="007B2D36" w:rsidRDefault="00C011F7">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tab/>
        <w:t>Cost for a surgical site infection ranges from $10 to 25K and shunt infections are known to be the most costly surgical site infection of all.</w:t>
      </w:r>
      <w:r w:rsidR="002324CE"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author":[{"dropping-particle":"","family":"Thompson","given":"Dominic","non-dropping-particle":"","parse-names":false,"suffix":""},{"dropping-particle":"","family":"Hartley","given":"J","non-dropping-particle":"","parse-names":false,"suffix":""}],"chapter-number":"77","container-title":"Principles and Practice of Pediatric Neurosurgery","edition":"3rd","editor":[{"dropping-particle":"","family":"Albright","given":"Leland","non-dropping-particle":"","parse-names":false,"suffix":""},{"dropping-particle":"","family":"Pollack","given":"Ian","non-dropping-particle":"","parse-names":false,"suffix":""},{"dropping-particle":"","family":"Adelson","given":"David","non-dropping-particle":"","parse-names":false,"suffix":""}],"id":"ITEM-1","issued":{"date-parts":[["0"]]},"page":"1010","publisher":"Thieme","publisher-place":"New York","title":"Shunt Infections","type":"chapter"},"uris":["http://www.mendeley.com/documents/?uuid=64090688-09b4-4da9-b6d4-0ce1e0eb5107"]},{"id":"ITEM-2","itemData":{"DOI":"10.1001/jamasurg.2017.0904","ISBN":"0000000000","ISSN":"2168-6254","PMID":"28467526","abstract":"Importance The human and financial costs of treating surgical site infections (SSIs) are increasing. The number of surgical procedures performed in the United States continues to rise, and surgical patients are initially seen with increasingly complex comorbidities. It is estimated that approximately half of SSIs are deemed preventable using evidence-based strategies. Objective To provide new and updated evidence-based recommendations for the prevention of SSI. Evidence Review A targeted systematic review of the literature was conducted in MEDLINE, EMBASE, CINAHL, and the Cochrane Library from 1998 through April 2014. A modified Grading of Recommendations, Assessment, Development, and Evaluation (GRADE) approach was used to assess the quality of evidence and the strength of the resulting recommendation and to provide explicit links between them. Of 5759 titles and abstracts screened, 896 underwent full-text review by 2 independent reviewers. After exclusions, 170 studies were extracted into evidence tables, appraised, and synthesized. Findings Before surgery, patients should shower or bathe (full body) with soap (antimicrobial or nonantimicrobial) or an antiseptic agent on at least the night before the operative day. Antimicrobial prophylaxis should be administered only when indicated based on published clinical practice guidelines and timed such that a bactericidal concentration of the agents is established in the serum and tissues when the incision is made. In cesarean section procedures, antimicrobial prophylaxis should be administered before skin incision. Skin preparation in the operating room should be performed using an alcohol-based agent unless contraindicated. For clean and clean-contaminated procedures, additional prophylactic antimicrobial agent doses should not be administered after the surgical incision is closed in the operating room, even in the presence of a drain. Topical antimicrobial agents should not be applied to the surgical incision. During surgery, glycemic control should be implemented using blood glucose target levels less than 200 mg/dL, and normothermia should be maintained in all patients. Increased fraction of inspired oxygen should be administered during surgery and after extubation in the immediate postoperative period for patients with normal pulmonary function undergoing general anesthesia with endotracheal intubation. Transfusion of blood products should not be withheld from surgical patients as a means to prevent SSI…","author":[{"dropping-particle":"","family":"Berríos-Torres","given":"Sandra I.","non-dropping-particle":"","parse-names":false,"suffix":""},{"dropping-particle":"","family":"Umscheid","given":"Craig A.","non-dropping-particle":"","parse-names":false,"suffix":""},{"dropping-particle":"","family":"Bratzler","given":"Dale W.","non-dropping-particle":"","parse-names":false,"suffix":""},{"dropping-particle":"","family":"Leas","given":"Brian","non-dropping-particle":"","parse-names":false,"suffix":""},{"dropping-particle":"","family":"Stone","given":"Erin C.","non-dropping-particle":"","parse-names":false,"suffix":""},{"dropping-particle":"","family":"Kelz","given":"Rachel R.","non-dropping-particle":"","parse-names":false,"suffix":""},{"dropping-particle":"","family":"Reinke","given":"Caroline E.","non-dropping-particle":"","parse-names":false,"suffix":""},{"dropping-particle":"","family":"Morgan","given":"Sherry","non-dropping-particle":"","parse-names":false,"suffix":""},{"dropping-particle":"","family":"Solomkin","given":"Joseph S.","non-dropping-particle":"","parse-names":false,"suffix":""},{"dropping-particle":"","family":"Mazuski","given":"John E.","non-dropping-particle":"","parse-names":false,"suffix":""},{"dropping-particle":"","family":"Dellinger","given":"E. Patchen","non-dropping-particle":"","parse-names":false,"suffix":""},{"dropping-particle":"","family":"Itani","given":"Kamal M. F.","non-dropping-particle":"","parse-names":false,"suffix":""},{"dropping-particle":"","family":"Berbari","given":"Elie F.","non-dropping-particle":"","parse-names":false,"suffix":""},{"dropping-particle":"","family":"Segreti","given":"John","non-dropping-particle":"","parse-names":false,"suffix":""},{"dropping-particle":"","family":"Parvizi","given":"Javad","non-dropping-particle":"","parse-names":false,"suffix":""},{"dropping-particle":"","family":"Blanchard","given":"Joan","non-dropping-particle":"","parse-names":false,"suffix":""},{"dropping-particle":"","family":"Allen","given":"George","non-dropping-particle":"","parse-names":false,"suffix":""},{"dropping-particle":"","family":"Kluytmans","given":"Jan A. J. W.","non-dropping-particle":"","parse-names":false,"suffix":""},{"dropping-particle":"","family":"Donlan","given":"Rodney","non-dropping-particle":"","parse-names":false,"suffix":""},{"dropping-particle":"","family":"Schecter","given":"William P.","non-dropping-particle":"","parse-names":false,"suffix":""}],"container-title":"JAMA Surgery","id":"ITEM-2","issue":"8","issued":{"date-parts":[["2017"]]},"page":"784","title":"Centers for Disease Control and Prevention Guideline for the Prevention of Surgical Site Infection, 2017","type":"article-journal","volume":"152"},"uris":["http://www.mendeley.com/documents/?uuid=c92967a6-31f3-4a68-a8f9-97c9aa220d94"]}],"mendeley":{"formattedCitation":"&lt;sup&gt;5,25&lt;/sup&gt;","plainTextFormattedCitation":"5,25"},"properties":{"noteIndex":0},"schema":"https://github.com/citation-style-language/schema/raw/master/csl-citation.json"}</w:instrText>
      </w:r>
      <w:r w:rsidR="002324CE"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5,25</w:t>
      </w:r>
      <w:r w:rsidR="002324CE"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PH prevention strategies are relatively low cost (~$10), safe and</w:t>
      </w:r>
      <w:r w:rsidR="000F6D84" w:rsidRPr="007B2D36">
        <w:rPr>
          <w:rFonts w:ascii="Times New Roman" w:eastAsia="Times New Roman" w:hAnsi="Times New Roman" w:cs="Times New Roman"/>
        </w:rPr>
        <w:t xml:space="preserve"> easily implemented</w:t>
      </w:r>
      <w:r w:rsidRPr="007B2D36">
        <w:rPr>
          <w:rFonts w:ascii="Times New Roman" w:eastAsia="Times New Roman" w:hAnsi="Times New Roman" w:cs="Times New Roman"/>
        </w:rPr>
        <w:t>.</w:t>
      </w:r>
      <w:r w:rsidR="000F6D84" w:rsidRPr="007B2D36">
        <w:rPr>
          <w:rFonts w:ascii="Times New Roman" w:eastAsia="Times New Roman" w:hAnsi="Times New Roman" w:cs="Times New Roman"/>
        </w:rPr>
        <w:fldChar w:fldCharType="begin" w:fldLock="1"/>
      </w:r>
      <w:r w:rsidR="002324CE" w:rsidRPr="007B2D36">
        <w:rPr>
          <w:rFonts w:ascii="Times New Roman" w:eastAsia="Times New Roman" w:hAnsi="Times New Roman" w:cs="Times New Roman"/>
        </w:rPr>
        <w:instrText>ADDIN CSL_CITATION {"citationItems":[{"id":"ITEM-1","itemData":{"DOI":"10.1213/ane.0b013e318181f6f2","ISBN":"1526-7598 (Electronic)","ISSN":"00032999","PMID":"18931198","abstract":"References: 1. Frank SM, Fleisher LA, Breslow MJ, Higgins MS, Olson KF, Kelly S, Beattie C. Perioperative maintenance of normothermia reduces the incidence of morbid cardiac events: a randomized clinical trial. JAMA 1997;277:1127-34 2. Kurz A, Sessler DI, Lenhardt RA. Study of wound infections and temperature group: perioperative normothermia to reduce the incidence of surgical-wound infection and shorten hospitalization. N Engl J Med 1996;334:1209-15 3. Schmied H, Kurz A, Sessler DI, Kozek S, Reiter A. Mild intraoperative hypothermia increases blood loss and allogeneic transfusion requirements during total hip arthroplasty. Lancet 1996;347:289-92 4. Winkler M, Akca O, Birkenberg B, Hetz H, Scheck T, Arkilic CF, Kabon B, Marker E, Grubl A, Czepan R, Greher M, Goll V, Gottsauner-Wolf F, Kurz A, Sessler DI. Aggressive warming reduces blood loss during hip arthroplasty. Anesth Analg 2000; 91:978-84 5. Rajagopalan S, Mascha E, Na J, Sessler DI. The effects of mild perioperative hypothermia on blood loss and transfusion requirement: a meta-analysis. Anesthesiology 2008;108:71-7 6. Lenhardt R, Marker E, Goll V, Tschernich H, Kurz A, Sessler DI, Narzt E, Lackner F. Mild intraoperative hypothermia prolongs postanesthetic recovery. Anesthesiology 1997;87:1318-23 7. Fleisher LA, Beckman JA, Brown KA, Calkins H, Chaikof E, Fleischmann KE, Freeman WK, Froehlich JB, Kasper EK, Kersten JR, Riegel B, Robb JF, Smith SC Jr, Jacobs AK, Adams CD, Anderson JL, Antman EM, Buller CE, Creager MA, Ettinger SM, Faxon DP, Fuster V, Halperin JL, Hiratzka LF, Hunt SA, Lytle BW, Nishimura R, Ornato JP, Page RL, Riegel B, Tarkington LG, Yancy CW. ACC/AHA 2007 Guidelines on Perioperative Cardiovascular Evaluation and Care for Noncardiac Surgery: Executive Summary: A Report of the Am College of Cardiology/Am Heart Association Task Force on Practice Guidelines (Writing Committee to Revise the 2002 Guidelines on Perioperative Cardiovascular Evaluation for Noncardiac Surgery) Developed in Collaboration With the Am Society of Echocardiography, Am Society of Nuclear Cardiology, Heart Rhythm Society, Society of Cardiovascular Anesthesiologists, Society for Cardiovascular Angiography and Interventions, Society for Vascular Med and Biology, and Society for Vascular Surgery. J Am Coll Cardiol 2007;50:1707-32 8. Rosenthal MB, Landon BE, Normand SL, Frank RG, Epstein AM. Pay for performance in commercial HMOs. N Engl J Med 2006;355:1895-902 9. Medicare program; proposed revisions to payment poli…","author":[{"dropping-particle":"","family":"Hannenberg","given":"Alexander A.","non-dropping-particle":"","parse-names":false,"suffix":""},{"dropping-particle":"","family":"Sessler","given":"Daniel I.","non-dropping-particle":"","parse-names":false,"suffix":""}],"container-title":"Anesthesia and Analgesia","id":"ITEM-1","issue":"5","issued":{"date-parts":[["2008"]]},"page":"1454-1457","title":"Improving perioperative temperature management","type":"article-journal","volume":"107"},"uris":["http://www.mendeley.com/documents/?uuid=0bd2ec0b-3329-4f1a-86b8-42ffce6fad63"]}],"mendeley":{"formattedCitation":"&lt;sup&gt;10&lt;/sup&gt;","plainTextFormattedCitation":"10","previouslyFormattedCitation":"&lt;sup&gt;9&lt;/sup&gt;"},"properties":{"noteIndex":0},"schema":"https://github.com/citation-style-language/schema/raw/master/csl-citation.json"}</w:instrText>
      </w:r>
      <w:r w:rsidR="000F6D84" w:rsidRPr="007B2D36">
        <w:rPr>
          <w:rFonts w:ascii="Times New Roman" w:eastAsia="Times New Roman" w:hAnsi="Times New Roman" w:cs="Times New Roman"/>
        </w:rPr>
        <w:fldChar w:fldCharType="separate"/>
      </w:r>
      <w:r w:rsidR="002324CE" w:rsidRPr="007B2D36">
        <w:rPr>
          <w:rFonts w:ascii="Times New Roman" w:eastAsia="Times New Roman" w:hAnsi="Times New Roman" w:cs="Times New Roman"/>
          <w:noProof/>
          <w:vertAlign w:val="superscript"/>
        </w:rPr>
        <w:t>10</w:t>
      </w:r>
      <w:r w:rsidR="000F6D84" w:rsidRPr="007B2D36">
        <w:rPr>
          <w:rFonts w:ascii="Times New Roman" w:eastAsia="Times New Roman" w:hAnsi="Times New Roman" w:cs="Times New Roman"/>
        </w:rPr>
        <w:fldChar w:fldCharType="end"/>
      </w:r>
      <w:r w:rsidRPr="007B2D36">
        <w:rPr>
          <w:rFonts w:ascii="Times New Roman" w:eastAsia="Times New Roman" w:hAnsi="Times New Roman" w:cs="Times New Roman"/>
        </w:rPr>
        <w:t xml:space="preserve">  </w:t>
      </w:r>
    </w:p>
    <w:p w14:paraId="7F06D1ED" w14:textId="47EF3EC1" w:rsidR="00E361F9" w:rsidRPr="007B2D36" w:rsidRDefault="00067ED2">
      <w:pPr>
        <w:pStyle w:val="Normal1"/>
        <w:spacing w:line="360" w:lineRule="auto"/>
        <w:rPr>
          <w:rFonts w:ascii="Times New Roman" w:eastAsia="Times New Roman" w:hAnsi="Times New Roman" w:cs="Times New Roman"/>
          <w:b/>
        </w:rPr>
      </w:pPr>
      <w:r w:rsidRPr="007B2D36">
        <w:rPr>
          <w:rFonts w:ascii="Times New Roman" w:eastAsia="Times New Roman" w:hAnsi="Times New Roman" w:cs="Times New Roman"/>
          <w:b/>
        </w:rPr>
        <w:t xml:space="preserve">Conclusion </w:t>
      </w:r>
    </w:p>
    <w:p w14:paraId="4AD45F2A" w14:textId="77777777" w:rsidR="00CA6A30" w:rsidRDefault="00AE30C8">
      <w:pPr>
        <w:pStyle w:val="Normal1"/>
        <w:spacing w:line="360" w:lineRule="auto"/>
        <w:rPr>
          <w:rFonts w:ascii="Times New Roman" w:eastAsia="Times New Roman" w:hAnsi="Times New Roman" w:cs="Times New Roman"/>
        </w:rPr>
      </w:pPr>
      <w:r w:rsidRPr="007B2D36">
        <w:lastRenderedPageBreak/>
        <w:tab/>
      </w:r>
      <w:r w:rsidR="00226638" w:rsidRPr="007B2D36">
        <w:rPr>
          <w:rFonts w:ascii="Times New Roman" w:eastAsia="Times New Roman" w:hAnsi="Times New Roman" w:cs="Times New Roman"/>
        </w:rPr>
        <w:t xml:space="preserve">Without </w:t>
      </w:r>
      <w:r w:rsidR="0044221A" w:rsidRPr="007B2D36">
        <w:rPr>
          <w:rFonts w:ascii="Times New Roman" w:eastAsia="Times New Roman" w:hAnsi="Times New Roman" w:cs="Times New Roman"/>
        </w:rPr>
        <w:t xml:space="preserve">a specific perioperative </w:t>
      </w:r>
      <w:r w:rsidR="00226638" w:rsidRPr="007B2D36">
        <w:rPr>
          <w:rFonts w:ascii="Times New Roman" w:eastAsia="Times New Roman" w:hAnsi="Times New Roman" w:cs="Times New Roman"/>
        </w:rPr>
        <w:t>warming</w:t>
      </w:r>
      <w:r w:rsidR="0044221A" w:rsidRPr="007B2D36">
        <w:rPr>
          <w:rFonts w:ascii="Times New Roman" w:eastAsia="Times New Roman" w:hAnsi="Times New Roman" w:cs="Times New Roman"/>
        </w:rPr>
        <w:t xml:space="preserve"> regimen</w:t>
      </w:r>
      <w:r w:rsidR="00226638" w:rsidRPr="007B2D36">
        <w:rPr>
          <w:rFonts w:ascii="Times New Roman" w:eastAsia="Times New Roman" w:hAnsi="Times New Roman" w:cs="Times New Roman"/>
        </w:rPr>
        <w:t xml:space="preserve">, </w:t>
      </w:r>
      <w:r w:rsidR="00ED2A61" w:rsidRPr="007B2D36">
        <w:rPr>
          <w:rFonts w:ascii="Times New Roman" w:eastAsia="Times New Roman" w:hAnsi="Times New Roman" w:cs="Times New Roman"/>
        </w:rPr>
        <w:t>more than</w:t>
      </w:r>
      <w:r w:rsidR="00226638" w:rsidRPr="007B2D36">
        <w:rPr>
          <w:rFonts w:ascii="Times New Roman" w:eastAsia="Times New Roman" w:hAnsi="Times New Roman" w:cs="Times New Roman"/>
        </w:rPr>
        <w:t xml:space="preserve"> 50% of pediatric neurosurgery patients experience </w:t>
      </w:r>
      <w:r w:rsidR="00592180">
        <w:rPr>
          <w:rFonts w:ascii="Times New Roman" w:eastAsia="Times New Roman" w:hAnsi="Times New Roman" w:cs="Times New Roman"/>
        </w:rPr>
        <w:t>PH</w:t>
      </w:r>
      <w:r w:rsidR="00896D23" w:rsidRPr="007B2D36">
        <w:rPr>
          <w:rFonts w:ascii="Times New Roman" w:eastAsia="Times New Roman" w:hAnsi="Times New Roman" w:cs="Times New Roman"/>
        </w:rPr>
        <w:t xml:space="preserve">. While preoperative warming does not appear to </w:t>
      </w:r>
      <w:proofErr w:type="gramStart"/>
      <w:r w:rsidR="00896D23" w:rsidRPr="007B2D36">
        <w:rPr>
          <w:rFonts w:ascii="Times New Roman" w:eastAsia="Times New Roman" w:hAnsi="Times New Roman" w:cs="Times New Roman"/>
        </w:rPr>
        <w:t>impact</w:t>
      </w:r>
      <w:proofErr w:type="gramEnd"/>
      <w:r w:rsidR="00896D23" w:rsidRPr="007B2D36">
        <w:rPr>
          <w:rFonts w:ascii="Times New Roman" w:eastAsia="Times New Roman" w:hAnsi="Times New Roman" w:cs="Times New Roman"/>
        </w:rPr>
        <w:t xml:space="preserve"> hypothermic burden in this study, it is clear that intraoperative warming protocols reduce both the risk of any hypothermia as well as </w:t>
      </w:r>
      <w:r w:rsidR="00592180">
        <w:rPr>
          <w:rFonts w:ascii="Times New Roman" w:eastAsia="Times New Roman" w:hAnsi="Times New Roman" w:cs="Times New Roman"/>
        </w:rPr>
        <w:t xml:space="preserve">reduce </w:t>
      </w:r>
      <w:r w:rsidR="00896D23" w:rsidRPr="007B2D36">
        <w:rPr>
          <w:rFonts w:ascii="Times New Roman" w:eastAsia="Times New Roman" w:hAnsi="Times New Roman" w:cs="Times New Roman"/>
        </w:rPr>
        <w:t>the total hypothermic deficit</w:t>
      </w:r>
      <w:r w:rsidR="00592180">
        <w:rPr>
          <w:rFonts w:ascii="Times New Roman" w:eastAsia="Times New Roman" w:hAnsi="Times New Roman" w:cs="Times New Roman"/>
        </w:rPr>
        <w:t>. Only l</w:t>
      </w:r>
      <w:r w:rsidR="00226638" w:rsidRPr="007B2D36">
        <w:rPr>
          <w:rFonts w:ascii="Times New Roman" w:eastAsia="Times New Roman" w:hAnsi="Times New Roman" w:cs="Times New Roman"/>
        </w:rPr>
        <w:t xml:space="preserve">imited resources were required for implementation </w:t>
      </w:r>
      <w:r w:rsidR="00592180">
        <w:rPr>
          <w:rFonts w:ascii="Times New Roman" w:eastAsia="Times New Roman" w:hAnsi="Times New Roman" w:cs="Times New Roman"/>
        </w:rPr>
        <w:t xml:space="preserve">at a low cost; staff comfort </w:t>
      </w:r>
      <w:proofErr w:type="gramStart"/>
      <w:r w:rsidR="00592180">
        <w:rPr>
          <w:rFonts w:ascii="Times New Roman" w:eastAsia="Times New Roman" w:hAnsi="Times New Roman" w:cs="Times New Roman"/>
        </w:rPr>
        <w:t>was not significantly affected</w:t>
      </w:r>
      <w:proofErr w:type="gramEnd"/>
      <w:r w:rsidR="00592180">
        <w:rPr>
          <w:rFonts w:ascii="Times New Roman" w:eastAsia="Times New Roman" w:hAnsi="Times New Roman" w:cs="Times New Roman"/>
        </w:rPr>
        <w:t xml:space="preserve"> – though this data was not explicitly collected, only rarely was OR staff behavior affected and complaints were minimal</w:t>
      </w:r>
      <w:r w:rsidR="00896D23" w:rsidRPr="007B2D36">
        <w:rPr>
          <w:rFonts w:ascii="Times New Roman" w:eastAsia="Times New Roman" w:hAnsi="Times New Roman" w:cs="Times New Roman"/>
        </w:rPr>
        <w:t xml:space="preserve">. </w:t>
      </w:r>
      <w:r w:rsidR="007A60C5" w:rsidRPr="007B2D36">
        <w:rPr>
          <w:rFonts w:ascii="Times New Roman" w:eastAsia="Times New Roman" w:hAnsi="Times New Roman" w:cs="Times New Roman"/>
        </w:rPr>
        <w:t>Resource</w:t>
      </w:r>
      <w:r w:rsidR="00592180">
        <w:rPr>
          <w:rFonts w:ascii="Times New Roman" w:eastAsia="Times New Roman" w:hAnsi="Times New Roman" w:cs="Times New Roman"/>
        </w:rPr>
        <w:t xml:space="preserve"> costs in the US healthcare environment clearly </w:t>
      </w:r>
      <w:r w:rsidR="00226638" w:rsidRPr="007B2D36">
        <w:rPr>
          <w:rFonts w:ascii="Times New Roman" w:eastAsia="Times New Roman" w:hAnsi="Times New Roman" w:cs="Times New Roman"/>
        </w:rPr>
        <w:t xml:space="preserve">outweigh the risks of increased blood loss, surgical site infections and hospital length of stay. Pediatric neurosurgery centers </w:t>
      </w:r>
      <w:r w:rsidR="007A60C5" w:rsidRPr="007B2D36">
        <w:rPr>
          <w:rFonts w:ascii="Times New Roman" w:eastAsia="Times New Roman" w:hAnsi="Times New Roman" w:cs="Times New Roman"/>
        </w:rPr>
        <w:t>may</w:t>
      </w:r>
      <w:r w:rsidR="00896D23" w:rsidRPr="007B2D36">
        <w:rPr>
          <w:rFonts w:ascii="Times New Roman" w:eastAsia="Times New Roman" w:hAnsi="Times New Roman" w:cs="Times New Roman"/>
        </w:rPr>
        <w:t xml:space="preserve"> implement this or similar protocols in order to reduce the hypothermic burden of pediatric neurosurgical patients</w:t>
      </w:r>
      <w:r w:rsidR="00226638" w:rsidRPr="007B2D36">
        <w:rPr>
          <w:rFonts w:ascii="Times New Roman" w:eastAsia="Times New Roman" w:hAnsi="Times New Roman" w:cs="Times New Roman"/>
        </w:rPr>
        <w:t xml:space="preserve">. Further refinement </w:t>
      </w:r>
      <w:r w:rsidR="007A60C5" w:rsidRPr="007B2D36">
        <w:rPr>
          <w:rFonts w:ascii="Times New Roman" w:eastAsia="Times New Roman" w:hAnsi="Times New Roman" w:cs="Times New Roman"/>
        </w:rPr>
        <w:t xml:space="preserve">and </w:t>
      </w:r>
      <w:r w:rsidR="00896D23" w:rsidRPr="007B2D36">
        <w:rPr>
          <w:rFonts w:ascii="Times New Roman" w:eastAsia="Times New Roman" w:hAnsi="Times New Roman" w:cs="Times New Roman"/>
        </w:rPr>
        <w:t xml:space="preserve">improved adherence to </w:t>
      </w:r>
      <w:r w:rsidR="00226638" w:rsidRPr="007B2D36">
        <w:rPr>
          <w:rFonts w:ascii="Times New Roman" w:eastAsia="Times New Roman" w:hAnsi="Times New Roman" w:cs="Times New Roman"/>
        </w:rPr>
        <w:t xml:space="preserve">this protocol </w:t>
      </w:r>
      <w:r w:rsidR="00896D23" w:rsidRPr="007B2D36">
        <w:rPr>
          <w:rFonts w:ascii="Times New Roman" w:eastAsia="Times New Roman" w:hAnsi="Times New Roman" w:cs="Times New Roman"/>
        </w:rPr>
        <w:t xml:space="preserve">will </w:t>
      </w:r>
      <w:r w:rsidR="007A60C5" w:rsidRPr="007B2D36">
        <w:rPr>
          <w:rFonts w:ascii="Times New Roman" w:eastAsia="Times New Roman" w:hAnsi="Times New Roman" w:cs="Times New Roman"/>
        </w:rPr>
        <w:t>further</w:t>
      </w:r>
      <w:r w:rsidR="00896D23" w:rsidRPr="007B2D36">
        <w:rPr>
          <w:rFonts w:ascii="Times New Roman" w:eastAsia="Times New Roman" w:hAnsi="Times New Roman" w:cs="Times New Roman"/>
        </w:rPr>
        <w:t xml:space="preserve"> </w:t>
      </w:r>
      <w:r w:rsidR="00226638" w:rsidRPr="007B2D36">
        <w:rPr>
          <w:rFonts w:ascii="Times New Roman" w:eastAsia="Times New Roman" w:hAnsi="Times New Roman" w:cs="Times New Roman"/>
        </w:rPr>
        <w:t xml:space="preserve">reduce the incidence of </w:t>
      </w:r>
      <w:r w:rsidR="00896D23" w:rsidRPr="007B2D36">
        <w:rPr>
          <w:rFonts w:ascii="Times New Roman" w:eastAsia="Times New Roman" w:hAnsi="Times New Roman" w:cs="Times New Roman"/>
        </w:rPr>
        <w:t>hypothermia</w:t>
      </w:r>
      <w:r w:rsidR="00226638" w:rsidRPr="007B2D36">
        <w:rPr>
          <w:rFonts w:ascii="Times New Roman" w:eastAsia="Times New Roman" w:hAnsi="Times New Roman" w:cs="Times New Roman"/>
        </w:rPr>
        <w:t xml:space="preserve"> sustained in even warming group</w:t>
      </w:r>
      <w:r w:rsidR="00896D23" w:rsidRPr="007B2D36">
        <w:rPr>
          <w:rFonts w:ascii="Times New Roman" w:eastAsia="Times New Roman" w:hAnsi="Times New Roman" w:cs="Times New Roman"/>
        </w:rPr>
        <w:t xml:space="preserve"> patients</w:t>
      </w:r>
      <w:r w:rsidR="00226638" w:rsidRPr="007B2D36">
        <w:rPr>
          <w:rFonts w:ascii="Times New Roman" w:eastAsia="Times New Roman" w:hAnsi="Times New Roman" w:cs="Times New Roman"/>
        </w:rPr>
        <w:t xml:space="preserve">. </w:t>
      </w:r>
    </w:p>
    <w:p w14:paraId="323411F9" w14:textId="77777777" w:rsidR="00CA6A30" w:rsidRDefault="00CA6A30">
      <w:pPr>
        <w:pStyle w:val="Normal1"/>
        <w:spacing w:line="360" w:lineRule="auto"/>
        <w:rPr>
          <w:rFonts w:ascii="Times New Roman" w:eastAsia="Times New Roman" w:hAnsi="Times New Roman" w:cs="Times New Roman"/>
        </w:rPr>
      </w:pPr>
    </w:p>
    <w:p w14:paraId="7CC16490" w14:textId="77777777" w:rsidR="00CA6A30" w:rsidRDefault="00CA6A30">
      <w:pPr>
        <w:pStyle w:val="Normal1"/>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Acknoledgements</w:t>
      </w:r>
      <w:proofErr w:type="spellEnd"/>
      <w:r>
        <w:rPr>
          <w:rFonts w:ascii="Times New Roman" w:eastAsia="Times New Roman" w:hAnsi="Times New Roman" w:cs="Times New Roman"/>
        </w:rPr>
        <w:t xml:space="preserve">: None </w:t>
      </w:r>
    </w:p>
    <w:p w14:paraId="716A89A5" w14:textId="77777777" w:rsidR="00CA6A30" w:rsidRDefault="00CA6A30">
      <w:pPr>
        <w:pStyle w:val="Normal1"/>
        <w:spacing w:line="360" w:lineRule="auto"/>
        <w:rPr>
          <w:rFonts w:ascii="Times New Roman" w:eastAsia="Times New Roman" w:hAnsi="Times New Roman" w:cs="Times New Roman"/>
        </w:rPr>
      </w:pPr>
    </w:p>
    <w:p w14:paraId="43B07D4A" w14:textId="69E0A285" w:rsidR="00E361F9" w:rsidRPr="007B2D36" w:rsidRDefault="00CA6A30">
      <w:pPr>
        <w:pStyle w:val="Normal1"/>
        <w:spacing w:line="360" w:lineRule="auto"/>
        <w:rPr>
          <w:rFonts w:ascii="Times New Roman" w:eastAsia="Times New Roman" w:hAnsi="Times New Roman" w:cs="Times New Roman"/>
        </w:rPr>
      </w:pPr>
      <w:r>
        <w:rPr>
          <w:rFonts w:ascii="Times New Roman" w:eastAsia="Times New Roman" w:hAnsi="Times New Roman" w:cs="Times New Roman"/>
        </w:rPr>
        <w:t xml:space="preserve">Disclosure: The authors report no conflict of interest concerning the materials or methods used in this study or the findings specified in </w:t>
      </w:r>
      <w:r w:rsidR="00061D51">
        <w:rPr>
          <w:rFonts w:ascii="Times New Roman" w:eastAsia="Times New Roman" w:hAnsi="Times New Roman" w:cs="Times New Roman"/>
        </w:rPr>
        <w:t xml:space="preserve">this paper. </w:t>
      </w:r>
      <w:r w:rsidR="00C011F7" w:rsidRPr="007B2D36">
        <w:br w:type="page"/>
      </w:r>
    </w:p>
    <w:p w14:paraId="64C35406" w14:textId="77777777" w:rsidR="00E361F9" w:rsidRPr="007B2D36" w:rsidRDefault="00C011F7">
      <w:pPr>
        <w:pStyle w:val="Normal1"/>
        <w:rPr>
          <w:rFonts w:ascii="Times New Roman" w:eastAsia="Times New Roman" w:hAnsi="Times New Roman" w:cs="Times New Roman"/>
          <w:b/>
        </w:rPr>
      </w:pPr>
      <w:r w:rsidRPr="007B2D36">
        <w:rPr>
          <w:rFonts w:ascii="Times New Roman" w:eastAsia="Times New Roman" w:hAnsi="Times New Roman" w:cs="Times New Roman"/>
          <w:b/>
        </w:rPr>
        <w:lastRenderedPageBreak/>
        <w:t xml:space="preserve">References </w:t>
      </w:r>
    </w:p>
    <w:p w14:paraId="599BC78D" w14:textId="77777777" w:rsidR="000F6D84" w:rsidRPr="007B2D36" w:rsidRDefault="000F6D84">
      <w:pPr>
        <w:pStyle w:val="Normal1"/>
        <w:rPr>
          <w:rFonts w:ascii="Times New Roman" w:eastAsia="Times New Roman" w:hAnsi="Times New Roman" w:cs="Times New Roman"/>
          <w:b/>
        </w:rPr>
      </w:pPr>
    </w:p>
    <w:p w14:paraId="10CC2794" w14:textId="794F8F40" w:rsidR="002324CE" w:rsidRPr="007B2D36" w:rsidRDefault="000F6D84"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eastAsia="Times New Roman" w:hAnsi="Times New Roman" w:cs="Times New Roman"/>
          <w:b/>
        </w:rPr>
        <w:fldChar w:fldCharType="begin" w:fldLock="1"/>
      </w:r>
      <w:r w:rsidRPr="007B2D36">
        <w:rPr>
          <w:rFonts w:ascii="Times New Roman" w:eastAsia="Times New Roman" w:hAnsi="Times New Roman" w:cs="Times New Roman"/>
          <w:b/>
        </w:rPr>
        <w:instrText xml:space="preserve">ADDIN Mendeley Bibliography CSL_BIBLIOGRAPHY </w:instrText>
      </w:r>
      <w:r w:rsidRPr="007B2D36">
        <w:rPr>
          <w:rFonts w:ascii="Times New Roman" w:eastAsia="Times New Roman" w:hAnsi="Times New Roman" w:cs="Times New Roman"/>
          <w:b/>
        </w:rPr>
        <w:fldChar w:fldCharType="separate"/>
      </w:r>
      <w:r w:rsidR="002324CE" w:rsidRPr="007B2D36">
        <w:rPr>
          <w:rFonts w:ascii="Times New Roman" w:hAnsi="Times New Roman" w:cs="Times New Roman"/>
          <w:noProof/>
        </w:rPr>
        <w:t xml:space="preserve">1. </w:t>
      </w:r>
      <w:r w:rsidR="002324CE" w:rsidRPr="007B2D36">
        <w:rPr>
          <w:rFonts w:ascii="Times New Roman" w:hAnsi="Times New Roman" w:cs="Times New Roman"/>
          <w:noProof/>
        </w:rPr>
        <w:tab/>
        <w:t xml:space="preserve">Akhtar Z, Hesler BD, Fiffick AN, Mascha EJ, Sessler DI, Kurz A, et al: A randomized trial of prewarming on patient satisfaction and thermal comfort in outpatient surgery. </w:t>
      </w:r>
      <w:r w:rsidR="002324CE" w:rsidRPr="007B2D36">
        <w:rPr>
          <w:rFonts w:ascii="Times New Roman" w:hAnsi="Times New Roman" w:cs="Times New Roman"/>
          <w:b/>
          <w:bCs/>
          <w:noProof/>
        </w:rPr>
        <w:t>J Clin Anesth</w:t>
      </w:r>
      <w:r w:rsidR="002324CE" w:rsidRPr="007B2D36">
        <w:rPr>
          <w:rFonts w:ascii="Times New Roman" w:hAnsi="Times New Roman" w:cs="Times New Roman"/>
          <w:noProof/>
        </w:rPr>
        <w:t xml:space="preserve"> </w:t>
      </w:r>
      <w:r w:rsidR="002324CE" w:rsidRPr="007B2D36">
        <w:rPr>
          <w:rFonts w:ascii="Times New Roman" w:hAnsi="Times New Roman" w:cs="Times New Roman"/>
          <w:b/>
          <w:bCs/>
          <w:noProof/>
        </w:rPr>
        <w:t>33</w:t>
      </w:r>
      <w:r w:rsidR="002324CE" w:rsidRPr="007B2D36">
        <w:rPr>
          <w:rFonts w:ascii="Times New Roman" w:hAnsi="Times New Roman" w:cs="Times New Roman"/>
          <w:noProof/>
        </w:rPr>
        <w:t>:376–385, 2016 Available: https://www.sciencedirect.com/science/article/pii/S0952818016301532.</w:t>
      </w:r>
    </w:p>
    <w:p w14:paraId="03170A26"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 </w:t>
      </w:r>
      <w:r w:rsidRPr="007B2D36">
        <w:rPr>
          <w:rFonts w:ascii="Times New Roman" w:hAnsi="Times New Roman" w:cs="Times New Roman"/>
          <w:noProof/>
        </w:rPr>
        <w:tab/>
        <w:t xml:space="preserve">Beedle SE, Phillips A, Wiggins S, Struwe L: Preventing Unplanned Perioperative Hypothermia in Children. </w:t>
      </w:r>
      <w:r w:rsidRPr="007B2D36">
        <w:rPr>
          <w:rFonts w:ascii="Times New Roman" w:hAnsi="Times New Roman" w:cs="Times New Roman"/>
          <w:b/>
          <w:bCs/>
          <w:noProof/>
        </w:rPr>
        <w:t>AORN J</w:t>
      </w:r>
      <w:r w:rsidRPr="007B2D36">
        <w:rPr>
          <w:rFonts w:ascii="Times New Roman" w:hAnsi="Times New Roman" w:cs="Times New Roman"/>
          <w:noProof/>
        </w:rPr>
        <w:t xml:space="preserve"> </w:t>
      </w:r>
      <w:r w:rsidRPr="007B2D36">
        <w:rPr>
          <w:rFonts w:ascii="Times New Roman" w:hAnsi="Times New Roman" w:cs="Times New Roman"/>
          <w:b/>
          <w:bCs/>
          <w:noProof/>
        </w:rPr>
        <w:t>105</w:t>
      </w:r>
      <w:r w:rsidRPr="007B2D36">
        <w:rPr>
          <w:rFonts w:ascii="Times New Roman" w:hAnsi="Times New Roman" w:cs="Times New Roman"/>
          <w:noProof/>
        </w:rPr>
        <w:t>:170–183, 2017</w:t>
      </w:r>
    </w:p>
    <w:p w14:paraId="25ECFBD1"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3. </w:t>
      </w:r>
      <w:r w:rsidRPr="007B2D36">
        <w:rPr>
          <w:rFonts w:ascii="Times New Roman" w:hAnsi="Times New Roman" w:cs="Times New Roman"/>
          <w:noProof/>
        </w:rPr>
        <w:tab/>
        <w:t xml:space="preserve">Benn J, Arnold G, Wei I, Riley C, Aleva F: Using quality indicators in anaesthesia: Feeding back data to improve care. </w:t>
      </w:r>
      <w:r w:rsidRPr="007B2D36">
        <w:rPr>
          <w:rFonts w:ascii="Times New Roman" w:hAnsi="Times New Roman" w:cs="Times New Roman"/>
          <w:b/>
          <w:bCs/>
          <w:noProof/>
        </w:rPr>
        <w:t>Br J Anaesth</w:t>
      </w:r>
      <w:r w:rsidRPr="007B2D36">
        <w:rPr>
          <w:rFonts w:ascii="Times New Roman" w:hAnsi="Times New Roman" w:cs="Times New Roman"/>
          <w:noProof/>
        </w:rPr>
        <w:t xml:space="preserve"> </w:t>
      </w:r>
      <w:r w:rsidRPr="007B2D36">
        <w:rPr>
          <w:rFonts w:ascii="Times New Roman" w:hAnsi="Times New Roman" w:cs="Times New Roman"/>
          <w:b/>
          <w:bCs/>
          <w:noProof/>
        </w:rPr>
        <w:t>109</w:t>
      </w:r>
      <w:r w:rsidRPr="007B2D36">
        <w:rPr>
          <w:rFonts w:ascii="Times New Roman" w:hAnsi="Times New Roman" w:cs="Times New Roman"/>
          <w:noProof/>
        </w:rPr>
        <w:t>:80–91, 2012</w:t>
      </w:r>
    </w:p>
    <w:p w14:paraId="0F855A9F"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4. </w:t>
      </w:r>
      <w:r w:rsidRPr="007B2D36">
        <w:rPr>
          <w:rFonts w:ascii="Times New Roman" w:hAnsi="Times New Roman" w:cs="Times New Roman"/>
          <w:noProof/>
        </w:rPr>
        <w:tab/>
        <w:t xml:space="preserve">Bernard H: and the Enhanced Recovery. </w:t>
      </w:r>
      <w:r w:rsidRPr="007B2D36">
        <w:rPr>
          <w:rFonts w:ascii="Times New Roman" w:hAnsi="Times New Roman" w:cs="Times New Roman"/>
          <w:b/>
          <w:bCs/>
          <w:noProof/>
        </w:rPr>
        <w:t>22</w:t>
      </w:r>
      <w:r w:rsidRPr="007B2D36">
        <w:rPr>
          <w:rFonts w:ascii="Times New Roman" w:hAnsi="Times New Roman" w:cs="Times New Roman"/>
          <w:noProof/>
        </w:rPr>
        <w:t>:2013</w:t>
      </w:r>
    </w:p>
    <w:p w14:paraId="09F23A24"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5. </w:t>
      </w:r>
      <w:r w:rsidRPr="007B2D36">
        <w:rPr>
          <w:rFonts w:ascii="Times New Roman" w:hAnsi="Times New Roman" w:cs="Times New Roman"/>
          <w:noProof/>
        </w:rPr>
        <w:tab/>
        <w:t xml:space="preserve">Berríos-Torres SI, Umscheid CA, Bratzler DW, Leas B, Stone EC, Kelz RR, et al: Centers for Disease Control and Prevention Guideline for the Prevention of Surgical Site Infection, 2017. </w:t>
      </w:r>
      <w:r w:rsidRPr="007B2D36">
        <w:rPr>
          <w:rFonts w:ascii="Times New Roman" w:hAnsi="Times New Roman" w:cs="Times New Roman"/>
          <w:b/>
          <w:bCs/>
          <w:noProof/>
        </w:rPr>
        <w:t>JAMA Surg</w:t>
      </w:r>
      <w:r w:rsidRPr="007B2D36">
        <w:rPr>
          <w:rFonts w:ascii="Times New Roman" w:hAnsi="Times New Roman" w:cs="Times New Roman"/>
          <w:noProof/>
        </w:rPr>
        <w:t xml:space="preserve"> </w:t>
      </w:r>
      <w:r w:rsidRPr="007B2D36">
        <w:rPr>
          <w:rFonts w:ascii="Times New Roman" w:hAnsi="Times New Roman" w:cs="Times New Roman"/>
          <w:b/>
          <w:bCs/>
          <w:noProof/>
        </w:rPr>
        <w:t>152</w:t>
      </w:r>
      <w:r w:rsidRPr="007B2D36">
        <w:rPr>
          <w:rFonts w:ascii="Times New Roman" w:hAnsi="Times New Roman" w:cs="Times New Roman"/>
          <w:noProof/>
        </w:rPr>
        <w:t>:784, 2017 Available: http://archsurg.jamanetwork.com/article.aspx?doi=10.1001/jamasurg.2017.0904.</w:t>
      </w:r>
    </w:p>
    <w:p w14:paraId="2CAD2948"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6. </w:t>
      </w:r>
      <w:r w:rsidRPr="007B2D36">
        <w:rPr>
          <w:rFonts w:ascii="Times New Roman" w:hAnsi="Times New Roman" w:cs="Times New Roman"/>
          <w:noProof/>
        </w:rPr>
        <w:tab/>
        <w:t xml:space="preserve">Bindu B, Bindra A, Rath G: Temperature management under general anesthesia : Compulsion or option. </w:t>
      </w:r>
      <w:r w:rsidRPr="007B2D36">
        <w:rPr>
          <w:rFonts w:ascii="Times New Roman" w:hAnsi="Times New Roman" w:cs="Times New Roman"/>
          <w:b/>
          <w:bCs/>
          <w:noProof/>
        </w:rPr>
        <w:t>© 2017 J Anaesthesiol Clin Pharmacol | Publ by Wolters Kluwer - Medknow</w:t>
      </w:r>
      <w:r w:rsidRPr="007B2D36">
        <w:rPr>
          <w:rFonts w:ascii="Times New Roman" w:hAnsi="Times New Roman" w:cs="Times New Roman"/>
          <w:noProof/>
        </w:rPr>
        <w:t xml:space="preserve"> </w:t>
      </w:r>
      <w:r w:rsidRPr="007B2D36">
        <w:rPr>
          <w:rFonts w:ascii="Times New Roman" w:hAnsi="Times New Roman" w:cs="Times New Roman"/>
          <w:b/>
          <w:bCs/>
          <w:noProof/>
        </w:rPr>
        <w:t>33</w:t>
      </w:r>
      <w:r w:rsidRPr="007B2D36">
        <w:rPr>
          <w:rFonts w:ascii="Times New Roman" w:hAnsi="Times New Roman" w:cs="Times New Roman"/>
          <w:noProof/>
        </w:rPr>
        <w:t>:11, 2017</w:t>
      </w:r>
    </w:p>
    <w:p w14:paraId="0A157D76"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7. </w:t>
      </w:r>
      <w:r w:rsidRPr="007B2D36">
        <w:rPr>
          <w:rFonts w:ascii="Times New Roman" w:hAnsi="Times New Roman" w:cs="Times New Roman"/>
          <w:noProof/>
        </w:rPr>
        <w:tab/>
        <w:t xml:space="preserve">Campbell G, Alderson P, Smith AF, Warttig S: Warming of intravenous and irrigation fluids for preventing inadvertent perioperative hypothermia. </w:t>
      </w:r>
      <w:r w:rsidRPr="007B2D36">
        <w:rPr>
          <w:rFonts w:ascii="Times New Roman" w:hAnsi="Times New Roman" w:cs="Times New Roman"/>
          <w:b/>
          <w:bCs/>
          <w:noProof/>
        </w:rPr>
        <w:t>Cochrane Database Syst Rev</w:t>
      </w:r>
      <w:r w:rsidRPr="007B2D36">
        <w:rPr>
          <w:rFonts w:ascii="Times New Roman" w:hAnsi="Times New Roman" w:cs="Times New Roman"/>
          <w:noProof/>
        </w:rPr>
        <w:t xml:space="preserve"> </w:t>
      </w:r>
      <w:r w:rsidRPr="007B2D36">
        <w:rPr>
          <w:rFonts w:ascii="Times New Roman" w:hAnsi="Times New Roman" w:cs="Times New Roman"/>
          <w:b/>
          <w:bCs/>
          <w:noProof/>
        </w:rPr>
        <w:t>2015</w:t>
      </w:r>
      <w:r w:rsidRPr="007B2D36">
        <w:rPr>
          <w:rFonts w:ascii="Times New Roman" w:hAnsi="Times New Roman" w:cs="Times New Roman"/>
          <w:noProof/>
        </w:rPr>
        <w:t>:2015</w:t>
      </w:r>
    </w:p>
    <w:p w14:paraId="757AC439"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8. </w:t>
      </w:r>
      <w:r w:rsidRPr="007B2D36">
        <w:rPr>
          <w:rFonts w:ascii="Times New Roman" w:hAnsi="Times New Roman" w:cs="Times New Roman"/>
          <w:noProof/>
        </w:rPr>
        <w:tab/>
        <w:t xml:space="preserve">Giuliano KK, Hendricks J: Inadvertent Perioperative Hypothermia: Current Nursing Knowledge. </w:t>
      </w:r>
      <w:r w:rsidRPr="007B2D36">
        <w:rPr>
          <w:rFonts w:ascii="Times New Roman" w:hAnsi="Times New Roman" w:cs="Times New Roman"/>
          <w:b/>
          <w:bCs/>
          <w:noProof/>
        </w:rPr>
        <w:t>AORN J</w:t>
      </w:r>
      <w:r w:rsidRPr="007B2D36">
        <w:rPr>
          <w:rFonts w:ascii="Times New Roman" w:hAnsi="Times New Roman" w:cs="Times New Roman"/>
          <w:noProof/>
        </w:rPr>
        <w:t xml:space="preserve"> </w:t>
      </w:r>
      <w:r w:rsidRPr="007B2D36">
        <w:rPr>
          <w:rFonts w:ascii="Times New Roman" w:hAnsi="Times New Roman" w:cs="Times New Roman"/>
          <w:b/>
          <w:bCs/>
          <w:noProof/>
        </w:rPr>
        <w:t>105</w:t>
      </w:r>
      <w:r w:rsidRPr="007B2D36">
        <w:rPr>
          <w:rFonts w:ascii="Times New Roman" w:hAnsi="Times New Roman" w:cs="Times New Roman"/>
          <w:noProof/>
        </w:rPr>
        <w:t>:453–463, 2017</w:t>
      </w:r>
    </w:p>
    <w:p w14:paraId="01C6ACEE"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9. </w:t>
      </w:r>
      <w:r w:rsidRPr="007B2D36">
        <w:rPr>
          <w:rFonts w:ascii="Times New Roman" w:hAnsi="Times New Roman" w:cs="Times New Roman"/>
          <w:noProof/>
        </w:rPr>
        <w:tab/>
        <w:t xml:space="preserve">Gustafsson IL, Elmqvist C, From-Attebring M, Johansson I, Rask M: The Nurse Anesthetists’ Adherence to Swedish National Recommendations to Maintain Normothermia in Patients During Surgery. </w:t>
      </w:r>
      <w:r w:rsidRPr="007B2D36">
        <w:rPr>
          <w:rFonts w:ascii="Times New Roman" w:hAnsi="Times New Roman" w:cs="Times New Roman"/>
          <w:b/>
          <w:bCs/>
          <w:noProof/>
        </w:rPr>
        <w:t>J Perianesthesia Nurs</w:t>
      </w:r>
      <w:r w:rsidRPr="007B2D36">
        <w:rPr>
          <w:rFonts w:ascii="Times New Roman" w:hAnsi="Times New Roman" w:cs="Times New Roman"/>
          <w:noProof/>
        </w:rPr>
        <w:t xml:space="preserve"> </w:t>
      </w:r>
      <w:r w:rsidRPr="007B2D36">
        <w:rPr>
          <w:rFonts w:ascii="Times New Roman" w:hAnsi="Times New Roman" w:cs="Times New Roman"/>
          <w:b/>
          <w:bCs/>
          <w:noProof/>
        </w:rPr>
        <w:t>32</w:t>
      </w:r>
      <w:r w:rsidRPr="007B2D36">
        <w:rPr>
          <w:rFonts w:ascii="Times New Roman" w:hAnsi="Times New Roman" w:cs="Times New Roman"/>
          <w:noProof/>
        </w:rPr>
        <w:t>:409–418, 2017</w:t>
      </w:r>
    </w:p>
    <w:p w14:paraId="3DE4E16E"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10. </w:t>
      </w:r>
      <w:r w:rsidRPr="007B2D36">
        <w:rPr>
          <w:rFonts w:ascii="Times New Roman" w:hAnsi="Times New Roman" w:cs="Times New Roman"/>
          <w:noProof/>
        </w:rPr>
        <w:tab/>
        <w:t xml:space="preserve">Hannenberg AA, Sessler DI: Improving perioperative temperature management. </w:t>
      </w:r>
      <w:r w:rsidRPr="007B2D36">
        <w:rPr>
          <w:rFonts w:ascii="Times New Roman" w:hAnsi="Times New Roman" w:cs="Times New Roman"/>
          <w:b/>
          <w:bCs/>
          <w:noProof/>
        </w:rPr>
        <w:t>Anesth Analg</w:t>
      </w:r>
      <w:r w:rsidRPr="007B2D36">
        <w:rPr>
          <w:rFonts w:ascii="Times New Roman" w:hAnsi="Times New Roman" w:cs="Times New Roman"/>
          <w:noProof/>
        </w:rPr>
        <w:t xml:space="preserve"> </w:t>
      </w:r>
      <w:r w:rsidRPr="007B2D36">
        <w:rPr>
          <w:rFonts w:ascii="Times New Roman" w:hAnsi="Times New Roman" w:cs="Times New Roman"/>
          <w:b/>
          <w:bCs/>
          <w:noProof/>
        </w:rPr>
        <w:t>107</w:t>
      </w:r>
      <w:r w:rsidRPr="007B2D36">
        <w:rPr>
          <w:rFonts w:ascii="Times New Roman" w:hAnsi="Times New Roman" w:cs="Times New Roman"/>
          <w:noProof/>
        </w:rPr>
        <w:t>:1454–1457, 2008</w:t>
      </w:r>
    </w:p>
    <w:p w14:paraId="10A910EF"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11. </w:t>
      </w:r>
      <w:r w:rsidRPr="007B2D36">
        <w:rPr>
          <w:rFonts w:ascii="Times New Roman" w:hAnsi="Times New Roman" w:cs="Times New Roman"/>
          <w:noProof/>
        </w:rPr>
        <w:tab/>
        <w:t xml:space="preserve">Hart SR, Bordes B, Hart J, Corsino D, Harmon D: Unintended perioperative hypothermia. </w:t>
      </w:r>
      <w:r w:rsidRPr="007B2D36">
        <w:rPr>
          <w:rFonts w:ascii="Times New Roman" w:hAnsi="Times New Roman" w:cs="Times New Roman"/>
          <w:b/>
          <w:bCs/>
          <w:noProof/>
        </w:rPr>
        <w:t>Ochsner J</w:t>
      </w:r>
      <w:r w:rsidRPr="007B2D36">
        <w:rPr>
          <w:rFonts w:ascii="Times New Roman" w:hAnsi="Times New Roman" w:cs="Times New Roman"/>
          <w:noProof/>
        </w:rPr>
        <w:t xml:space="preserve"> </w:t>
      </w:r>
      <w:r w:rsidRPr="007B2D36">
        <w:rPr>
          <w:rFonts w:ascii="Times New Roman" w:hAnsi="Times New Roman" w:cs="Times New Roman"/>
          <w:b/>
          <w:bCs/>
          <w:noProof/>
        </w:rPr>
        <w:t>11</w:t>
      </w:r>
      <w:r w:rsidRPr="007B2D36">
        <w:rPr>
          <w:rFonts w:ascii="Times New Roman" w:hAnsi="Times New Roman" w:cs="Times New Roman"/>
          <w:noProof/>
        </w:rPr>
        <w:t>:259–70, 2011 Available: http://www.pubmedcentral.nih.gov/articlerender.fcgi?artid=3179201&amp;tool=pmcentrez&amp;rendertype=abstract.</w:t>
      </w:r>
    </w:p>
    <w:p w14:paraId="40FB4E62"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12. </w:t>
      </w:r>
      <w:r w:rsidRPr="007B2D36">
        <w:rPr>
          <w:rFonts w:ascii="Times New Roman" w:hAnsi="Times New Roman" w:cs="Times New Roman"/>
          <w:noProof/>
        </w:rPr>
        <w:tab/>
        <w:t xml:space="preserve">Horosz B, Malec-Milewska M: Niezamierzona śródoperacyjna hipotermia. </w:t>
      </w:r>
      <w:r w:rsidRPr="007B2D36">
        <w:rPr>
          <w:rFonts w:ascii="Times New Roman" w:hAnsi="Times New Roman" w:cs="Times New Roman"/>
          <w:b/>
          <w:bCs/>
          <w:noProof/>
        </w:rPr>
        <w:t>Anestezjol Intens Ter</w:t>
      </w:r>
      <w:r w:rsidRPr="007B2D36">
        <w:rPr>
          <w:rFonts w:ascii="Times New Roman" w:hAnsi="Times New Roman" w:cs="Times New Roman"/>
          <w:noProof/>
        </w:rPr>
        <w:t xml:space="preserve"> </w:t>
      </w:r>
      <w:r w:rsidRPr="007B2D36">
        <w:rPr>
          <w:rFonts w:ascii="Times New Roman" w:hAnsi="Times New Roman" w:cs="Times New Roman"/>
          <w:b/>
          <w:bCs/>
          <w:noProof/>
        </w:rPr>
        <w:t>45</w:t>
      </w:r>
      <w:r w:rsidRPr="007B2D36">
        <w:rPr>
          <w:rFonts w:ascii="Times New Roman" w:hAnsi="Times New Roman" w:cs="Times New Roman"/>
          <w:noProof/>
        </w:rPr>
        <w:t>:38–43, 2013 Available: http://czasopisma.viamedica.pl/ait/article/view/33818.</w:t>
      </w:r>
    </w:p>
    <w:p w14:paraId="03FAC9DD"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13. </w:t>
      </w:r>
      <w:r w:rsidRPr="007B2D36">
        <w:rPr>
          <w:rFonts w:ascii="Times New Roman" w:hAnsi="Times New Roman" w:cs="Times New Roman"/>
          <w:noProof/>
        </w:rPr>
        <w:tab/>
        <w:t xml:space="preserve">Kim P, Taghon T, Fetzer M, Tobias JD: Perioperative Hypothermia in the Pediatric Population. </w:t>
      </w:r>
      <w:r w:rsidRPr="007B2D36">
        <w:rPr>
          <w:rFonts w:ascii="Times New Roman" w:hAnsi="Times New Roman" w:cs="Times New Roman"/>
          <w:b/>
          <w:bCs/>
          <w:noProof/>
        </w:rPr>
        <w:t>Am J Med Qual</w:t>
      </w:r>
      <w:r w:rsidRPr="007B2D36">
        <w:rPr>
          <w:rFonts w:ascii="Times New Roman" w:hAnsi="Times New Roman" w:cs="Times New Roman"/>
          <w:noProof/>
        </w:rPr>
        <w:t xml:space="preserve"> </w:t>
      </w:r>
      <w:r w:rsidRPr="007B2D36">
        <w:rPr>
          <w:rFonts w:ascii="Times New Roman" w:hAnsi="Times New Roman" w:cs="Times New Roman"/>
          <w:b/>
          <w:bCs/>
          <w:noProof/>
        </w:rPr>
        <w:t>28</w:t>
      </w:r>
      <w:r w:rsidRPr="007B2D36">
        <w:rPr>
          <w:rFonts w:ascii="Times New Roman" w:hAnsi="Times New Roman" w:cs="Times New Roman"/>
          <w:noProof/>
        </w:rPr>
        <w:t>:400–406, 2013 Available: http://journals.sagepub.com/doi/10.1177/1062860612473350.</w:t>
      </w:r>
    </w:p>
    <w:p w14:paraId="471EE8F8"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14. </w:t>
      </w:r>
      <w:r w:rsidRPr="007B2D36">
        <w:rPr>
          <w:rFonts w:ascii="Times New Roman" w:hAnsi="Times New Roman" w:cs="Times New Roman"/>
          <w:noProof/>
        </w:rPr>
        <w:tab/>
        <w:t xml:space="preserve">Levin RF, Wright F, Pecoraro K, Kopec W: Maintaining Perioperative Normothermia: Sustaining an Evidence-Based Practice Improvement Project. </w:t>
      </w:r>
      <w:r w:rsidRPr="007B2D36">
        <w:rPr>
          <w:rFonts w:ascii="Times New Roman" w:hAnsi="Times New Roman" w:cs="Times New Roman"/>
          <w:b/>
          <w:bCs/>
          <w:noProof/>
        </w:rPr>
        <w:t>AORN J</w:t>
      </w:r>
      <w:r w:rsidRPr="007B2D36">
        <w:rPr>
          <w:rFonts w:ascii="Times New Roman" w:hAnsi="Times New Roman" w:cs="Times New Roman"/>
          <w:noProof/>
        </w:rPr>
        <w:t xml:space="preserve"> </w:t>
      </w:r>
      <w:r w:rsidRPr="007B2D36">
        <w:rPr>
          <w:rFonts w:ascii="Times New Roman" w:hAnsi="Times New Roman" w:cs="Times New Roman"/>
          <w:b/>
          <w:bCs/>
          <w:noProof/>
        </w:rPr>
        <w:t>103</w:t>
      </w:r>
      <w:r w:rsidRPr="007B2D36">
        <w:rPr>
          <w:rFonts w:ascii="Times New Roman" w:hAnsi="Times New Roman" w:cs="Times New Roman"/>
          <w:noProof/>
        </w:rPr>
        <w:t>:213.e1-213.e13, 2016</w:t>
      </w:r>
    </w:p>
    <w:p w14:paraId="07DC4917"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15. </w:t>
      </w:r>
      <w:r w:rsidRPr="007B2D36">
        <w:rPr>
          <w:rFonts w:ascii="Times New Roman" w:hAnsi="Times New Roman" w:cs="Times New Roman"/>
          <w:noProof/>
        </w:rPr>
        <w:tab/>
        <w:t xml:space="preserve">McGovern P, Albrecht M, Belani K, Nachtsheim C, Partington P, Carluke I, et al: An investigation of theatre ventilation, patient warming and joint replacement infection in orthopaedics. </w:t>
      </w:r>
      <w:r w:rsidRPr="007B2D36">
        <w:rPr>
          <w:rFonts w:ascii="Times New Roman" w:hAnsi="Times New Roman" w:cs="Times New Roman"/>
          <w:b/>
          <w:bCs/>
          <w:noProof/>
        </w:rPr>
        <w:t>Bone Joint J</w:t>
      </w:r>
      <w:r w:rsidRPr="007B2D36">
        <w:rPr>
          <w:rFonts w:ascii="Times New Roman" w:hAnsi="Times New Roman" w:cs="Times New Roman"/>
          <w:noProof/>
        </w:rPr>
        <w:t xml:space="preserve"> </w:t>
      </w:r>
      <w:r w:rsidRPr="007B2D36">
        <w:rPr>
          <w:rFonts w:ascii="Times New Roman" w:hAnsi="Times New Roman" w:cs="Times New Roman"/>
          <w:b/>
          <w:bCs/>
          <w:noProof/>
        </w:rPr>
        <w:t>93</w:t>
      </w:r>
      <w:r w:rsidRPr="007B2D36">
        <w:rPr>
          <w:rFonts w:ascii="Times New Roman" w:hAnsi="Times New Roman" w:cs="Times New Roman"/>
          <w:noProof/>
        </w:rPr>
        <w:t>:2011</w:t>
      </w:r>
    </w:p>
    <w:p w14:paraId="28ECA66A"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16. </w:t>
      </w:r>
      <w:r w:rsidRPr="007B2D36">
        <w:rPr>
          <w:rFonts w:ascii="Times New Roman" w:hAnsi="Times New Roman" w:cs="Times New Roman"/>
          <w:noProof/>
        </w:rPr>
        <w:tab/>
        <w:t xml:space="preserve">Morehouse D, Williams L, Lloyd C, McCoy DS, Walters EM, Guzzetta CE, et al: Perioperative hypothermia in NICU infants: Its occurrence and impact on infant outcomes. </w:t>
      </w:r>
      <w:r w:rsidRPr="007B2D36">
        <w:rPr>
          <w:rFonts w:ascii="Times New Roman" w:hAnsi="Times New Roman" w:cs="Times New Roman"/>
          <w:b/>
          <w:bCs/>
          <w:noProof/>
        </w:rPr>
        <w:t>Adv Neonatal Care</w:t>
      </w:r>
      <w:r w:rsidRPr="007B2D36">
        <w:rPr>
          <w:rFonts w:ascii="Times New Roman" w:hAnsi="Times New Roman" w:cs="Times New Roman"/>
          <w:noProof/>
        </w:rPr>
        <w:t xml:space="preserve"> </w:t>
      </w:r>
      <w:r w:rsidRPr="007B2D36">
        <w:rPr>
          <w:rFonts w:ascii="Times New Roman" w:hAnsi="Times New Roman" w:cs="Times New Roman"/>
          <w:b/>
          <w:bCs/>
          <w:noProof/>
        </w:rPr>
        <w:t>14</w:t>
      </w:r>
      <w:r w:rsidRPr="007B2D36">
        <w:rPr>
          <w:rFonts w:ascii="Times New Roman" w:hAnsi="Times New Roman" w:cs="Times New Roman"/>
          <w:noProof/>
        </w:rPr>
        <w:t>:154–164, 2014</w:t>
      </w:r>
    </w:p>
    <w:p w14:paraId="19B8E6AF"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17. </w:t>
      </w:r>
      <w:r w:rsidRPr="007B2D36">
        <w:rPr>
          <w:rFonts w:ascii="Times New Roman" w:hAnsi="Times New Roman" w:cs="Times New Roman"/>
          <w:noProof/>
        </w:rPr>
        <w:tab/>
        <w:t xml:space="preserve">Munday J, Hines SJ, Chang AM: Evidence utilisation project: Management of inadvertent perioperative hypothermia. The challenges of implementing best practice recommendations in the perioperative environment. </w:t>
      </w:r>
      <w:r w:rsidRPr="007B2D36">
        <w:rPr>
          <w:rFonts w:ascii="Times New Roman" w:hAnsi="Times New Roman" w:cs="Times New Roman"/>
          <w:b/>
          <w:bCs/>
          <w:noProof/>
        </w:rPr>
        <w:t>Int J Evid Based Healthc</w:t>
      </w:r>
      <w:r w:rsidRPr="007B2D36">
        <w:rPr>
          <w:rFonts w:ascii="Times New Roman" w:hAnsi="Times New Roman" w:cs="Times New Roman"/>
          <w:noProof/>
        </w:rPr>
        <w:t xml:space="preserve"> </w:t>
      </w:r>
      <w:r w:rsidRPr="007B2D36">
        <w:rPr>
          <w:rFonts w:ascii="Times New Roman" w:hAnsi="Times New Roman" w:cs="Times New Roman"/>
          <w:b/>
          <w:bCs/>
          <w:noProof/>
        </w:rPr>
        <w:t>11</w:t>
      </w:r>
      <w:r w:rsidRPr="007B2D36">
        <w:rPr>
          <w:rFonts w:ascii="Times New Roman" w:hAnsi="Times New Roman" w:cs="Times New Roman"/>
          <w:noProof/>
        </w:rPr>
        <w:t>:305–311, 2013</w:t>
      </w:r>
    </w:p>
    <w:p w14:paraId="65768790"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18. </w:t>
      </w:r>
      <w:r w:rsidRPr="007B2D36">
        <w:rPr>
          <w:rFonts w:ascii="Times New Roman" w:hAnsi="Times New Roman" w:cs="Times New Roman"/>
          <w:noProof/>
        </w:rPr>
        <w:tab/>
        <w:t xml:space="preserve">Pearce B, Christensen R, Voepel-Lewis T: Perioperative Hypothermia in the Pediatric Population: Prevalence, Risk Factors and Outcomes. </w:t>
      </w:r>
      <w:r w:rsidRPr="007B2D36">
        <w:rPr>
          <w:rFonts w:ascii="Times New Roman" w:hAnsi="Times New Roman" w:cs="Times New Roman"/>
          <w:b/>
          <w:bCs/>
          <w:noProof/>
        </w:rPr>
        <w:t>J Anesth Clin Res</w:t>
      </w:r>
      <w:r w:rsidRPr="007B2D36">
        <w:rPr>
          <w:rFonts w:ascii="Times New Roman" w:hAnsi="Times New Roman" w:cs="Times New Roman"/>
          <w:noProof/>
        </w:rPr>
        <w:t xml:space="preserve"> </w:t>
      </w:r>
      <w:r w:rsidRPr="007B2D36">
        <w:rPr>
          <w:rFonts w:ascii="Times New Roman" w:hAnsi="Times New Roman" w:cs="Times New Roman"/>
          <w:b/>
          <w:bCs/>
          <w:noProof/>
        </w:rPr>
        <w:t>01</w:t>
      </w:r>
      <w:r w:rsidRPr="007B2D36">
        <w:rPr>
          <w:rFonts w:ascii="Times New Roman" w:hAnsi="Times New Roman" w:cs="Times New Roman"/>
          <w:noProof/>
        </w:rPr>
        <w:t>:1–4, 2010 Available: https://www.omicsonline.org/perioperative-hypothermia-in-the-pediatric-population-prevalence-</w:t>
      </w:r>
      <w:r w:rsidRPr="007B2D36">
        <w:rPr>
          <w:rFonts w:ascii="Times New Roman" w:hAnsi="Times New Roman" w:cs="Times New Roman"/>
          <w:noProof/>
        </w:rPr>
        <w:lastRenderedPageBreak/>
        <w:t>risk-factors-and-outcomes-2155-6148.1000102.php?aid=157.</w:t>
      </w:r>
    </w:p>
    <w:p w14:paraId="0F3B7DCD"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19. </w:t>
      </w:r>
      <w:r w:rsidRPr="007B2D36">
        <w:rPr>
          <w:rFonts w:ascii="Times New Roman" w:hAnsi="Times New Roman" w:cs="Times New Roman"/>
          <w:noProof/>
        </w:rPr>
        <w:tab/>
        <w:t xml:space="preserve">Rajagopalan SMD; M et al: The Effects of Mild Perioperative Hypothermia on Blood Loss and Transfusion Requirement. </w:t>
      </w:r>
      <w:r w:rsidRPr="007B2D36">
        <w:rPr>
          <w:rFonts w:ascii="Times New Roman" w:hAnsi="Times New Roman" w:cs="Times New Roman"/>
          <w:b/>
          <w:bCs/>
          <w:noProof/>
        </w:rPr>
        <w:t>Anesthesiology</w:t>
      </w:r>
      <w:r w:rsidRPr="007B2D36">
        <w:rPr>
          <w:rFonts w:ascii="Times New Roman" w:hAnsi="Times New Roman" w:cs="Times New Roman"/>
          <w:noProof/>
        </w:rPr>
        <w:t xml:space="preserve"> </w:t>
      </w:r>
      <w:r w:rsidRPr="007B2D36">
        <w:rPr>
          <w:rFonts w:ascii="Times New Roman" w:hAnsi="Times New Roman" w:cs="Times New Roman"/>
          <w:b/>
          <w:bCs/>
          <w:noProof/>
        </w:rPr>
        <w:t>108</w:t>
      </w:r>
      <w:r w:rsidRPr="007B2D36">
        <w:rPr>
          <w:rFonts w:ascii="Times New Roman" w:hAnsi="Times New Roman" w:cs="Times New Roman"/>
          <w:noProof/>
        </w:rPr>
        <w:t>:71–77, 2008</w:t>
      </w:r>
    </w:p>
    <w:p w14:paraId="7855D6D2"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20. </w:t>
      </w:r>
      <w:r w:rsidRPr="007B2D36">
        <w:rPr>
          <w:rFonts w:ascii="Times New Roman" w:hAnsi="Times New Roman" w:cs="Times New Roman"/>
          <w:noProof/>
        </w:rPr>
        <w:tab/>
        <w:t xml:space="preserve">Rosenkilde C, Vamosi M, Lauridsen JT, Hasfeldt D: Efficacy of Prewarming With a Self-Warming Blanket for the Prevention of Unintended Perioperative Hypothermia in Patients Undergoing Hip or Knee Arthroplasty. </w:t>
      </w:r>
      <w:r w:rsidRPr="007B2D36">
        <w:rPr>
          <w:rFonts w:ascii="Times New Roman" w:hAnsi="Times New Roman" w:cs="Times New Roman"/>
          <w:b/>
          <w:bCs/>
          <w:noProof/>
        </w:rPr>
        <w:t>J Perianesthesia Nurs</w:t>
      </w:r>
      <w:r w:rsidRPr="007B2D36">
        <w:rPr>
          <w:rFonts w:ascii="Times New Roman" w:hAnsi="Times New Roman" w:cs="Times New Roman"/>
          <w:noProof/>
        </w:rPr>
        <w:t xml:space="preserve"> </w:t>
      </w:r>
      <w:r w:rsidRPr="007B2D36">
        <w:rPr>
          <w:rFonts w:ascii="Times New Roman" w:hAnsi="Times New Roman" w:cs="Times New Roman"/>
          <w:b/>
          <w:bCs/>
          <w:noProof/>
        </w:rPr>
        <w:t>32</w:t>
      </w:r>
      <w:r w:rsidRPr="007B2D36">
        <w:rPr>
          <w:rFonts w:ascii="Times New Roman" w:hAnsi="Times New Roman" w:cs="Times New Roman"/>
          <w:noProof/>
        </w:rPr>
        <w:t>:419–428, 2017</w:t>
      </w:r>
    </w:p>
    <w:p w14:paraId="101F1CB8"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21. </w:t>
      </w:r>
      <w:r w:rsidRPr="007B2D36">
        <w:rPr>
          <w:rFonts w:ascii="Times New Roman" w:hAnsi="Times New Roman" w:cs="Times New Roman"/>
          <w:noProof/>
        </w:rPr>
        <w:tab/>
        <w:t xml:space="preserve">Segall E: Normal Thermoregulation. </w:t>
      </w:r>
      <w:r w:rsidRPr="007B2D36">
        <w:rPr>
          <w:rFonts w:ascii="Times New Roman" w:hAnsi="Times New Roman" w:cs="Times New Roman"/>
          <w:b/>
          <w:bCs/>
          <w:noProof/>
        </w:rPr>
        <w:t>N Engl J Med</w:t>
      </w:r>
      <w:r w:rsidRPr="007B2D36">
        <w:rPr>
          <w:rFonts w:ascii="Times New Roman" w:hAnsi="Times New Roman" w:cs="Times New Roman"/>
          <w:noProof/>
        </w:rPr>
        <w:t xml:space="preserve"> </w:t>
      </w:r>
      <w:r w:rsidRPr="007B2D36">
        <w:rPr>
          <w:rFonts w:ascii="Times New Roman" w:hAnsi="Times New Roman" w:cs="Times New Roman"/>
          <w:b/>
          <w:bCs/>
          <w:noProof/>
        </w:rPr>
        <w:t>336</w:t>
      </w:r>
      <w:r w:rsidRPr="007B2D36">
        <w:rPr>
          <w:rFonts w:ascii="Times New Roman" w:hAnsi="Times New Roman" w:cs="Times New Roman"/>
          <w:noProof/>
        </w:rPr>
        <w:t>:1–12, 2010</w:t>
      </w:r>
    </w:p>
    <w:p w14:paraId="149D7E03"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22. </w:t>
      </w:r>
      <w:r w:rsidRPr="007B2D36">
        <w:rPr>
          <w:rFonts w:ascii="Times New Roman" w:hAnsi="Times New Roman" w:cs="Times New Roman"/>
          <w:noProof/>
        </w:rPr>
        <w:tab/>
        <w:t xml:space="preserve">Sessler DI: Temperature monitoring : the consequences and prevention of mild perioperative hypothermia Temperature monitoring : the consequences and prevention of mild perioperative hypothermia. </w:t>
      </w:r>
      <w:r w:rsidRPr="007B2D36">
        <w:rPr>
          <w:rFonts w:ascii="Times New Roman" w:hAnsi="Times New Roman" w:cs="Times New Roman"/>
          <w:b/>
          <w:bCs/>
          <w:noProof/>
        </w:rPr>
        <w:t>1181</w:t>
      </w:r>
      <w:r w:rsidRPr="007B2D36">
        <w:rPr>
          <w:rFonts w:ascii="Times New Roman" w:hAnsi="Times New Roman" w:cs="Times New Roman"/>
          <w:noProof/>
        </w:rPr>
        <w:t>:1–8, 2016</w:t>
      </w:r>
    </w:p>
    <w:p w14:paraId="78F7F148"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23. </w:t>
      </w:r>
      <w:r w:rsidRPr="007B2D36">
        <w:rPr>
          <w:rFonts w:ascii="Times New Roman" w:hAnsi="Times New Roman" w:cs="Times New Roman"/>
          <w:noProof/>
        </w:rPr>
        <w:tab/>
        <w:t xml:space="preserve">Sessler DI: Review Perioperative thermoregulation and heat balance. </w:t>
      </w:r>
      <w:r w:rsidRPr="007B2D36">
        <w:rPr>
          <w:rFonts w:ascii="Times New Roman" w:hAnsi="Times New Roman" w:cs="Times New Roman"/>
          <w:b/>
          <w:bCs/>
          <w:noProof/>
        </w:rPr>
        <w:t>Lancet</w:t>
      </w:r>
      <w:r w:rsidRPr="007B2D36">
        <w:rPr>
          <w:rFonts w:ascii="Times New Roman" w:hAnsi="Times New Roman" w:cs="Times New Roman"/>
          <w:noProof/>
        </w:rPr>
        <w:t xml:space="preserve"> </w:t>
      </w:r>
      <w:r w:rsidRPr="007B2D36">
        <w:rPr>
          <w:rFonts w:ascii="Times New Roman" w:hAnsi="Times New Roman" w:cs="Times New Roman"/>
          <w:b/>
          <w:bCs/>
          <w:noProof/>
        </w:rPr>
        <w:t>6736</w:t>
      </w:r>
      <w:r w:rsidRPr="007B2D36">
        <w:rPr>
          <w:rFonts w:ascii="Times New Roman" w:hAnsi="Times New Roman" w:cs="Times New Roman"/>
          <w:noProof/>
        </w:rPr>
        <w:t>:1–10, 2016 Available: http://dx.doi.org/10.1016/S0140-6736(15)00981-2.</w:t>
      </w:r>
    </w:p>
    <w:p w14:paraId="5AF06033"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24. </w:t>
      </w:r>
      <w:r w:rsidRPr="007B2D36">
        <w:rPr>
          <w:rFonts w:ascii="Times New Roman" w:hAnsi="Times New Roman" w:cs="Times New Roman"/>
          <w:noProof/>
        </w:rPr>
        <w:tab/>
        <w:t xml:space="preserve">Steelman VM, Perkhounkova YS, Lemke JH: The Gap between Compliance with the Quality Performance Measure &amp;quot; Perioperative Temperature Management &amp;quot; and Normothermia. </w:t>
      </w:r>
      <w:r w:rsidRPr="007B2D36">
        <w:rPr>
          <w:rFonts w:ascii="Times New Roman" w:hAnsi="Times New Roman" w:cs="Times New Roman"/>
          <w:b/>
          <w:bCs/>
          <w:noProof/>
        </w:rPr>
        <w:t>37</w:t>
      </w:r>
      <w:r w:rsidRPr="007B2D36">
        <w:rPr>
          <w:rFonts w:ascii="Times New Roman" w:hAnsi="Times New Roman" w:cs="Times New Roman"/>
          <w:noProof/>
        </w:rPr>
        <w:t>:333–341, 2015</w:t>
      </w:r>
    </w:p>
    <w:p w14:paraId="52A766E8"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25. </w:t>
      </w:r>
      <w:r w:rsidRPr="007B2D36">
        <w:rPr>
          <w:rFonts w:ascii="Times New Roman" w:hAnsi="Times New Roman" w:cs="Times New Roman"/>
          <w:noProof/>
        </w:rPr>
        <w:tab/>
        <w:t xml:space="preserve">Thompson D, Hartley J: Shunt Infections, in Albright L , Pollack I , Adelson D (eds): </w:t>
      </w:r>
      <w:r w:rsidRPr="007B2D36">
        <w:rPr>
          <w:rFonts w:ascii="Times New Roman" w:hAnsi="Times New Roman" w:cs="Times New Roman"/>
          <w:b/>
          <w:bCs/>
          <w:noProof/>
        </w:rPr>
        <w:t>Principles and Practice of Pediatric Neurosurgery, ed 3rd.</w:t>
      </w:r>
      <w:r w:rsidRPr="007B2D36">
        <w:rPr>
          <w:rFonts w:ascii="Times New Roman" w:hAnsi="Times New Roman" w:cs="Times New Roman"/>
          <w:noProof/>
        </w:rPr>
        <w:t xml:space="preserve"> New York: Thieme, p 1010</w:t>
      </w:r>
    </w:p>
    <w:p w14:paraId="7B23BF13"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26. </w:t>
      </w:r>
      <w:r w:rsidRPr="007B2D36">
        <w:rPr>
          <w:rFonts w:ascii="Times New Roman" w:hAnsi="Times New Roman" w:cs="Times New Roman"/>
          <w:noProof/>
        </w:rPr>
        <w:tab/>
        <w:t xml:space="preserve">Tillman M, Wehbe-Janek H, Hodges B, Smythe WR, Papaconstantinou HT: Surgical care improvement project and surgical site infections: can integration in the surgical safety checklist improve quality performance and clinical outcomes? </w:t>
      </w:r>
      <w:r w:rsidRPr="007B2D36">
        <w:rPr>
          <w:rFonts w:ascii="Times New Roman" w:hAnsi="Times New Roman" w:cs="Times New Roman"/>
          <w:b/>
          <w:bCs/>
          <w:noProof/>
        </w:rPr>
        <w:t>J Surg Res</w:t>
      </w:r>
      <w:r w:rsidRPr="007B2D36">
        <w:rPr>
          <w:rFonts w:ascii="Times New Roman" w:hAnsi="Times New Roman" w:cs="Times New Roman"/>
          <w:noProof/>
        </w:rPr>
        <w:t xml:space="preserve"> </w:t>
      </w:r>
      <w:r w:rsidRPr="007B2D36">
        <w:rPr>
          <w:rFonts w:ascii="Times New Roman" w:hAnsi="Times New Roman" w:cs="Times New Roman"/>
          <w:b/>
          <w:bCs/>
          <w:noProof/>
        </w:rPr>
        <w:t>184</w:t>
      </w:r>
      <w:r w:rsidRPr="007B2D36">
        <w:rPr>
          <w:rFonts w:ascii="Times New Roman" w:hAnsi="Times New Roman" w:cs="Times New Roman"/>
          <w:noProof/>
        </w:rPr>
        <w:t>:150–156, 2013</w:t>
      </w:r>
    </w:p>
    <w:p w14:paraId="25663237"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27. </w:t>
      </w:r>
      <w:r w:rsidRPr="007B2D36">
        <w:rPr>
          <w:rFonts w:ascii="Times New Roman" w:hAnsi="Times New Roman" w:cs="Times New Roman"/>
          <w:noProof/>
        </w:rPr>
        <w:tab/>
        <w:t xml:space="preserve">Torossian A, Bräuer A, Höcker J, Bein B, Wulf H, Horn EP: S3-Leitlinie: Vermeidung von unbeabsichtigter perioperativer Hypothermie. </w:t>
      </w:r>
      <w:r w:rsidRPr="007B2D36">
        <w:rPr>
          <w:rFonts w:ascii="Times New Roman" w:hAnsi="Times New Roman" w:cs="Times New Roman"/>
          <w:b/>
          <w:bCs/>
          <w:noProof/>
        </w:rPr>
        <w:t>Anasthesiol und Intensivmed</w:t>
      </w:r>
      <w:r w:rsidRPr="007B2D36">
        <w:rPr>
          <w:rFonts w:ascii="Times New Roman" w:hAnsi="Times New Roman" w:cs="Times New Roman"/>
          <w:noProof/>
        </w:rPr>
        <w:t xml:space="preserve"> </w:t>
      </w:r>
      <w:r w:rsidRPr="007B2D36">
        <w:rPr>
          <w:rFonts w:ascii="Times New Roman" w:hAnsi="Times New Roman" w:cs="Times New Roman"/>
          <w:b/>
          <w:bCs/>
          <w:noProof/>
        </w:rPr>
        <w:t>56</w:t>
      </w:r>
      <w:r w:rsidRPr="007B2D36">
        <w:rPr>
          <w:rFonts w:ascii="Times New Roman" w:hAnsi="Times New Roman" w:cs="Times New Roman"/>
          <w:noProof/>
        </w:rPr>
        <w:t>:308–315, 2015</w:t>
      </w:r>
    </w:p>
    <w:p w14:paraId="5CA13AA0"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28. </w:t>
      </w:r>
      <w:r w:rsidRPr="007B2D36">
        <w:rPr>
          <w:rFonts w:ascii="Times New Roman" w:hAnsi="Times New Roman" w:cs="Times New Roman"/>
          <w:noProof/>
        </w:rPr>
        <w:tab/>
        <w:t xml:space="preserve">Van Poucke S, Stevens K, Kicken C, Simons A, Marcus A, Lancé M: Platelet Function During Hypothermia in Experimental Mock Circulation. </w:t>
      </w:r>
      <w:r w:rsidRPr="007B2D36">
        <w:rPr>
          <w:rFonts w:ascii="Times New Roman" w:hAnsi="Times New Roman" w:cs="Times New Roman"/>
          <w:b/>
          <w:bCs/>
          <w:noProof/>
        </w:rPr>
        <w:t>Artif Organs</w:t>
      </w:r>
      <w:r w:rsidRPr="007B2D36">
        <w:rPr>
          <w:rFonts w:ascii="Times New Roman" w:hAnsi="Times New Roman" w:cs="Times New Roman"/>
          <w:noProof/>
        </w:rPr>
        <w:t xml:space="preserve"> </w:t>
      </w:r>
      <w:r w:rsidRPr="007B2D36">
        <w:rPr>
          <w:rFonts w:ascii="Times New Roman" w:hAnsi="Times New Roman" w:cs="Times New Roman"/>
          <w:b/>
          <w:bCs/>
          <w:noProof/>
        </w:rPr>
        <w:t>40</w:t>
      </w:r>
      <w:r w:rsidRPr="007B2D36">
        <w:rPr>
          <w:rFonts w:ascii="Times New Roman" w:hAnsi="Times New Roman" w:cs="Times New Roman"/>
          <w:noProof/>
        </w:rPr>
        <w:t>:288–293, 2016</w:t>
      </w:r>
    </w:p>
    <w:p w14:paraId="3052F361" w14:textId="516EE571" w:rsidR="001D4CDB" w:rsidRDefault="002324CE" w:rsidP="002324CE">
      <w:pPr>
        <w:widowControl w:val="0"/>
        <w:autoSpaceDE w:val="0"/>
        <w:autoSpaceDN w:val="0"/>
        <w:adjustRightInd w:val="0"/>
        <w:spacing w:line="240" w:lineRule="auto"/>
        <w:ind w:left="640" w:hanging="640"/>
        <w:rPr>
          <w:rFonts w:ascii="Times New Roman" w:hAnsi="Times New Roman" w:cs="Times New Roman"/>
          <w:noProof/>
        </w:rPr>
      </w:pPr>
      <w:r w:rsidRPr="007B2D36">
        <w:rPr>
          <w:rFonts w:ascii="Times New Roman" w:hAnsi="Times New Roman" w:cs="Times New Roman"/>
          <w:noProof/>
        </w:rPr>
        <w:t xml:space="preserve">29. </w:t>
      </w:r>
      <w:r w:rsidRPr="007B2D36">
        <w:rPr>
          <w:rFonts w:ascii="Times New Roman" w:hAnsi="Times New Roman" w:cs="Times New Roman"/>
          <w:noProof/>
        </w:rPr>
        <w:tab/>
        <w:t xml:space="preserve">Warttig S, Alderson P, Campbell G, Smith AF: Interventions for treating inadvertent postoperative hypothermia. </w:t>
      </w:r>
      <w:r w:rsidRPr="007B2D36">
        <w:rPr>
          <w:rFonts w:ascii="Times New Roman" w:hAnsi="Times New Roman" w:cs="Times New Roman"/>
          <w:b/>
          <w:bCs/>
          <w:noProof/>
        </w:rPr>
        <w:t>Cochrane Database Syst Rev</w:t>
      </w:r>
      <w:r w:rsidRPr="007B2D36">
        <w:rPr>
          <w:rFonts w:ascii="Times New Roman" w:hAnsi="Times New Roman" w:cs="Times New Roman"/>
          <w:noProof/>
        </w:rPr>
        <w:t xml:space="preserve"> </w:t>
      </w:r>
      <w:r w:rsidRPr="007B2D36">
        <w:rPr>
          <w:rFonts w:ascii="Times New Roman" w:hAnsi="Times New Roman" w:cs="Times New Roman"/>
          <w:b/>
          <w:bCs/>
          <w:noProof/>
        </w:rPr>
        <w:t>2014</w:t>
      </w:r>
      <w:r w:rsidRPr="007B2D36">
        <w:rPr>
          <w:rFonts w:ascii="Times New Roman" w:hAnsi="Times New Roman" w:cs="Times New Roman"/>
          <w:noProof/>
        </w:rPr>
        <w:t>:2014</w:t>
      </w:r>
    </w:p>
    <w:p w14:paraId="26650CC6" w14:textId="77777777" w:rsidR="001D4CDB" w:rsidRDefault="001D4CDB">
      <w:pPr>
        <w:rPr>
          <w:rFonts w:ascii="Times New Roman" w:hAnsi="Times New Roman" w:cs="Times New Roman"/>
          <w:noProof/>
        </w:rPr>
      </w:pPr>
      <w:r>
        <w:rPr>
          <w:rFonts w:ascii="Times New Roman" w:hAnsi="Times New Roman" w:cs="Times New Roman"/>
          <w:noProof/>
        </w:rPr>
        <w:br w:type="page"/>
      </w:r>
    </w:p>
    <w:p w14:paraId="0DA7D0EA" w14:textId="77777777" w:rsidR="001D4CDB" w:rsidRPr="007B2D36" w:rsidRDefault="001D4CDB" w:rsidP="001D4CDB">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rPr>
        <w:lastRenderedPageBreak/>
        <w:t xml:space="preserve">Figure 1. Estimated mean hypothermic temperature deficit per patient in the </w:t>
      </w:r>
      <w:r>
        <w:rPr>
          <w:rFonts w:ascii="Times New Roman" w:eastAsia="Times New Roman" w:hAnsi="Times New Roman" w:cs="Times New Roman"/>
        </w:rPr>
        <w:t>CG (dashed) versus WG (solid</w:t>
      </w:r>
      <w:r w:rsidRPr="007B2D36">
        <w:rPr>
          <w:rFonts w:ascii="Times New Roman" w:eastAsia="Times New Roman" w:hAnsi="Times New Roman" w:cs="Times New Roman"/>
        </w:rPr>
        <w:t xml:space="preserve">) at each time period from last preoperative to 1 hour intraoperative. </w:t>
      </w:r>
      <w:r>
        <w:rPr>
          <w:rFonts w:ascii="Times New Roman" w:eastAsia="Times New Roman" w:hAnsi="Times New Roman" w:cs="Times New Roman"/>
        </w:rPr>
        <w:t>Shadowed</w:t>
      </w:r>
      <w:r w:rsidRPr="007B2D36">
        <w:rPr>
          <w:rFonts w:ascii="Times New Roman" w:eastAsia="Times New Roman" w:hAnsi="Times New Roman" w:cs="Times New Roman"/>
        </w:rPr>
        <w:t xml:space="preserve"> lines are the mean hypothermic burden per patient and the,shadowed lines represent the upper and lower limits of the 95% confidence interval.</w:t>
      </w:r>
    </w:p>
    <w:p w14:paraId="6657CD61" w14:textId="77777777" w:rsidR="002324CE" w:rsidRPr="007B2D36" w:rsidRDefault="002324CE" w:rsidP="002324CE">
      <w:pPr>
        <w:widowControl w:val="0"/>
        <w:autoSpaceDE w:val="0"/>
        <w:autoSpaceDN w:val="0"/>
        <w:adjustRightInd w:val="0"/>
        <w:spacing w:line="240" w:lineRule="auto"/>
        <w:ind w:left="640" w:hanging="640"/>
        <w:rPr>
          <w:rFonts w:ascii="Times New Roman" w:hAnsi="Times New Roman" w:cs="Times New Roman"/>
          <w:noProof/>
        </w:rPr>
      </w:pPr>
    </w:p>
    <w:p w14:paraId="4F072F87" w14:textId="21CD7623" w:rsidR="0068435F" w:rsidRPr="007B2D36" w:rsidRDefault="000F6D84" w:rsidP="0068435F">
      <w:pPr>
        <w:pStyle w:val="Normal1"/>
        <w:spacing w:line="360" w:lineRule="auto"/>
        <w:rPr>
          <w:rFonts w:ascii="Times New Roman" w:eastAsia="Times New Roman" w:hAnsi="Times New Roman" w:cs="Times New Roman"/>
        </w:rPr>
      </w:pPr>
      <w:r w:rsidRPr="007B2D36">
        <w:rPr>
          <w:rFonts w:ascii="Times New Roman" w:eastAsia="Times New Roman" w:hAnsi="Times New Roman" w:cs="Times New Roman"/>
          <w:b/>
        </w:rPr>
        <w:fldChar w:fldCharType="end"/>
      </w:r>
      <w:r w:rsidR="0068435F" w:rsidRPr="0068435F">
        <w:rPr>
          <w:rFonts w:ascii="Times New Roman" w:eastAsia="Times New Roman" w:hAnsi="Times New Roman" w:cs="Times New Roman"/>
        </w:rPr>
        <w:t xml:space="preserve"> </w:t>
      </w:r>
      <w:r w:rsidR="0068435F" w:rsidRPr="007B2D36">
        <w:rPr>
          <w:rFonts w:ascii="Times New Roman" w:eastAsia="Times New Roman" w:hAnsi="Times New Roman" w:cs="Times New Roman"/>
        </w:rPr>
        <w:t>Figure 2</w:t>
      </w:r>
      <w:r w:rsidR="0068435F">
        <w:rPr>
          <w:rFonts w:ascii="Times New Roman" w:eastAsia="Times New Roman" w:hAnsi="Times New Roman" w:cs="Times New Roman"/>
        </w:rPr>
        <w:t>.</w:t>
      </w:r>
      <w:r w:rsidR="0068435F" w:rsidRPr="007B2D36">
        <w:rPr>
          <w:rFonts w:ascii="Times New Roman" w:eastAsia="Times New Roman" w:hAnsi="Times New Roman" w:cs="Times New Roman"/>
        </w:rPr>
        <w:t xml:space="preserve"> Estimated mean hypothermic temperature deficit in the </w:t>
      </w:r>
      <w:r w:rsidR="0068435F">
        <w:rPr>
          <w:rFonts w:ascii="Times New Roman" w:eastAsia="Times New Roman" w:hAnsi="Times New Roman" w:cs="Times New Roman"/>
        </w:rPr>
        <w:t>CG (dashed) versus WG (solid</w:t>
      </w:r>
      <w:r w:rsidR="0068435F" w:rsidRPr="007B2D36">
        <w:rPr>
          <w:rFonts w:ascii="Times New Roman" w:eastAsia="Times New Roman" w:hAnsi="Times New Roman" w:cs="Times New Roman"/>
        </w:rPr>
        <w:t xml:space="preserve">) at each </w:t>
      </w:r>
      <w:proofErr w:type="gramStart"/>
      <w:r w:rsidR="0068435F" w:rsidRPr="007B2D36">
        <w:rPr>
          <w:rFonts w:ascii="Times New Roman" w:eastAsia="Times New Roman" w:hAnsi="Times New Roman" w:cs="Times New Roman"/>
        </w:rPr>
        <w:t>time period</w:t>
      </w:r>
      <w:proofErr w:type="gramEnd"/>
      <w:r w:rsidR="0068435F" w:rsidRPr="007B2D36">
        <w:rPr>
          <w:rFonts w:ascii="Times New Roman" w:eastAsia="Times New Roman" w:hAnsi="Times New Roman" w:cs="Times New Roman"/>
        </w:rPr>
        <w:t xml:space="preserve"> from first intraoperative to 1 hour intraoperative. </w:t>
      </w:r>
      <w:r w:rsidR="0068435F">
        <w:rPr>
          <w:rFonts w:ascii="Times New Roman" w:eastAsia="Times New Roman" w:hAnsi="Times New Roman" w:cs="Times New Roman"/>
        </w:rPr>
        <w:t xml:space="preserve">Black </w:t>
      </w:r>
      <w:r w:rsidR="0068435F" w:rsidRPr="007B2D36">
        <w:rPr>
          <w:rFonts w:ascii="Times New Roman" w:eastAsia="Times New Roman" w:hAnsi="Times New Roman" w:cs="Times New Roman"/>
        </w:rPr>
        <w:t xml:space="preserve">lines are the mean hypothermic burden per </w:t>
      </w:r>
      <w:r w:rsidR="0068435F">
        <w:rPr>
          <w:rFonts w:ascii="Times New Roman" w:eastAsia="Times New Roman" w:hAnsi="Times New Roman" w:cs="Times New Roman"/>
        </w:rPr>
        <w:t xml:space="preserve">patient and the </w:t>
      </w:r>
      <w:r w:rsidR="0068435F" w:rsidRPr="007B2D36">
        <w:rPr>
          <w:rFonts w:ascii="Times New Roman" w:eastAsia="Times New Roman" w:hAnsi="Times New Roman" w:cs="Times New Roman"/>
        </w:rPr>
        <w:t>shadowed lines represent the upper and lower limits of the 95% confidence interval.</w:t>
      </w:r>
    </w:p>
    <w:p w14:paraId="48436143" w14:textId="638FD78F" w:rsidR="000F6D84" w:rsidRDefault="000F6D84" w:rsidP="002324CE">
      <w:pPr>
        <w:widowControl w:val="0"/>
        <w:autoSpaceDE w:val="0"/>
        <w:autoSpaceDN w:val="0"/>
        <w:adjustRightInd w:val="0"/>
        <w:spacing w:line="240" w:lineRule="auto"/>
        <w:ind w:left="640" w:hanging="640"/>
        <w:rPr>
          <w:rFonts w:ascii="Times New Roman" w:eastAsia="Times New Roman" w:hAnsi="Times New Roman" w:cs="Times New Roman"/>
          <w:b/>
        </w:rPr>
      </w:pPr>
    </w:p>
    <w:p w14:paraId="42EF47A6" w14:textId="3DF4E1E7" w:rsidR="00A60442" w:rsidRPr="007B2D36" w:rsidRDefault="00A60442" w:rsidP="00A60442">
      <w:pPr>
        <w:pStyle w:val="Normal1"/>
        <w:spacing w:line="360" w:lineRule="auto"/>
        <w:rPr>
          <w:rFonts w:ascii="Times New Roman" w:eastAsia="Times New Roman" w:hAnsi="Times New Roman" w:cs="Times New Roman"/>
        </w:rPr>
      </w:pPr>
      <w:r>
        <w:rPr>
          <w:rFonts w:ascii="Times New Roman" w:eastAsia="Times New Roman" w:hAnsi="Times New Roman" w:cs="Times New Roman"/>
        </w:rPr>
        <w:t>Figure 3.</w:t>
      </w:r>
      <w:r w:rsidRPr="007B2D36">
        <w:rPr>
          <w:rFonts w:ascii="Times New Roman" w:eastAsia="Times New Roman" w:hAnsi="Times New Roman" w:cs="Times New Roman"/>
        </w:rPr>
        <w:t xml:space="preserve"> The hypothermic burden = (total hypothermic deficit) x (ratio of patients hypothermic/total patients) at each time interval for WG versus CG. Time intervals are every 15 minutes with T0 as first intraoperative temperature. </w:t>
      </w:r>
    </w:p>
    <w:p w14:paraId="39386108" w14:textId="77777777" w:rsidR="00A60442" w:rsidRPr="007B2D36" w:rsidRDefault="00A60442" w:rsidP="002324CE">
      <w:pPr>
        <w:widowControl w:val="0"/>
        <w:autoSpaceDE w:val="0"/>
        <w:autoSpaceDN w:val="0"/>
        <w:adjustRightInd w:val="0"/>
        <w:spacing w:line="240" w:lineRule="auto"/>
        <w:ind w:left="640" w:hanging="640"/>
        <w:rPr>
          <w:rFonts w:ascii="Times New Roman" w:eastAsia="Times New Roman" w:hAnsi="Times New Roman" w:cs="Times New Roman"/>
          <w:b/>
        </w:rPr>
      </w:pPr>
    </w:p>
    <w:sectPr w:rsidR="00A60442" w:rsidRPr="007B2D36" w:rsidSect="00EC5112">
      <w:pgSz w:w="12240" w:h="15840"/>
      <w:pgMar w:top="1440" w:right="1440" w:bottom="1440" w:left="1440" w:header="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Lorenz,Douglas John" w:date="2019-06-27T10:55:00Z" w:initials="LJ">
    <w:p w14:paraId="36F6A3D5" w14:textId="11B7A480" w:rsidR="005F13DA" w:rsidRDefault="005F13DA">
      <w:pPr>
        <w:pStyle w:val="CommentText"/>
      </w:pPr>
      <w:r>
        <w:rPr>
          <w:rStyle w:val="CommentReference"/>
        </w:rPr>
        <w:annotationRef/>
      </w:r>
      <w:r>
        <w:t>T-test is inappropriate here.  Wilcoxon p-value is .009.</w:t>
      </w:r>
    </w:p>
  </w:comment>
  <w:comment w:id="40" w:author="Lorenz,Douglas John" w:date="2019-06-27T10:56:00Z" w:initials="LJ">
    <w:p w14:paraId="11148AE8" w14:textId="1EC4CBBE" w:rsidR="005F13DA" w:rsidRDefault="005F13DA">
      <w:pPr>
        <w:pStyle w:val="CommentText"/>
      </w:pPr>
      <w:r>
        <w:rPr>
          <w:rStyle w:val="CommentReference"/>
        </w:rPr>
        <w:annotationRef/>
      </w:r>
      <w:r>
        <w:t>Tethered cord?  And this is a significant difference (p = .03)</w:t>
      </w:r>
    </w:p>
  </w:comment>
  <w:comment w:id="41" w:author="Lorenz,Douglas John" w:date="2019-06-27T10:58:00Z" w:initials="LJ">
    <w:p w14:paraId="4F336BC6" w14:textId="62B70B7E" w:rsidR="005F13DA" w:rsidRDefault="005F13DA">
      <w:pPr>
        <w:pStyle w:val="CommentText"/>
      </w:pPr>
      <w:r>
        <w:rPr>
          <w:rStyle w:val="CommentReference"/>
        </w:rPr>
        <w:annotationRef/>
      </w:r>
      <w:r>
        <w:t>I count 43 and 11, p = .03</w:t>
      </w:r>
    </w:p>
  </w:comment>
  <w:comment w:id="42" w:author="Lorenz,Douglas John" w:date="2019-06-27T10:59:00Z" w:initials="LJ">
    <w:p w14:paraId="59B52AC1" w14:textId="76F39392" w:rsidR="00996AA6" w:rsidRDefault="00996AA6">
      <w:pPr>
        <w:pStyle w:val="CommentText"/>
      </w:pPr>
      <w:r>
        <w:rPr>
          <w:rStyle w:val="CommentReference"/>
        </w:rPr>
        <w:annotationRef/>
      </w:r>
      <w:r>
        <w:t>45 and 12, p = .029</w:t>
      </w:r>
    </w:p>
  </w:comment>
  <w:comment w:id="43" w:author="Lorenz,Douglas John" w:date="2019-06-27T13:35:00Z" w:initials="LJ">
    <w:p w14:paraId="57367E66" w14:textId="688B96FB" w:rsidR="003C3964" w:rsidRDefault="003C3964">
      <w:pPr>
        <w:pStyle w:val="CommentText"/>
      </w:pPr>
      <w:r>
        <w:rPr>
          <w:rStyle w:val="CommentReference"/>
        </w:rPr>
        <w:annotationRef/>
      </w:r>
      <w:r>
        <w:t>This somewhat belies the fact that very few subjects had time = 0 measurements.</w:t>
      </w:r>
    </w:p>
  </w:comment>
  <w:comment w:id="44" w:author="Lorenz,Douglas John" w:date="2019-06-27T11:20:00Z" w:initials="LJ">
    <w:p w14:paraId="450458F2" w14:textId="43DA5B16" w:rsidR="00A0416F" w:rsidRDefault="00A0416F">
      <w:pPr>
        <w:pStyle w:val="CommentText"/>
      </w:pPr>
      <w:r>
        <w:rPr>
          <w:rStyle w:val="CommentReference"/>
        </w:rPr>
        <w:annotationRef/>
      </w:r>
      <w:r w:rsidR="00DA1131">
        <w:t>43 and 11, p = .03</w:t>
      </w:r>
    </w:p>
  </w:comment>
  <w:comment w:id="46" w:author="Lorenz,Douglas John" w:date="2019-06-27T10:46:00Z" w:initials="LJ">
    <w:p w14:paraId="428A37DE" w14:textId="77777777" w:rsidR="005F13DA" w:rsidRDefault="005F13DA">
      <w:pPr>
        <w:pStyle w:val="CommentText"/>
      </w:pPr>
      <w:r>
        <w:rPr>
          <w:rStyle w:val="CommentReference"/>
        </w:rPr>
        <w:annotationRef/>
      </w:r>
      <w:r>
        <w:t>This is not validly possible with the missingness in the data.</w:t>
      </w:r>
    </w:p>
    <w:p w14:paraId="29CAD3EB" w14:textId="77777777" w:rsidR="00DA1131" w:rsidRDefault="00DA1131">
      <w:pPr>
        <w:pStyle w:val="CommentText"/>
      </w:pPr>
    </w:p>
    <w:p w14:paraId="0A70E494" w14:textId="3C4209FA" w:rsidR="00DA1131" w:rsidRDefault="00DA1131">
      <w:pPr>
        <w:pStyle w:val="CommentText"/>
      </w:pPr>
      <w:r>
        <w:t>Requires alternative calculation – fit the model, then calculate load.</w:t>
      </w:r>
    </w:p>
  </w:comment>
  <w:comment w:id="47" w:author="Lorenz,Douglas John" w:date="2019-06-27T14:52:00Z" w:initials="LJ">
    <w:p w14:paraId="3F0D7C19" w14:textId="31E4CD0C" w:rsidR="000D791B" w:rsidRDefault="000D791B">
      <w:pPr>
        <w:pStyle w:val="CommentText"/>
      </w:pPr>
      <w:r>
        <w:rPr>
          <w:rStyle w:val="CommentReference"/>
        </w:rPr>
        <w:annotationRef/>
      </w:r>
      <w:r>
        <w:t>This is garbage – artificially inflates the sizes of differences observed.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F6A3D5" w15:done="0"/>
  <w15:commentEx w15:paraId="11148AE8" w15:done="0"/>
  <w15:commentEx w15:paraId="4F336BC6" w15:done="0"/>
  <w15:commentEx w15:paraId="59B52AC1" w15:done="0"/>
  <w15:commentEx w15:paraId="57367E66" w15:done="0"/>
  <w15:commentEx w15:paraId="450458F2" w15:done="0"/>
  <w15:commentEx w15:paraId="0A70E494" w15:done="0"/>
  <w15:commentEx w15:paraId="3F0D7C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37CEB"/>
    <w:multiLevelType w:val="multilevel"/>
    <w:tmpl w:val="11707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3C5B7F"/>
    <w:multiLevelType w:val="hybridMultilevel"/>
    <w:tmpl w:val="DBC6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E7BF3"/>
    <w:multiLevelType w:val="multilevel"/>
    <w:tmpl w:val="D6EE11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renz,Douglas John">
    <w15:presenceInfo w15:providerId="AD" w15:userId="S-1-5-21-839522115-261903793-682003330-22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trackRevisions/>
  <w:defaultTabStop w:val="720"/>
  <w:characterSpacingControl w:val="doNotCompress"/>
  <w:compat>
    <w:compatSetting w:name="compatibilityMode" w:uri="http://schemas.microsoft.com/office/word" w:val="14"/>
  </w:compat>
  <w:rsids>
    <w:rsidRoot w:val="00E361F9"/>
    <w:rsid w:val="0001038F"/>
    <w:rsid w:val="00012240"/>
    <w:rsid w:val="00026E07"/>
    <w:rsid w:val="00044A01"/>
    <w:rsid w:val="0004630E"/>
    <w:rsid w:val="000553B9"/>
    <w:rsid w:val="000565C5"/>
    <w:rsid w:val="00060E33"/>
    <w:rsid w:val="00061D51"/>
    <w:rsid w:val="00067ED2"/>
    <w:rsid w:val="000816BB"/>
    <w:rsid w:val="0008611A"/>
    <w:rsid w:val="000C1306"/>
    <w:rsid w:val="000D6CE2"/>
    <w:rsid w:val="000D791B"/>
    <w:rsid w:val="000F6D84"/>
    <w:rsid w:val="00103B5E"/>
    <w:rsid w:val="00124857"/>
    <w:rsid w:val="00125D35"/>
    <w:rsid w:val="0013166B"/>
    <w:rsid w:val="00145733"/>
    <w:rsid w:val="00154973"/>
    <w:rsid w:val="00190B88"/>
    <w:rsid w:val="001A7496"/>
    <w:rsid w:val="001C6879"/>
    <w:rsid w:val="001D4CDB"/>
    <w:rsid w:val="001E0675"/>
    <w:rsid w:val="001E52D2"/>
    <w:rsid w:val="001E5449"/>
    <w:rsid w:val="002104DA"/>
    <w:rsid w:val="002211FC"/>
    <w:rsid w:val="00222269"/>
    <w:rsid w:val="00226638"/>
    <w:rsid w:val="002324CE"/>
    <w:rsid w:val="00243573"/>
    <w:rsid w:val="00265656"/>
    <w:rsid w:val="00266730"/>
    <w:rsid w:val="00270E1D"/>
    <w:rsid w:val="00274D33"/>
    <w:rsid w:val="00280530"/>
    <w:rsid w:val="00294C2F"/>
    <w:rsid w:val="002A5606"/>
    <w:rsid w:val="002A7E3C"/>
    <w:rsid w:val="002E2C07"/>
    <w:rsid w:val="002E7570"/>
    <w:rsid w:val="002F3508"/>
    <w:rsid w:val="003307D4"/>
    <w:rsid w:val="00334CDA"/>
    <w:rsid w:val="003505E3"/>
    <w:rsid w:val="00374179"/>
    <w:rsid w:val="003852FA"/>
    <w:rsid w:val="00391E4B"/>
    <w:rsid w:val="003A02F7"/>
    <w:rsid w:val="003A29F3"/>
    <w:rsid w:val="003A52D3"/>
    <w:rsid w:val="003B1FC4"/>
    <w:rsid w:val="003B72BC"/>
    <w:rsid w:val="003C3964"/>
    <w:rsid w:val="003F3A17"/>
    <w:rsid w:val="003F7F79"/>
    <w:rsid w:val="0040244D"/>
    <w:rsid w:val="00402642"/>
    <w:rsid w:val="00405E1E"/>
    <w:rsid w:val="00410D14"/>
    <w:rsid w:val="004230AC"/>
    <w:rsid w:val="00435A1D"/>
    <w:rsid w:val="0044221A"/>
    <w:rsid w:val="0045339D"/>
    <w:rsid w:val="00463E36"/>
    <w:rsid w:val="00470FA7"/>
    <w:rsid w:val="00483D2F"/>
    <w:rsid w:val="00484240"/>
    <w:rsid w:val="004B2F1E"/>
    <w:rsid w:val="004B591A"/>
    <w:rsid w:val="004C0663"/>
    <w:rsid w:val="004C599A"/>
    <w:rsid w:val="004F79FC"/>
    <w:rsid w:val="005009BC"/>
    <w:rsid w:val="00517024"/>
    <w:rsid w:val="00517B9A"/>
    <w:rsid w:val="005256D1"/>
    <w:rsid w:val="00535BBA"/>
    <w:rsid w:val="00540D55"/>
    <w:rsid w:val="005556A2"/>
    <w:rsid w:val="00563BA9"/>
    <w:rsid w:val="00565585"/>
    <w:rsid w:val="005814D3"/>
    <w:rsid w:val="00592180"/>
    <w:rsid w:val="0059794C"/>
    <w:rsid w:val="005A4237"/>
    <w:rsid w:val="005B39F8"/>
    <w:rsid w:val="005C3016"/>
    <w:rsid w:val="005C5BB1"/>
    <w:rsid w:val="005D337A"/>
    <w:rsid w:val="005F13DA"/>
    <w:rsid w:val="005F7661"/>
    <w:rsid w:val="006025A3"/>
    <w:rsid w:val="00602661"/>
    <w:rsid w:val="0060527F"/>
    <w:rsid w:val="00643674"/>
    <w:rsid w:val="00680270"/>
    <w:rsid w:val="00683FE1"/>
    <w:rsid w:val="0068435F"/>
    <w:rsid w:val="00692176"/>
    <w:rsid w:val="00693DF1"/>
    <w:rsid w:val="00697F29"/>
    <w:rsid w:val="006B0058"/>
    <w:rsid w:val="006C5B7C"/>
    <w:rsid w:val="006D3819"/>
    <w:rsid w:val="006F2179"/>
    <w:rsid w:val="006F47A3"/>
    <w:rsid w:val="00701B7C"/>
    <w:rsid w:val="00702FB6"/>
    <w:rsid w:val="00717421"/>
    <w:rsid w:val="007464BF"/>
    <w:rsid w:val="00760676"/>
    <w:rsid w:val="007733F6"/>
    <w:rsid w:val="00774924"/>
    <w:rsid w:val="00793787"/>
    <w:rsid w:val="007A60C5"/>
    <w:rsid w:val="007B2D36"/>
    <w:rsid w:val="007C2AD5"/>
    <w:rsid w:val="007C2B5E"/>
    <w:rsid w:val="007C7871"/>
    <w:rsid w:val="007E285F"/>
    <w:rsid w:val="007E7BD4"/>
    <w:rsid w:val="008270EC"/>
    <w:rsid w:val="008400DD"/>
    <w:rsid w:val="00881718"/>
    <w:rsid w:val="0088182C"/>
    <w:rsid w:val="0088631F"/>
    <w:rsid w:val="0089102F"/>
    <w:rsid w:val="00896D23"/>
    <w:rsid w:val="00897654"/>
    <w:rsid w:val="008C7939"/>
    <w:rsid w:val="00903199"/>
    <w:rsid w:val="00911C54"/>
    <w:rsid w:val="00925B6A"/>
    <w:rsid w:val="0092736B"/>
    <w:rsid w:val="009438C9"/>
    <w:rsid w:val="00947F12"/>
    <w:rsid w:val="00966D80"/>
    <w:rsid w:val="00967E6C"/>
    <w:rsid w:val="0097330D"/>
    <w:rsid w:val="009747F8"/>
    <w:rsid w:val="00974F45"/>
    <w:rsid w:val="00976C1A"/>
    <w:rsid w:val="009777F2"/>
    <w:rsid w:val="009878C2"/>
    <w:rsid w:val="00995747"/>
    <w:rsid w:val="00996AA6"/>
    <w:rsid w:val="009B6236"/>
    <w:rsid w:val="009D251D"/>
    <w:rsid w:val="009E614E"/>
    <w:rsid w:val="00A00902"/>
    <w:rsid w:val="00A026F9"/>
    <w:rsid w:val="00A0416F"/>
    <w:rsid w:val="00A1636C"/>
    <w:rsid w:val="00A3153C"/>
    <w:rsid w:val="00A435E6"/>
    <w:rsid w:val="00A54E36"/>
    <w:rsid w:val="00A60442"/>
    <w:rsid w:val="00A62E40"/>
    <w:rsid w:val="00A711BA"/>
    <w:rsid w:val="00A729CB"/>
    <w:rsid w:val="00A75FFE"/>
    <w:rsid w:val="00A82EA3"/>
    <w:rsid w:val="00A957E1"/>
    <w:rsid w:val="00AB008F"/>
    <w:rsid w:val="00AB69FA"/>
    <w:rsid w:val="00AC0ACC"/>
    <w:rsid w:val="00AD51E7"/>
    <w:rsid w:val="00AE30C8"/>
    <w:rsid w:val="00AF58DB"/>
    <w:rsid w:val="00B111D0"/>
    <w:rsid w:val="00B17644"/>
    <w:rsid w:val="00B22FED"/>
    <w:rsid w:val="00B521F1"/>
    <w:rsid w:val="00B61898"/>
    <w:rsid w:val="00B75DF2"/>
    <w:rsid w:val="00BA0331"/>
    <w:rsid w:val="00BA28A7"/>
    <w:rsid w:val="00BB37FB"/>
    <w:rsid w:val="00BC6AC5"/>
    <w:rsid w:val="00BD2219"/>
    <w:rsid w:val="00BD410A"/>
    <w:rsid w:val="00BE3726"/>
    <w:rsid w:val="00BE4321"/>
    <w:rsid w:val="00BF1EF4"/>
    <w:rsid w:val="00BF2A52"/>
    <w:rsid w:val="00BF5B73"/>
    <w:rsid w:val="00C011F7"/>
    <w:rsid w:val="00C03B1A"/>
    <w:rsid w:val="00C065B0"/>
    <w:rsid w:val="00C11579"/>
    <w:rsid w:val="00C117D8"/>
    <w:rsid w:val="00C12903"/>
    <w:rsid w:val="00C168F6"/>
    <w:rsid w:val="00C172C2"/>
    <w:rsid w:val="00C25298"/>
    <w:rsid w:val="00C443C7"/>
    <w:rsid w:val="00C55AB8"/>
    <w:rsid w:val="00C72DF8"/>
    <w:rsid w:val="00CA02B8"/>
    <w:rsid w:val="00CA0951"/>
    <w:rsid w:val="00CA6A30"/>
    <w:rsid w:val="00D139B8"/>
    <w:rsid w:val="00D23491"/>
    <w:rsid w:val="00D26731"/>
    <w:rsid w:val="00D35460"/>
    <w:rsid w:val="00D50A88"/>
    <w:rsid w:val="00D57A1C"/>
    <w:rsid w:val="00D71331"/>
    <w:rsid w:val="00D74483"/>
    <w:rsid w:val="00D7541B"/>
    <w:rsid w:val="00DA1131"/>
    <w:rsid w:val="00DB6420"/>
    <w:rsid w:val="00DE53CB"/>
    <w:rsid w:val="00DF32B0"/>
    <w:rsid w:val="00E21373"/>
    <w:rsid w:val="00E361F9"/>
    <w:rsid w:val="00E519DB"/>
    <w:rsid w:val="00E82913"/>
    <w:rsid w:val="00E878EC"/>
    <w:rsid w:val="00EA34DE"/>
    <w:rsid w:val="00EC438C"/>
    <w:rsid w:val="00EC5112"/>
    <w:rsid w:val="00EC5A6D"/>
    <w:rsid w:val="00ED2A61"/>
    <w:rsid w:val="00EE4E22"/>
    <w:rsid w:val="00EF35C8"/>
    <w:rsid w:val="00F26A1E"/>
    <w:rsid w:val="00F37FA5"/>
    <w:rsid w:val="00F40987"/>
    <w:rsid w:val="00F440AB"/>
    <w:rsid w:val="00F53109"/>
    <w:rsid w:val="00F62FEF"/>
    <w:rsid w:val="00F84A49"/>
    <w:rsid w:val="00FA0527"/>
    <w:rsid w:val="00FA3E40"/>
    <w:rsid w:val="00FA4E76"/>
    <w:rsid w:val="00FB66C6"/>
    <w:rsid w:val="00FC265E"/>
    <w:rsid w:val="00FC4D75"/>
    <w:rsid w:val="00FD36A4"/>
    <w:rsid w:val="00FD382D"/>
    <w:rsid w:val="00FF1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1E849"/>
  <w15:docId w15:val="{E113A7CD-BA3C-48D1-9673-D3EA5F15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011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1F7"/>
    <w:rPr>
      <w:rFonts w:ascii="Lucida Grande" w:hAnsi="Lucida Grande" w:cs="Lucida Grande"/>
      <w:sz w:val="18"/>
      <w:szCs w:val="18"/>
    </w:rPr>
  </w:style>
  <w:style w:type="table" w:styleId="TableGrid">
    <w:name w:val="Table Grid"/>
    <w:basedOn w:val="TableNormal"/>
    <w:uiPriority w:val="59"/>
    <w:rsid w:val="001248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0">
    <w:name w:val="Normal1"/>
    <w:rsid w:val="009D251D"/>
    <w:rPr>
      <w:color w:val="000000"/>
      <w:lang w:val="en-US"/>
    </w:rPr>
  </w:style>
  <w:style w:type="paragraph" w:styleId="Revision">
    <w:name w:val="Revision"/>
    <w:hidden/>
    <w:uiPriority w:val="99"/>
    <w:semiHidden/>
    <w:rsid w:val="00A1636C"/>
    <w:pPr>
      <w:spacing w:line="240" w:lineRule="auto"/>
    </w:pPr>
  </w:style>
  <w:style w:type="paragraph" w:styleId="CommentSubject">
    <w:name w:val="annotation subject"/>
    <w:basedOn w:val="CommentText"/>
    <w:next w:val="CommentText"/>
    <w:link w:val="CommentSubjectChar"/>
    <w:uiPriority w:val="99"/>
    <w:semiHidden/>
    <w:unhideWhenUsed/>
    <w:rsid w:val="0044221A"/>
    <w:rPr>
      <w:b/>
      <w:bCs/>
      <w:sz w:val="20"/>
      <w:szCs w:val="20"/>
    </w:rPr>
  </w:style>
  <w:style w:type="character" w:customStyle="1" w:styleId="CommentSubjectChar">
    <w:name w:val="Comment Subject Char"/>
    <w:basedOn w:val="CommentTextChar"/>
    <w:link w:val="CommentSubject"/>
    <w:uiPriority w:val="99"/>
    <w:semiHidden/>
    <w:rsid w:val="0044221A"/>
    <w:rPr>
      <w:b/>
      <w:bCs/>
      <w:sz w:val="20"/>
      <w:szCs w:val="20"/>
    </w:rPr>
  </w:style>
  <w:style w:type="character" w:styleId="Hyperlink">
    <w:name w:val="Hyperlink"/>
    <w:basedOn w:val="DefaultParagraphFont"/>
    <w:uiPriority w:val="99"/>
    <w:semiHidden/>
    <w:unhideWhenUsed/>
    <w:rsid w:val="00044A01"/>
    <w:rPr>
      <w:color w:val="0000FF"/>
      <w:u w:val="single"/>
    </w:rPr>
  </w:style>
  <w:style w:type="table" w:styleId="MediumShading2">
    <w:name w:val="Medium Shading 2"/>
    <w:basedOn w:val="TableNormal"/>
    <w:uiPriority w:val="64"/>
    <w:rsid w:val="00DE53CB"/>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neNumber">
    <w:name w:val="line number"/>
    <w:basedOn w:val="DefaultParagraphFont"/>
    <w:uiPriority w:val="99"/>
    <w:semiHidden/>
    <w:unhideWhenUsed/>
    <w:rsid w:val="00EC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057971">
      <w:bodyDiv w:val="1"/>
      <w:marLeft w:val="0"/>
      <w:marRight w:val="0"/>
      <w:marTop w:val="0"/>
      <w:marBottom w:val="0"/>
      <w:divBdr>
        <w:top w:val="none" w:sz="0" w:space="0" w:color="auto"/>
        <w:left w:val="none" w:sz="0" w:space="0" w:color="auto"/>
        <w:bottom w:val="none" w:sz="0" w:space="0" w:color="auto"/>
        <w:right w:val="none" w:sz="0" w:space="0" w:color="auto"/>
      </w:divBdr>
      <w:divsChild>
        <w:div w:id="975794565">
          <w:marLeft w:val="0"/>
          <w:marRight w:val="0"/>
          <w:marTop w:val="288"/>
          <w:marBottom w:val="100"/>
          <w:divBdr>
            <w:top w:val="none" w:sz="0" w:space="0" w:color="auto"/>
            <w:left w:val="none" w:sz="0" w:space="0" w:color="auto"/>
            <w:bottom w:val="none" w:sz="0" w:space="0" w:color="auto"/>
            <w:right w:val="none" w:sz="0" w:space="0" w:color="auto"/>
          </w:divBdr>
          <w:divsChild>
            <w:div w:id="13509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3822">
      <w:bodyDiv w:val="1"/>
      <w:marLeft w:val="0"/>
      <w:marRight w:val="0"/>
      <w:marTop w:val="0"/>
      <w:marBottom w:val="0"/>
      <w:divBdr>
        <w:top w:val="none" w:sz="0" w:space="0" w:color="auto"/>
        <w:left w:val="none" w:sz="0" w:space="0" w:color="auto"/>
        <w:bottom w:val="none" w:sz="0" w:space="0" w:color="auto"/>
        <w:right w:val="none" w:sz="0" w:space="0" w:color="auto"/>
      </w:divBdr>
    </w:div>
    <w:div w:id="1103963963">
      <w:bodyDiv w:val="1"/>
      <w:marLeft w:val="0"/>
      <w:marRight w:val="0"/>
      <w:marTop w:val="0"/>
      <w:marBottom w:val="0"/>
      <w:divBdr>
        <w:top w:val="none" w:sz="0" w:space="0" w:color="auto"/>
        <w:left w:val="none" w:sz="0" w:space="0" w:color="auto"/>
        <w:bottom w:val="none" w:sz="0" w:space="0" w:color="auto"/>
        <w:right w:val="none" w:sz="0" w:space="0" w:color="auto"/>
      </w:divBdr>
      <w:divsChild>
        <w:div w:id="1508473723">
          <w:marLeft w:val="0"/>
          <w:marRight w:val="0"/>
          <w:marTop w:val="0"/>
          <w:marBottom w:val="0"/>
          <w:divBdr>
            <w:top w:val="none" w:sz="0" w:space="0" w:color="auto"/>
            <w:left w:val="none" w:sz="0" w:space="0" w:color="auto"/>
            <w:bottom w:val="none" w:sz="0" w:space="0" w:color="auto"/>
            <w:right w:val="none" w:sz="0" w:space="0" w:color="auto"/>
          </w:divBdr>
        </w:div>
      </w:divsChild>
    </w:div>
    <w:div w:id="1238782244">
      <w:bodyDiv w:val="1"/>
      <w:marLeft w:val="0"/>
      <w:marRight w:val="0"/>
      <w:marTop w:val="0"/>
      <w:marBottom w:val="0"/>
      <w:divBdr>
        <w:top w:val="none" w:sz="0" w:space="0" w:color="auto"/>
        <w:left w:val="none" w:sz="0" w:space="0" w:color="auto"/>
        <w:bottom w:val="none" w:sz="0" w:space="0" w:color="auto"/>
        <w:right w:val="none" w:sz="0" w:space="0" w:color="auto"/>
      </w:divBdr>
    </w:div>
    <w:div w:id="1772238849">
      <w:bodyDiv w:val="1"/>
      <w:marLeft w:val="0"/>
      <w:marRight w:val="0"/>
      <w:marTop w:val="0"/>
      <w:marBottom w:val="0"/>
      <w:divBdr>
        <w:top w:val="none" w:sz="0" w:space="0" w:color="auto"/>
        <w:left w:val="none" w:sz="0" w:space="0" w:color="auto"/>
        <w:bottom w:val="none" w:sz="0" w:space="0" w:color="auto"/>
        <w:right w:val="none" w:sz="0" w:space="0" w:color="auto"/>
      </w:divBdr>
    </w:div>
    <w:div w:id="2113864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30049</Words>
  <Characters>171284</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Lorenz,Douglas John</cp:lastModifiedBy>
  <cp:revision>5</cp:revision>
  <dcterms:created xsi:type="dcterms:W3CDTF">2019-05-04T13:49:00Z</dcterms:created>
  <dcterms:modified xsi:type="dcterms:W3CDTF">2019-06-27T19:28:00Z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f7e8bc81-990d-3d7f-b0af-b60e2bbb2dcc</vt:lpwstr>
  </property>
  <property fmtid="{D5CDD505-2E9C-101B-9397-08002B2CF9AE}" pid="4" name="Mendeley Citation Style_1">
    <vt:lpwstr>http://www.zotero.org/styles/journal-of-neurosurgery-pediatrics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http://www.zotero.org/styles/journal-of-neurosurgery-pediatrics</vt:lpwstr>
  </property>
  <property fmtid="{D5CDD505-2E9C-101B-9397-08002B2CF9AE}" pid="18" name="Mendeley Recent Style Name 6_1">
    <vt:lpwstr>Journal of Neurosurgery: Pediatrics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